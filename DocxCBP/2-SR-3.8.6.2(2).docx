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530"/>
        <w:gridCol w:w="198"/>
        <w:gridCol w:w="78"/>
        <w:gridCol w:w="444"/>
        <w:gridCol w:w="918"/>
        <w:gridCol w:w="3160"/>
        <w:gridCol w:w="1322"/>
        <w:gridCol w:w="652"/>
        <w:gridCol w:w="68"/>
        <w:gridCol w:w="1566"/>
      </w:tblGrid>
      <w:tr w:rsidR="008B2943" w:rsidRPr="00B673A4" w14:paraId="05D871C8" w14:textId="77777777">
        <w:trPr>
          <w:cantSplit/>
          <w:jc w:val="center"/>
        </w:trPr>
        <w:tc>
          <w:tcPr>
            <w:tcW w:w="1530" w:type="dxa"/>
            <w:vAlign w:val="center"/>
          </w:tcPr>
          <w:p w14:paraId="12DF0C48" w14:textId="77777777" w:rsidR="008B2943" w:rsidRPr="00B673A4" w:rsidRDefault="008B2943" w:rsidP="008B2943">
            <w:pPr>
              <w:pStyle w:val="covercenternotboldplustwo"/>
            </w:pPr>
            <w:bookmarkStart w:id="0" w:name="_GoBack"/>
            <w:bookmarkEnd w:id="0"/>
            <w:r>
              <w:rPr>
                <w:noProof/>
              </w:rPr>
              <w:drawing>
                <wp:inline distT="0" distB="0" distL="0" distR="0" wp14:anchorId="5EA4DD10" wp14:editId="75C196BC">
                  <wp:extent cx="342900" cy="342900"/>
                  <wp:effectExtent l="19050" t="0" r="0" b="0"/>
                  <wp:docPr id="5" name="Picture 5" descr="Bwp_3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wp_3l8"/>
                          <pic:cNvPicPr>
                            <a:picLocks noChangeAspect="1" noChangeArrowheads="1"/>
                          </pic:cNvPicPr>
                        </pic:nvPicPr>
                        <pic:blipFill>
                          <a:blip r:embed="rId7"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tc>
        <w:tc>
          <w:tcPr>
            <w:tcW w:w="6840" w:type="dxa"/>
            <w:gridSpan w:val="8"/>
            <w:vAlign w:val="center"/>
          </w:tcPr>
          <w:p w14:paraId="11E6D524" w14:textId="4F6E0EF0" w:rsidR="008B2943" w:rsidRPr="00B673A4" w:rsidRDefault="008B2943" w:rsidP="008B2943">
            <w:pPr>
              <w:pStyle w:val="covercenternotboldplustwo"/>
            </w:pPr>
            <w:fldSimple w:instr=" DOCPROPERTY &quot;01Site&quot; ">
              <w:r>
                <w:t>Browns Ferry Nuclear Plant</w:t>
              </w:r>
            </w:fldSimple>
          </w:p>
        </w:tc>
        <w:tc>
          <w:tcPr>
            <w:tcW w:w="1566" w:type="dxa"/>
            <w:vAlign w:val="center"/>
          </w:tcPr>
          <w:p w14:paraId="5F8B80C8" w14:textId="77777777" w:rsidR="008B2943" w:rsidRPr="00B673A4" w:rsidRDefault="008B2943" w:rsidP="008B2943">
            <w:pPr>
              <w:pStyle w:val="covercenternotboldplustwo"/>
            </w:pPr>
          </w:p>
        </w:tc>
      </w:tr>
      <w:tr w:rsidR="008B2943" w:rsidRPr="00B673A4" w14:paraId="012D36E1" w14:textId="77777777">
        <w:trPr>
          <w:cantSplit/>
          <w:jc w:val="center"/>
        </w:trPr>
        <w:tc>
          <w:tcPr>
            <w:tcW w:w="9936" w:type="dxa"/>
            <w:gridSpan w:val="10"/>
          </w:tcPr>
          <w:p w14:paraId="5B91BDDA" w14:textId="4A8BE958" w:rsidR="008B2943" w:rsidRPr="00B673A4" w:rsidRDefault="008B2943" w:rsidP="008B2943">
            <w:pPr>
              <w:pStyle w:val="covercenterboldplus6after"/>
            </w:pPr>
            <w:fldSimple w:instr=" DOCPROPERTY &quot;04UnitNumber&quot; ">
              <w:r>
                <w:t>Unit 2</w:t>
              </w:r>
            </w:fldSimple>
          </w:p>
        </w:tc>
      </w:tr>
      <w:tr w:rsidR="008B2943" w:rsidRPr="00B673A4" w14:paraId="77762609" w14:textId="77777777">
        <w:trPr>
          <w:cantSplit/>
          <w:jc w:val="center"/>
        </w:trPr>
        <w:tc>
          <w:tcPr>
            <w:tcW w:w="9936" w:type="dxa"/>
            <w:gridSpan w:val="10"/>
          </w:tcPr>
          <w:p w14:paraId="3E9F11AE" w14:textId="7B62E688" w:rsidR="008B2943" w:rsidRPr="00B673A4" w:rsidRDefault="008B2943" w:rsidP="008B2943">
            <w:pPr>
              <w:pStyle w:val="covercenterNotBold"/>
            </w:pPr>
            <w:fldSimple w:instr=" DOCPROPERTY &quot;05TypeOfProcedure&quot; ">
              <w:r>
                <w:t>Surveillance Procedure</w:t>
              </w:r>
            </w:fldSimple>
          </w:p>
        </w:tc>
      </w:tr>
      <w:tr w:rsidR="008B2943" w:rsidRPr="00B673A4" w14:paraId="713794DF" w14:textId="77777777">
        <w:trPr>
          <w:cantSplit/>
          <w:jc w:val="center"/>
        </w:trPr>
        <w:tc>
          <w:tcPr>
            <w:tcW w:w="9936" w:type="dxa"/>
            <w:gridSpan w:val="10"/>
          </w:tcPr>
          <w:p w14:paraId="0A9E2D2C" w14:textId="678C9786" w:rsidR="008B2943" w:rsidRPr="00B673A4" w:rsidRDefault="008B2943" w:rsidP="008B2943">
            <w:pPr>
              <w:pStyle w:val="covercenterbold12before6after"/>
            </w:pPr>
            <w:fldSimple w:instr=" DOCPROPERTY &quot;06ProcedureNumber&quot; ">
              <w:r>
                <w:t>2-SR-3.8.6.2(2)</w:t>
              </w:r>
            </w:fldSimple>
          </w:p>
        </w:tc>
      </w:tr>
      <w:tr w:rsidR="008B2943" w:rsidRPr="00B673A4" w14:paraId="37C3C26A" w14:textId="77777777">
        <w:trPr>
          <w:cantSplit/>
          <w:trHeight w:hRule="exact" w:val="1123"/>
          <w:jc w:val="center"/>
        </w:trPr>
        <w:tc>
          <w:tcPr>
            <w:tcW w:w="9936" w:type="dxa"/>
            <w:gridSpan w:val="10"/>
          </w:tcPr>
          <w:p w14:paraId="7C572F6F" w14:textId="6AE66D9F" w:rsidR="008B2943" w:rsidRPr="00B673A4" w:rsidRDefault="008B2943" w:rsidP="008B2943">
            <w:pPr>
              <w:pStyle w:val="covercenterBold"/>
            </w:pPr>
            <w:bookmarkStart w:id="1" w:name="ProcedureTitle"/>
            <w:r>
              <w:t>Quarterly Check of 250 Volt Main Bank Number 2 Battery</w:t>
            </w:r>
            <w:bookmarkEnd w:id="1"/>
          </w:p>
        </w:tc>
      </w:tr>
      <w:tr w:rsidR="008B2943" w:rsidRPr="00B673A4" w14:paraId="458DC3EF" w14:textId="77777777">
        <w:trPr>
          <w:cantSplit/>
          <w:jc w:val="center"/>
        </w:trPr>
        <w:tc>
          <w:tcPr>
            <w:tcW w:w="9936" w:type="dxa"/>
            <w:gridSpan w:val="10"/>
          </w:tcPr>
          <w:p w14:paraId="6C06378B" w14:textId="1C7C5727" w:rsidR="008B2943" w:rsidRPr="00B673A4" w:rsidRDefault="008B2943" w:rsidP="008B2943">
            <w:pPr>
              <w:pStyle w:val="covercenterNotBold"/>
            </w:pPr>
            <w:r w:rsidRPr="00B673A4">
              <w:t xml:space="preserve">Revision </w:t>
            </w:r>
            <w:fldSimple w:instr=" DOCPROPERTY &quot;08RevisionNumber&quot; ">
              <w:r>
                <w:t>0026</w:t>
              </w:r>
            </w:fldSimple>
          </w:p>
        </w:tc>
      </w:tr>
      <w:tr w:rsidR="008B2943" w:rsidRPr="00B673A4" w14:paraId="78E79652" w14:textId="77777777">
        <w:trPr>
          <w:cantSplit/>
          <w:jc w:val="center"/>
        </w:trPr>
        <w:tc>
          <w:tcPr>
            <w:tcW w:w="9936" w:type="dxa"/>
            <w:gridSpan w:val="10"/>
          </w:tcPr>
          <w:p w14:paraId="6AA28C27" w14:textId="473698E5" w:rsidR="008B2943" w:rsidRPr="00B673A4" w:rsidRDefault="008B2943" w:rsidP="008B2943">
            <w:pPr>
              <w:pStyle w:val="covercenterNotBold"/>
            </w:pPr>
            <w:fldSimple w:instr=" DOCPROPERTY &quot;09QualityRelatedOrNonQualityRelated&quot; ">
              <w:r>
                <w:t>Quality Related</w:t>
              </w:r>
            </w:fldSimple>
          </w:p>
        </w:tc>
      </w:tr>
      <w:tr w:rsidR="008B2943" w:rsidRPr="00B673A4" w14:paraId="05807063" w14:textId="77777777">
        <w:trPr>
          <w:cantSplit/>
          <w:jc w:val="center"/>
        </w:trPr>
        <w:tc>
          <w:tcPr>
            <w:tcW w:w="9936" w:type="dxa"/>
            <w:gridSpan w:val="10"/>
          </w:tcPr>
          <w:p w14:paraId="677EC60B" w14:textId="1A912820" w:rsidR="008B2943" w:rsidRPr="00B673A4" w:rsidRDefault="008B2943" w:rsidP="008B2943">
            <w:pPr>
              <w:pStyle w:val="covercenterNotBold"/>
            </w:pPr>
            <w:fldSimple w:instr=" DOCPROPERTY &quot;10LevelOfUse&quot; ">
              <w:r>
                <w:t>Level of Use:  Continuous Use</w:t>
              </w:r>
            </w:fldSimple>
          </w:p>
        </w:tc>
      </w:tr>
      <w:tr w:rsidR="008B2943" w:rsidRPr="00B673A4" w14:paraId="617BAEF4" w14:textId="77777777">
        <w:trPr>
          <w:cantSplit/>
          <w:trHeight w:hRule="exact" w:val="960"/>
          <w:jc w:val="center"/>
        </w:trPr>
        <w:tc>
          <w:tcPr>
            <w:tcW w:w="2250" w:type="dxa"/>
            <w:gridSpan w:val="4"/>
          </w:tcPr>
          <w:p w14:paraId="2B643805" w14:textId="77777777" w:rsidR="008B2943" w:rsidRPr="00B673A4" w:rsidRDefault="008B2943" w:rsidP="008B2943">
            <w:pPr>
              <w:pStyle w:val="coverleftbold10noneafter"/>
            </w:pPr>
          </w:p>
        </w:tc>
        <w:tc>
          <w:tcPr>
            <w:tcW w:w="5400" w:type="dxa"/>
            <w:gridSpan w:val="3"/>
          </w:tcPr>
          <w:p w14:paraId="3EC5D82E" w14:textId="6A1F0716" w:rsidR="008B2943" w:rsidRPr="00B673A4" w:rsidRDefault="008B2943" w:rsidP="008B2943">
            <w:pPr>
              <w:pStyle w:val="coverleftbold10noneafter"/>
            </w:pPr>
            <w:r w:rsidRPr="00B673A4">
              <w:fldChar w:fldCharType="begin"/>
            </w:r>
            <w:r>
              <w:instrText xml:space="preserve"> DOCVARIABLE</w:instrText>
            </w:r>
            <w:r w:rsidRPr="00B673A4">
              <w:instrText xml:space="preserve"> "11ListLevelsOfUse" </w:instrText>
            </w:r>
            <w:r w:rsidRPr="00B673A4">
              <w:fldChar w:fldCharType="separate"/>
            </w:r>
            <w:r>
              <w:t>Level of Use or Other Information:  Key # P2527B</w:t>
            </w:r>
            <w:r w:rsidRPr="00B673A4">
              <w:fldChar w:fldCharType="end"/>
            </w:r>
          </w:p>
        </w:tc>
        <w:tc>
          <w:tcPr>
            <w:tcW w:w="2286" w:type="dxa"/>
            <w:gridSpan w:val="3"/>
          </w:tcPr>
          <w:p w14:paraId="470337AC" w14:textId="77777777" w:rsidR="008B2943" w:rsidRPr="00B673A4" w:rsidRDefault="008B2943" w:rsidP="008B2943">
            <w:pPr>
              <w:pStyle w:val="coverleftbold10noneafter"/>
            </w:pPr>
          </w:p>
        </w:tc>
      </w:tr>
      <w:tr w:rsidR="008B2943" w:rsidRPr="00B673A4" w14:paraId="7F8B2764" w14:textId="77777777">
        <w:trPr>
          <w:cantSplit/>
          <w:jc w:val="center"/>
        </w:trPr>
        <w:tc>
          <w:tcPr>
            <w:tcW w:w="9936" w:type="dxa"/>
            <w:gridSpan w:val="10"/>
          </w:tcPr>
          <w:p w14:paraId="60F3AEF0" w14:textId="4C26297C" w:rsidR="008B2943" w:rsidRPr="00B673A4" w:rsidRDefault="008B2943" w:rsidP="008B2943">
            <w:pPr>
              <w:pStyle w:val="covercenternotboldplus6after"/>
            </w:pPr>
            <w:fldSimple w:instr=" DOCPROPERTY &quot;12ComplexInfrequentlyPerformedTest&quot; ">
              <w:r>
                <w:t xml:space="preserve"> </w:t>
              </w:r>
            </w:fldSimple>
          </w:p>
        </w:tc>
      </w:tr>
      <w:tr w:rsidR="008B2943" w:rsidRPr="00B673A4" w14:paraId="1638ED4A" w14:textId="77777777" w:rsidTr="008B2943">
        <w:trPr>
          <w:cantSplit/>
          <w:trHeight w:hRule="exact" w:val="5460"/>
          <w:jc w:val="center"/>
        </w:trPr>
        <w:tc>
          <w:tcPr>
            <w:tcW w:w="9936" w:type="dxa"/>
            <w:gridSpan w:val="10"/>
          </w:tcPr>
          <w:p w14:paraId="18733159" w14:textId="2FBB3F86" w:rsidR="008B2943" w:rsidRPr="00B673A4" w:rsidRDefault="008B2943" w:rsidP="008B2943">
            <w:pPr>
              <w:pStyle w:val="covercenterboldplus6after"/>
            </w:pPr>
            <w:fldSimple w:instr=" DOCPROPERTY &quot;59CriticalProcedure&quot; ">
              <w:r>
                <w:t xml:space="preserve"> </w:t>
              </w:r>
            </w:fldSimple>
          </w:p>
        </w:tc>
      </w:tr>
      <w:tr w:rsidR="008B2943" w:rsidRPr="00B673A4" w14:paraId="15433E94" w14:textId="77777777">
        <w:trPr>
          <w:cantSplit/>
          <w:jc w:val="center"/>
        </w:trPr>
        <w:tc>
          <w:tcPr>
            <w:tcW w:w="1806" w:type="dxa"/>
            <w:gridSpan w:val="3"/>
          </w:tcPr>
          <w:p w14:paraId="20F3EE13" w14:textId="77777777" w:rsidR="008B2943" w:rsidRPr="00B673A4" w:rsidRDefault="008B2943" w:rsidP="008B2943">
            <w:pPr>
              <w:pStyle w:val="coverleftNotBold"/>
            </w:pPr>
            <w:r w:rsidRPr="00B673A4">
              <w:t>Effective Date:</w:t>
            </w:r>
          </w:p>
        </w:tc>
        <w:tc>
          <w:tcPr>
            <w:tcW w:w="4522" w:type="dxa"/>
            <w:gridSpan w:val="3"/>
          </w:tcPr>
          <w:p w14:paraId="49011F9A" w14:textId="0E71D557" w:rsidR="008B2943" w:rsidRPr="00B673A4" w:rsidRDefault="008B2943" w:rsidP="008B2943">
            <w:pPr>
              <w:pStyle w:val="coverleftNotBold"/>
            </w:pPr>
            <w:fldSimple w:instr=" DOCPROPERTY &quot;35EffectiveDate&quot; ">
              <w:r>
                <w:t>10-16-2023</w:t>
              </w:r>
            </w:fldSimple>
          </w:p>
        </w:tc>
        <w:tc>
          <w:tcPr>
            <w:tcW w:w="1974" w:type="dxa"/>
            <w:gridSpan w:val="2"/>
          </w:tcPr>
          <w:p w14:paraId="4B262279" w14:textId="14FE7BF0" w:rsidR="008B2943" w:rsidRPr="00B673A4" w:rsidRDefault="008B2943" w:rsidP="008B2943">
            <w:pPr>
              <w:pStyle w:val="coverleftNotBold"/>
            </w:pPr>
            <w:fldSimple w:instr=" DOCPROPERTY &quot;36ValidationDateLabel&quot; ">
              <w:r>
                <w:t xml:space="preserve"> </w:t>
              </w:r>
            </w:fldSimple>
          </w:p>
        </w:tc>
        <w:tc>
          <w:tcPr>
            <w:tcW w:w="1634" w:type="dxa"/>
            <w:gridSpan w:val="2"/>
          </w:tcPr>
          <w:p w14:paraId="11055965" w14:textId="58400E53" w:rsidR="008B2943" w:rsidRPr="00B673A4" w:rsidRDefault="008B2943" w:rsidP="008B2943">
            <w:pPr>
              <w:pStyle w:val="coverleftNotBold"/>
            </w:pPr>
            <w:fldSimple w:instr=" DOCPROPERTY &quot;37ValidationDate&quot; ">
              <w:r>
                <w:t xml:space="preserve"> </w:t>
              </w:r>
            </w:fldSimple>
          </w:p>
        </w:tc>
      </w:tr>
      <w:tr w:rsidR="008B2943" w:rsidRPr="0012113F" w14:paraId="28DCCFF5" w14:textId="77777777">
        <w:trPr>
          <w:cantSplit/>
          <w:jc w:val="center"/>
        </w:trPr>
        <w:tc>
          <w:tcPr>
            <w:tcW w:w="3168" w:type="dxa"/>
            <w:gridSpan w:val="5"/>
          </w:tcPr>
          <w:p w14:paraId="4FC460CC" w14:textId="77777777" w:rsidR="008B2943" w:rsidRPr="0012113F" w:rsidRDefault="008B2943" w:rsidP="008B2943">
            <w:pPr>
              <w:pStyle w:val="coverleftNotBold"/>
            </w:pPr>
            <w:r w:rsidRPr="0012113F">
              <w:t>Responsible Organization:</w:t>
            </w:r>
          </w:p>
        </w:tc>
        <w:tc>
          <w:tcPr>
            <w:tcW w:w="6768" w:type="dxa"/>
            <w:gridSpan w:val="5"/>
          </w:tcPr>
          <w:p w14:paraId="3BC25251" w14:textId="3A8EBF50" w:rsidR="008B2943" w:rsidRPr="0012113F" w:rsidRDefault="008B2943" w:rsidP="008B2943">
            <w:pPr>
              <w:pStyle w:val="coverleftNotBold"/>
            </w:pPr>
            <w:fldSimple w:instr=" DOCPROPERTY &quot;13ResponsibleOrganization&quot; ">
              <w:r>
                <w:t>MEG, Electrical Maintenance</w:t>
              </w:r>
            </w:fldSimple>
          </w:p>
        </w:tc>
      </w:tr>
      <w:tr w:rsidR="008B2943" w:rsidRPr="00B673A4" w14:paraId="09CA9774" w14:textId="77777777">
        <w:trPr>
          <w:cantSplit/>
          <w:jc w:val="center"/>
        </w:trPr>
        <w:tc>
          <w:tcPr>
            <w:tcW w:w="1728" w:type="dxa"/>
            <w:gridSpan w:val="2"/>
          </w:tcPr>
          <w:p w14:paraId="3A22BE60" w14:textId="77777777" w:rsidR="008B2943" w:rsidRPr="00B673A4" w:rsidRDefault="008B2943" w:rsidP="008B2943">
            <w:pPr>
              <w:pStyle w:val="coverleftNotBold"/>
            </w:pPr>
            <w:r w:rsidRPr="00B673A4">
              <w:t>Prepared By:</w:t>
            </w:r>
          </w:p>
        </w:tc>
        <w:tc>
          <w:tcPr>
            <w:tcW w:w="8208" w:type="dxa"/>
            <w:gridSpan w:val="8"/>
          </w:tcPr>
          <w:p w14:paraId="61EE3094" w14:textId="7E7262B8" w:rsidR="008B2943" w:rsidRPr="00B673A4" w:rsidRDefault="008B2943" w:rsidP="008B2943">
            <w:pPr>
              <w:pStyle w:val="coverleftNotBold"/>
            </w:pPr>
            <w:fldSimple w:instr=" DOCPROPERTY &quot;14PreparedBy&quot; ">
              <w:r>
                <w:t>David A. Curry</w:t>
              </w:r>
            </w:fldSimple>
          </w:p>
        </w:tc>
      </w:tr>
      <w:tr w:rsidR="008B2943" w:rsidRPr="00B673A4" w14:paraId="0704CFCF" w14:textId="77777777">
        <w:trPr>
          <w:cantSplit/>
          <w:jc w:val="center"/>
        </w:trPr>
        <w:tc>
          <w:tcPr>
            <w:tcW w:w="1728" w:type="dxa"/>
            <w:gridSpan w:val="2"/>
          </w:tcPr>
          <w:p w14:paraId="3C20F004" w14:textId="56E0D5DE" w:rsidR="008B2943" w:rsidRPr="00B673A4" w:rsidRDefault="008B2943" w:rsidP="008B2943">
            <w:pPr>
              <w:pStyle w:val="coverleftNotBold"/>
            </w:pPr>
            <w:fldSimple w:instr=" DOCPROPERTY &quot;15ReviewedConcurredApproved&quot; ">
              <w:r>
                <w:t>Approved By:</w:t>
              </w:r>
            </w:fldSimple>
          </w:p>
        </w:tc>
        <w:tc>
          <w:tcPr>
            <w:tcW w:w="8208" w:type="dxa"/>
            <w:gridSpan w:val="8"/>
          </w:tcPr>
          <w:p w14:paraId="56A4B01B" w14:textId="723C4EA8" w:rsidR="008B2943" w:rsidRPr="00B673A4" w:rsidRDefault="008B2943" w:rsidP="008B2943">
            <w:pPr>
              <w:pStyle w:val="coverleftNotBold"/>
            </w:pPr>
            <w:fldSimple w:instr=" DOCPROPERTY &quot;25ReviewedConcurredApprovedBy&quot; ">
              <w:r>
                <w:t>Suzanna Stevens</w:t>
              </w:r>
            </w:fldSimple>
          </w:p>
        </w:tc>
      </w:tr>
    </w:tbl>
    <w:p w14:paraId="1CFBA3B2" w14:textId="77777777" w:rsidR="00E22025" w:rsidRPr="008B2943" w:rsidRDefault="00E22025" w:rsidP="008B2943">
      <w:pPr>
        <w:pStyle w:val="SectionTableSpacerSMALL"/>
      </w:pPr>
    </w:p>
    <w:tbl>
      <w:tblPr>
        <w:tblW w:w="0" w:type="auto"/>
        <w:tblLayout w:type="fixed"/>
        <w:tblLook w:val="0000" w:firstRow="0" w:lastRow="0" w:firstColumn="0" w:lastColumn="0" w:noHBand="0" w:noVBand="0"/>
      </w:tblPr>
      <w:tblGrid>
        <w:gridCol w:w="2250"/>
        <w:gridCol w:w="3434"/>
        <w:gridCol w:w="2128"/>
        <w:gridCol w:w="2124"/>
      </w:tblGrid>
      <w:tr w:rsidR="00602E41" w:rsidRPr="008B2943" w14:paraId="76F74CD5" w14:textId="77777777" w:rsidTr="00CA0F82">
        <w:trPr>
          <w:cantSplit/>
          <w:tblHeader/>
        </w:trPr>
        <w:tc>
          <w:tcPr>
            <w:tcW w:w="9936" w:type="dxa"/>
            <w:gridSpan w:val="4"/>
          </w:tcPr>
          <w:p w14:paraId="7CC399FC" w14:textId="77777777" w:rsidR="00602E41" w:rsidRPr="008B2943" w:rsidRDefault="00602E41" w:rsidP="008B2943">
            <w:pPr>
              <w:pStyle w:val="RevLogHead"/>
              <w:pageBreakBefore/>
            </w:pPr>
            <w:r w:rsidRPr="008B2943">
              <w:lastRenderedPageBreak/>
              <w:t>Current Revision Description</w:t>
            </w:r>
          </w:p>
        </w:tc>
      </w:tr>
      <w:tr w:rsidR="00602E41" w:rsidRPr="008B2943" w14:paraId="003506FC" w14:textId="77777777" w:rsidTr="00CA0F82">
        <w:trPr>
          <w:cantSplit/>
        </w:trPr>
        <w:tc>
          <w:tcPr>
            <w:tcW w:w="2250" w:type="dxa"/>
          </w:tcPr>
          <w:p w14:paraId="084B83FD" w14:textId="77777777" w:rsidR="00602E41" w:rsidRPr="008B2943" w:rsidRDefault="00602E41" w:rsidP="008B2943">
            <w:pPr>
              <w:pStyle w:val="RevLogText"/>
            </w:pPr>
            <w:r w:rsidRPr="008B2943">
              <w:t>Pages Affected:</w:t>
            </w:r>
          </w:p>
        </w:tc>
        <w:tc>
          <w:tcPr>
            <w:tcW w:w="7686" w:type="dxa"/>
            <w:gridSpan w:val="3"/>
          </w:tcPr>
          <w:p w14:paraId="54133715" w14:textId="7951EE08" w:rsidR="00602E41" w:rsidRPr="008B2943" w:rsidRDefault="00174280" w:rsidP="008B2943">
            <w:pPr>
              <w:pStyle w:val="RevLogText"/>
            </w:pPr>
            <w:r w:rsidRPr="008B2943">
              <w:t>22</w:t>
            </w:r>
          </w:p>
        </w:tc>
      </w:tr>
      <w:tr w:rsidR="00602E41" w:rsidRPr="008B2943" w14:paraId="7FDC240C" w14:textId="77777777" w:rsidTr="00CA0F82">
        <w:trPr>
          <w:cantSplit/>
          <w:trHeight w:val="510"/>
        </w:trPr>
        <w:tc>
          <w:tcPr>
            <w:tcW w:w="2250" w:type="dxa"/>
          </w:tcPr>
          <w:p w14:paraId="0D59A9AC" w14:textId="77777777" w:rsidR="00602E41" w:rsidRPr="008B2943" w:rsidRDefault="00602E41" w:rsidP="008B2943">
            <w:pPr>
              <w:pStyle w:val="RevLogText"/>
            </w:pPr>
            <w:r w:rsidRPr="008B2943">
              <w:t>Type of Change:</w:t>
            </w:r>
          </w:p>
        </w:tc>
        <w:tc>
          <w:tcPr>
            <w:tcW w:w="3434" w:type="dxa"/>
          </w:tcPr>
          <w:p w14:paraId="43CEE0D6" w14:textId="23986D12" w:rsidR="00602E41" w:rsidRPr="008B2943" w:rsidRDefault="00695E60" w:rsidP="008B2943">
            <w:pPr>
              <w:pStyle w:val="RevLogText"/>
            </w:pPr>
            <w:r w:rsidRPr="008B2943">
              <w:t>Design Change</w:t>
            </w:r>
          </w:p>
        </w:tc>
        <w:tc>
          <w:tcPr>
            <w:tcW w:w="2128" w:type="dxa"/>
          </w:tcPr>
          <w:p w14:paraId="7294402C" w14:textId="77777777" w:rsidR="00602E41" w:rsidRPr="008B2943" w:rsidRDefault="00602E41" w:rsidP="008B2943">
            <w:pPr>
              <w:pStyle w:val="RevLogText"/>
            </w:pPr>
            <w:r w:rsidRPr="008B2943">
              <w:t>Tracking Number:</w:t>
            </w:r>
          </w:p>
        </w:tc>
        <w:tc>
          <w:tcPr>
            <w:tcW w:w="2124" w:type="dxa"/>
          </w:tcPr>
          <w:p w14:paraId="3C6EC083" w14:textId="1BB14F18" w:rsidR="00602E41" w:rsidRPr="008B2943" w:rsidRDefault="00695E60" w:rsidP="008B2943">
            <w:pPr>
              <w:pStyle w:val="RevLogText"/>
            </w:pPr>
            <w:r w:rsidRPr="008B2943">
              <w:t>028</w:t>
            </w:r>
          </w:p>
        </w:tc>
      </w:tr>
      <w:tr w:rsidR="00B06B95" w:rsidRPr="008B2943" w14:paraId="5C506E28" w14:textId="77777777" w:rsidTr="00CA0F82">
        <w:trPr>
          <w:cantSplit/>
        </w:trPr>
        <w:tc>
          <w:tcPr>
            <w:tcW w:w="9936" w:type="dxa"/>
            <w:gridSpan w:val="4"/>
          </w:tcPr>
          <w:p w14:paraId="0296553B" w14:textId="5FC5211E" w:rsidR="00B1582C" w:rsidRPr="008B2943" w:rsidRDefault="00B1582C" w:rsidP="008B2943">
            <w:pPr>
              <w:pStyle w:val="RevLogText"/>
            </w:pPr>
          </w:p>
        </w:tc>
      </w:tr>
      <w:tr w:rsidR="00925B3B" w:rsidRPr="008B2943" w14:paraId="2BB59E0D" w14:textId="77777777" w:rsidTr="00CA0F82">
        <w:trPr>
          <w:cantSplit/>
        </w:trPr>
        <w:tc>
          <w:tcPr>
            <w:tcW w:w="9936" w:type="dxa"/>
            <w:gridSpan w:val="4"/>
          </w:tcPr>
          <w:p w14:paraId="186AF6FB" w14:textId="4F47A269" w:rsidR="00925B3B" w:rsidRPr="008B2943" w:rsidRDefault="00925B3B" w:rsidP="008B2943">
            <w:pPr>
              <w:pStyle w:val="RevLogText"/>
            </w:pPr>
            <w:r w:rsidRPr="008B2943">
              <w:t xml:space="preserve">Revised procedure to address new </w:t>
            </w:r>
            <w:proofErr w:type="spellStart"/>
            <w:r w:rsidRPr="008B2943">
              <w:t>Gutor</w:t>
            </w:r>
            <w:proofErr w:type="spellEnd"/>
            <w:r w:rsidRPr="008B2943">
              <w:t xml:space="preserve"> battery charger installed by DEC BFN</w:t>
            </w:r>
            <w:r w:rsidRPr="008B2943">
              <w:noBreakHyphen/>
              <w:t>20</w:t>
            </w:r>
            <w:r w:rsidRPr="008B2943">
              <w:noBreakHyphen/>
              <w:t>1019</w:t>
            </w:r>
            <w:r w:rsidRPr="008B2943">
              <w:noBreakHyphen/>
            </w:r>
            <w:r w:rsidR="001E23E0" w:rsidRPr="008B2943">
              <w:t>02</w:t>
            </w:r>
            <w:r w:rsidRPr="008B2943">
              <w:t xml:space="preserve"> for 250V Battery Charger </w:t>
            </w:r>
            <w:r w:rsidR="001E23E0" w:rsidRPr="008B2943">
              <w:t>2A</w:t>
            </w:r>
            <w:r w:rsidRPr="008B2943">
              <w:t>, and DEC BFN</w:t>
            </w:r>
            <w:r w:rsidRPr="008B2943">
              <w:noBreakHyphen/>
              <w:t>20</w:t>
            </w:r>
            <w:r w:rsidRPr="008B2943">
              <w:noBreakHyphen/>
              <w:t>1019</w:t>
            </w:r>
            <w:r w:rsidRPr="008B2943">
              <w:noBreakHyphen/>
              <w:t>03 for 250V Battery Charger 2B.</w:t>
            </w:r>
          </w:p>
          <w:p w14:paraId="5A91C776" w14:textId="77777777" w:rsidR="00925B3B" w:rsidRPr="008B2943" w:rsidRDefault="00925B3B" w:rsidP="008B2943">
            <w:pPr>
              <w:pStyle w:val="RevLogText"/>
            </w:pPr>
            <w:r w:rsidRPr="008B2943">
              <w:t xml:space="preserve">Revised procedure to incorporate lessons learned for new </w:t>
            </w:r>
            <w:proofErr w:type="spellStart"/>
            <w:r w:rsidRPr="008B2943">
              <w:t>Gutor</w:t>
            </w:r>
            <w:proofErr w:type="spellEnd"/>
            <w:r w:rsidRPr="008B2943">
              <w:t xml:space="preserve"> Battery Chargers.</w:t>
            </w:r>
          </w:p>
          <w:p w14:paraId="78C4A9DE" w14:textId="6067C60B" w:rsidR="00925B3B" w:rsidRPr="008B2943" w:rsidRDefault="00925B3B" w:rsidP="008B2943">
            <w:pPr>
              <w:pStyle w:val="RevLogText"/>
            </w:pPr>
            <w:r w:rsidRPr="008B2943">
              <w:t>Clarified Step 6.0[38]</w:t>
            </w:r>
            <w:r w:rsidR="00174280" w:rsidRPr="008B2943">
              <w:t xml:space="preserve"> consistent with other battery charger quarterly procedures</w:t>
            </w:r>
            <w:r w:rsidRPr="008B2943">
              <w:t>.</w:t>
            </w:r>
          </w:p>
        </w:tc>
      </w:tr>
    </w:tbl>
    <w:p w14:paraId="149ED771" w14:textId="77777777" w:rsidR="00E22025" w:rsidRPr="008B2943" w:rsidRDefault="00E22025" w:rsidP="008B2943">
      <w:pPr>
        <w:pStyle w:val="SectionTableSpacerSMALL"/>
      </w:pPr>
    </w:p>
    <w:p w14:paraId="2CBBCB8A" w14:textId="77777777" w:rsidR="00E22025" w:rsidRPr="008B2943" w:rsidRDefault="00E22025" w:rsidP="008B2943">
      <w:pPr>
        <w:pStyle w:val="TableofContentsHead"/>
      </w:pPr>
      <w:r w:rsidRPr="008B2943">
        <w:lastRenderedPageBreak/>
        <w:t>Table of Contents</w:t>
      </w:r>
    </w:p>
    <w:p w14:paraId="11201BB1" w14:textId="0C97CB06" w:rsidR="008B2943" w:rsidRPr="008B2943" w:rsidRDefault="00FC489A" w:rsidP="008B2943">
      <w:pPr>
        <w:pStyle w:val="TOC1"/>
        <w:rPr>
          <w:noProof/>
        </w:rPr>
      </w:pPr>
      <w:r w:rsidRPr="008B2943">
        <w:fldChar w:fldCharType="begin"/>
      </w:r>
      <w:r w:rsidR="00E22025" w:rsidRPr="008B2943">
        <w:instrText xml:space="preserve"> TOC \t "Section,1, SubSection,2, SubSubSection,3, A/A Title,4, SourceNotes,4" \h </w:instrText>
      </w:r>
      <w:r w:rsidRPr="008B2943">
        <w:fldChar w:fldCharType="separate"/>
      </w:r>
      <w:hyperlink w:anchor="_Toc148338646" w:history="1">
        <w:r w:rsidR="008B2943" w:rsidRPr="008B2943">
          <w:rPr>
            <w:noProof/>
          </w:rPr>
          <w:t>1.0</w:t>
        </w:r>
        <w:r w:rsidR="008B2943" w:rsidRPr="008B2943">
          <w:rPr>
            <w:noProof/>
          </w:rPr>
          <w:tab/>
          <w:t>INTRODUCTION</w:t>
        </w:r>
        <w:r w:rsidR="008B2943" w:rsidRPr="008B2943">
          <w:rPr>
            <w:noProof/>
          </w:rPr>
          <w:tab/>
        </w:r>
        <w:r w:rsidR="008B2943" w:rsidRPr="008B2943">
          <w:rPr>
            <w:noProof/>
          </w:rPr>
          <w:fldChar w:fldCharType="begin"/>
        </w:r>
        <w:r w:rsidR="008B2943" w:rsidRPr="008B2943">
          <w:rPr>
            <w:noProof/>
          </w:rPr>
          <w:instrText xml:space="preserve"> PAGEREF _Toc148338646 \h </w:instrText>
        </w:r>
        <w:r w:rsidR="008B2943" w:rsidRPr="008B2943">
          <w:rPr>
            <w:noProof/>
          </w:rPr>
        </w:r>
        <w:r w:rsidR="008B2943" w:rsidRPr="008B2943">
          <w:rPr>
            <w:noProof/>
          </w:rPr>
          <w:fldChar w:fldCharType="separate"/>
        </w:r>
        <w:r w:rsidR="008B2943">
          <w:rPr>
            <w:noProof/>
          </w:rPr>
          <w:t>4</w:t>
        </w:r>
        <w:r w:rsidR="008B2943" w:rsidRPr="008B2943">
          <w:rPr>
            <w:noProof/>
          </w:rPr>
          <w:fldChar w:fldCharType="end"/>
        </w:r>
      </w:hyperlink>
    </w:p>
    <w:p w14:paraId="17D3190A" w14:textId="5B58C808" w:rsidR="008B2943" w:rsidRPr="008B2943" w:rsidRDefault="008B2943" w:rsidP="008B2943">
      <w:pPr>
        <w:pStyle w:val="TOC2"/>
        <w:rPr>
          <w:noProof/>
        </w:rPr>
      </w:pPr>
      <w:hyperlink w:anchor="_Toc148338647" w:history="1">
        <w:r w:rsidRPr="008B2943">
          <w:rPr>
            <w:noProof/>
          </w:rPr>
          <w:t>1.1</w:t>
        </w:r>
        <w:r w:rsidRPr="008B2943">
          <w:rPr>
            <w:noProof/>
          </w:rPr>
          <w:tab/>
          <w:t>Purpose</w:t>
        </w:r>
        <w:r w:rsidRPr="008B2943">
          <w:rPr>
            <w:noProof/>
          </w:rPr>
          <w:tab/>
        </w:r>
        <w:r w:rsidRPr="008B2943">
          <w:rPr>
            <w:noProof/>
          </w:rPr>
          <w:fldChar w:fldCharType="begin"/>
        </w:r>
        <w:r w:rsidRPr="008B2943">
          <w:rPr>
            <w:noProof/>
          </w:rPr>
          <w:instrText xml:space="preserve"> PAGEREF _Toc148338647 \h </w:instrText>
        </w:r>
        <w:r w:rsidRPr="008B2943">
          <w:rPr>
            <w:noProof/>
          </w:rPr>
        </w:r>
        <w:r w:rsidRPr="008B2943">
          <w:rPr>
            <w:noProof/>
          </w:rPr>
          <w:fldChar w:fldCharType="separate"/>
        </w:r>
        <w:r>
          <w:rPr>
            <w:noProof/>
          </w:rPr>
          <w:t>4</w:t>
        </w:r>
        <w:r w:rsidRPr="008B2943">
          <w:rPr>
            <w:noProof/>
          </w:rPr>
          <w:fldChar w:fldCharType="end"/>
        </w:r>
      </w:hyperlink>
    </w:p>
    <w:p w14:paraId="18744FE7" w14:textId="039C3BB7" w:rsidR="008B2943" w:rsidRPr="008B2943" w:rsidRDefault="008B2943" w:rsidP="008B2943">
      <w:pPr>
        <w:pStyle w:val="TOC2"/>
        <w:rPr>
          <w:noProof/>
        </w:rPr>
      </w:pPr>
      <w:hyperlink w:anchor="_Toc148338648" w:history="1">
        <w:r w:rsidRPr="008B2943">
          <w:rPr>
            <w:noProof/>
          </w:rPr>
          <w:t>1.2</w:t>
        </w:r>
        <w:r w:rsidRPr="008B2943">
          <w:rPr>
            <w:noProof/>
          </w:rPr>
          <w:tab/>
          <w:t>Scope</w:t>
        </w:r>
        <w:r w:rsidRPr="008B2943">
          <w:rPr>
            <w:noProof/>
          </w:rPr>
          <w:tab/>
        </w:r>
        <w:r w:rsidRPr="008B2943">
          <w:rPr>
            <w:noProof/>
          </w:rPr>
          <w:fldChar w:fldCharType="begin"/>
        </w:r>
        <w:r w:rsidRPr="008B2943">
          <w:rPr>
            <w:noProof/>
          </w:rPr>
          <w:instrText xml:space="preserve"> PAGEREF _Toc148338648 \h </w:instrText>
        </w:r>
        <w:r w:rsidRPr="008B2943">
          <w:rPr>
            <w:noProof/>
          </w:rPr>
        </w:r>
        <w:r w:rsidRPr="008B2943">
          <w:rPr>
            <w:noProof/>
          </w:rPr>
          <w:fldChar w:fldCharType="separate"/>
        </w:r>
        <w:r>
          <w:rPr>
            <w:noProof/>
          </w:rPr>
          <w:t>4</w:t>
        </w:r>
        <w:r w:rsidRPr="008B2943">
          <w:rPr>
            <w:noProof/>
          </w:rPr>
          <w:fldChar w:fldCharType="end"/>
        </w:r>
      </w:hyperlink>
    </w:p>
    <w:p w14:paraId="412A1E65" w14:textId="1F3C22D1" w:rsidR="008B2943" w:rsidRPr="008B2943" w:rsidRDefault="008B2943" w:rsidP="008B2943">
      <w:pPr>
        <w:pStyle w:val="TOC2"/>
        <w:rPr>
          <w:noProof/>
        </w:rPr>
      </w:pPr>
      <w:hyperlink w:anchor="_Toc148338649" w:history="1">
        <w:r w:rsidRPr="008B2943">
          <w:rPr>
            <w:noProof/>
          </w:rPr>
          <w:t>1.3</w:t>
        </w:r>
        <w:r w:rsidRPr="008B2943">
          <w:rPr>
            <w:noProof/>
          </w:rPr>
          <w:tab/>
          <w:t>Frequency and Conditions</w:t>
        </w:r>
        <w:r w:rsidRPr="008B2943">
          <w:rPr>
            <w:noProof/>
          </w:rPr>
          <w:tab/>
        </w:r>
        <w:r w:rsidRPr="008B2943">
          <w:rPr>
            <w:noProof/>
          </w:rPr>
          <w:fldChar w:fldCharType="begin"/>
        </w:r>
        <w:r w:rsidRPr="008B2943">
          <w:rPr>
            <w:noProof/>
          </w:rPr>
          <w:instrText xml:space="preserve"> PAGEREF _Toc148338649 \h </w:instrText>
        </w:r>
        <w:r w:rsidRPr="008B2943">
          <w:rPr>
            <w:noProof/>
          </w:rPr>
        </w:r>
        <w:r w:rsidRPr="008B2943">
          <w:rPr>
            <w:noProof/>
          </w:rPr>
          <w:fldChar w:fldCharType="separate"/>
        </w:r>
        <w:r>
          <w:rPr>
            <w:noProof/>
          </w:rPr>
          <w:t>4</w:t>
        </w:r>
        <w:r w:rsidRPr="008B2943">
          <w:rPr>
            <w:noProof/>
          </w:rPr>
          <w:fldChar w:fldCharType="end"/>
        </w:r>
      </w:hyperlink>
    </w:p>
    <w:p w14:paraId="07DCDB7E" w14:textId="4E9B67E5" w:rsidR="008B2943" w:rsidRPr="008B2943" w:rsidRDefault="008B2943" w:rsidP="008B2943">
      <w:pPr>
        <w:pStyle w:val="TOC3"/>
        <w:rPr>
          <w:noProof/>
        </w:rPr>
      </w:pPr>
      <w:hyperlink w:anchor="_Toc148338650" w:history="1">
        <w:r w:rsidRPr="008B2943">
          <w:rPr>
            <w:noProof/>
          </w:rPr>
          <w:t>1.3.1</w:t>
        </w:r>
        <w:r w:rsidRPr="008B2943">
          <w:rPr>
            <w:noProof/>
          </w:rPr>
          <w:tab/>
          <w:t>Frequency</w:t>
        </w:r>
        <w:r w:rsidRPr="008B2943">
          <w:rPr>
            <w:noProof/>
          </w:rPr>
          <w:tab/>
        </w:r>
        <w:r w:rsidRPr="008B2943">
          <w:rPr>
            <w:noProof/>
          </w:rPr>
          <w:fldChar w:fldCharType="begin"/>
        </w:r>
        <w:r w:rsidRPr="008B2943">
          <w:rPr>
            <w:noProof/>
          </w:rPr>
          <w:instrText xml:space="preserve"> PAGEREF _Toc148338650 \h </w:instrText>
        </w:r>
        <w:r w:rsidRPr="008B2943">
          <w:rPr>
            <w:noProof/>
          </w:rPr>
        </w:r>
        <w:r w:rsidRPr="008B2943">
          <w:rPr>
            <w:noProof/>
          </w:rPr>
          <w:fldChar w:fldCharType="separate"/>
        </w:r>
        <w:r>
          <w:rPr>
            <w:noProof/>
          </w:rPr>
          <w:t>4</w:t>
        </w:r>
        <w:r w:rsidRPr="008B2943">
          <w:rPr>
            <w:noProof/>
          </w:rPr>
          <w:fldChar w:fldCharType="end"/>
        </w:r>
      </w:hyperlink>
    </w:p>
    <w:p w14:paraId="3EDD193C" w14:textId="4AE8DCD1" w:rsidR="008B2943" w:rsidRPr="008B2943" w:rsidRDefault="008B2943" w:rsidP="008B2943">
      <w:pPr>
        <w:pStyle w:val="TOC3"/>
        <w:rPr>
          <w:noProof/>
        </w:rPr>
      </w:pPr>
      <w:hyperlink w:anchor="_Toc148338651" w:history="1">
        <w:r w:rsidRPr="008B2943">
          <w:rPr>
            <w:noProof/>
          </w:rPr>
          <w:t>1.3.2</w:t>
        </w:r>
        <w:r w:rsidRPr="008B2943">
          <w:rPr>
            <w:noProof/>
          </w:rPr>
          <w:tab/>
          <w:t>Conditions</w:t>
        </w:r>
        <w:r w:rsidRPr="008B2943">
          <w:rPr>
            <w:noProof/>
          </w:rPr>
          <w:tab/>
        </w:r>
        <w:r w:rsidRPr="008B2943">
          <w:rPr>
            <w:noProof/>
          </w:rPr>
          <w:fldChar w:fldCharType="begin"/>
        </w:r>
        <w:r w:rsidRPr="008B2943">
          <w:rPr>
            <w:noProof/>
          </w:rPr>
          <w:instrText xml:space="preserve"> PAGEREF _Toc148338651 \h </w:instrText>
        </w:r>
        <w:r w:rsidRPr="008B2943">
          <w:rPr>
            <w:noProof/>
          </w:rPr>
        </w:r>
        <w:r w:rsidRPr="008B2943">
          <w:rPr>
            <w:noProof/>
          </w:rPr>
          <w:fldChar w:fldCharType="separate"/>
        </w:r>
        <w:r>
          <w:rPr>
            <w:noProof/>
          </w:rPr>
          <w:t>4</w:t>
        </w:r>
        <w:r w:rsidRPr="008B2943">
          <w:rPr>
            <w:noProof/>
          </w:rPr>
          <w:fldChar w:fldCharType="end"/>
        </w:r>
      </w:hyperlink>
    </w:p>
    <w:p w14:paraId="431DEFEF" w14:textId="65AAE4F6" w:rsidR="008B2943" w:rsidRPr="008B2943" w:rsidRDefault="008B2943" w:rsidP="008B2943">
      <w:pPr>
        <w:pStyle w:val="TOC1"/>
        <w:rPr>
          <w:noProof/>
        </w:rPr>
      </w:pPr>
      <w:hyperlink w:anchor="_Toc148338652" w:history="1">
        <w:r w:rsidRPr="008B2943">
          <w:rPr>
            <w:noProof/>
          </w:rPr>
          <w:t>2.0</w:t>
        </w:r>
        <w:r w:rsidRPr="008B2943">
          <w:rPr>
            <w:noProof/>
          </w:rPr>
          <w:tab/>
          <w:t>REFERENCES</w:t>
        </w:r>
        <w:r w:rsidRPr="008B2943">
          <w:rPr>
            <w:noProof/>
          </w:rPr>
          <w:tab/>
        </w:r>
        <w:r w:rsidRPr="008B2943">
          <w:rPr>
            <w:noProof/>
          </w:rPr>
          <w:fldChar w:fldCharType="begin"/>
        </w:r>
        <w:r w:rsidRPr="008B2943">
          <w:rPr>
            <w:noProof/>
          </w:rPr>
          <w:instrText xml:space="preserve"> PAGEREF _Toc148338652 \h </w:instrText>
        </w:r>
        <w:r w:rsidRPr="008B2943">
          <w:rPr>
            <w:noProof/>
          </w:rPr>
        </w:r>
        <w:r w:rsidRPr="008B2943">
          <w:rPr>
            <w:noProof/>
          </w:rPr>
          <w:fldChar w:fldCharType="separate"/>
        </w:r>
        <w:r>
          <w:rPr>
            <w:noProof/>
          </w:rPr>
          <w:t>4</w:t>
        </w:r>
        <w:r w:rsidRPr="008B2943">
          <w:rPr>
            <w:noProof/>
          </w:rPr>
          <w:fldChar w:fldCharType="end"/>
        </w:r>
      </w:hyperlink>
    </w:p>
    <w:p w14:paraId="6E8A7532" w14:textId="7B920B17" w:rsidR="008B2943" w:rsidRPr="008B2943" w:rsidRDefault="008B2943" w:rsidP="008B2943">
      <w:pPr>
        <w:pStyle w:val="TOC2"/>
        <w:rPr>
          <w:noProof/>
        </w:rPr>
      </w:pPr>
      <w:hyperlink w:anchor="_Toc148338653" w:history="1">
        <w:r w:rsidRPr="008B2943">
          <w:rPr>
            <w:noProof/>
          </w:rPr>
          <w:t>2.1</w:t>
        </w:r>
        <w:r w:rsidRPr="008B2943">
          <w:rPr>
            <w:noProof/>
          </w:rPr>
          <w:tab/>
          <w:t>Performance References</w:t>
        </w:r>
        <w:r w:rsidRPr="008B2943">
          <w:rPr>
            <w:noProof/>
          </w:rPr>
          <w:tab/>
        </w:r>
        <w:r w:rsidRPr="008B2943">
          <w:rPr>
            <w:noProof/>
          </w:rPr>
          <w:fldChar w:fldCharType="begin"/>
        </w:r>
        <w:r w:rsidRPr="008B2943">
          <w:rPr>
            <w:noProof/>
          </w:rPr>
          <w:instrText xml:space="preserve"> PAGEREF _Toc148338653 \h </w:instrText>
        </w:r>
        <w:r w:rsidRPr="008B2943">
          <w:rPr>
            <w:noProof/>
          </w:rPr>
        </w:r>
        <w:r w:rsidRPr="008B2943">
          <w:rPr>
            <w:noProof/>
          </w:rPr>
          <w:fldChar w:fldCharType="separate"/>
        </w:r>
        <w:r>
          <w:rPr>
            <w:noProof/>
          </w:rPr>
          <w:t>4</w:t>
        </w:r>
        <w:r w:rsidRPr="008B2943">
          <w:rPr>
            <w:noProof/>
          </w:rPr>
          <w:fldChar w:fldCharType="end"/>
        </w:r>
      </w:hyperlink>
    </w:p>
    <w:p w14:paraId="50BEE30B" w14:textId="6A9B31AE" w:rsidR="008B2943" w:rsidRPr="008B2943" w:rsidRDefault="008B2943" w:rsidP="008B2943">
      <w:pPr>
        <w:pStyle w:val="TOC2"/>
        <w:rPr>
          <w:noProof/>
        </w:rPr>
      </w:pPr>
      <w:hyperlink w:anchor="_Toc148338654" w:history="1">
        <w:r w:rsidRPr="008B2943">
          <w:rPr>
            <w:noProof/>
          </w:rPr>
          <w:t>2.2</w:t>
        </w:r>
        <w:r w:rsidRPr="008B2943">
          <w:rPr>
            <w:noProof/>
          </w:rPr>
          <w:tab/>
          <w:t>Developmental References</w:t>
        </w:r>
        <w:r w:rsidRPr="008B2943">
          <w:rPr>
            <w:noProof/>
          </w:rPr>
          <w:tab/>
        </w:r>
        <w:r w:rsidRPr="008B2943">
          <w:rPr>
            <w:noProof/>
          </w:rPr>
          <w:fldChar w:fldCharType="begin"/>
        </w:r>
        <w:r w:rsidRPr="008B2943">
          <w:rPr>
            <w:noProof/>
          </w:rPr>
          <w:instrText xml:space="preserve"> PAGEREF _Toc148338654 \h </w:instrText>
        </w:r>
        <w:r w:rsidRPr="008B2943">
          <w:rPr>
            <w:noProof/>
          </w:rPr>
        </w:r>
        <w:r w:rsidRPr="008B2943">
          <w:rPr>
            <w:noProof/>
          </w:rPr>
          <w:fldChar w:fldCharType="separate"/>
        </w:r>
        <w:r>
          <w:rPr>
            <w:noProof/>
          </w:rPr>
          <w:t>5</w:t>
        </w:r>
        <w:r w:rsidRPr="008B2943">
          <w:rPr>
            <w:noProof/>
          </w:rPr>
          <w:fldChar w:fldCharType="end"/>
        </w:r>
      </w:hyperlink>
    </w:p>
    <w:p w14:paraId="4618FBC8" w14:textId="1A88FB4C" w:rsidR="008B2943" w:rsidRPr="008B2943" w:rsidRDefault="008B2943" w:rsidP="008B2943">
      <w:pPr>
        <w:pStyle w:val="TOC2"/>
        <w:rPr>
          <w:noProof/>
        </w:rPr>
      </w:pPr>
      <w:hyperlink w:anchor="_Toc148338655" w:history="1">
        <w:r w:rsidRPr="008B2943">
          <w:rPr>
            <w:noProof/>
          </w:rPr>
          <w:t>2.3</w:t>
        </w:r>
        <w:r w:rsidRPr="008B2943">
          <w:rPr>
            <w:noProof/>
          </w:rPr>
          <w:tab/>
          <w:t>Commitments</w:t>
        </w:r>
        <w:r w:rsidRPr="008B2943">
          <w:rPr>
            <w:noProof/>
          </w:rPr>
          <w:tab/>
        </w:r>
        <w:r w:rsidRPr="008B2943">
          <w:rPr>
            <w:noProof/>
          </w:rPr>
          <w:fldChar w:fldCharType="begin"/>
        </w:r>
        <w:r w:rsidRPr="008B2943">
          <w:rPr>
            <w:noProof/>
          </w:rPr>
          <w:instrText xml:space="preserve"> PAGEREF _Toc148338655 \h </w:instrText>
        </w:r>
        <w:r w:rsidRPr="008B2943">
          <w:rPr>
            <w:noProof/>
          </w:rPr>
        </w:r>
        <w:r w:rsidRPr="008B2943">
          <w:rPr>
            <w:noProof/>
          </w:rPr>
          <w:fldChar w:fldCharType="separate"/>
        </w:r>
        <w:r>
          <w:rPr>
            <w:noProof/>
          </w:rPr>
          <w:t>5</w:t>
        </w:r>
        <w:r w:rsidRPr="008B2943">
          <w:rPr>
            <w:noProof/>
          </w:rPr>
          <w:fldChar w:fldCharType="end"/>
        </w:r>
      </w:hyperlink>
    </w:p>
    <w:p w14:paraId="477FF8E1" w14:textId="417E3285" w:rsidR="008B2943" w:rsidRPr="008B2943" w:rsidRDefault="008B2943" w:rsidP="008B2943">
      <w:pPr>
        <w:pStyle w:val="TOC1"/>
        <w:rPr>
          <w:noProof/>
        </w:rPr>
      </w:pPr>
      <w:hyperlink w:anchor="_Toc148338656" w:history="1">
        <w:r w:rsidRPr="008B2943">
          <w:rPr>
            <w:noProof/>
          </w:rPr>
          <w:t>3.0</w:t>
        </w:r>
        <w:r w:rsidRPr="008B2943">
          <w:rPr>
            <w:noProof/>
          </w:rPr>
          <w:tab/>
          <w:t>PRECAUTIONS AND LIMITATIONS</w:t>
        </w:r>
        <w:r w:rsidRPr="008B2943">
          <w:rPr>
            <w:noProof/>
          </w:rPr>
          <w:tab/>
        </w:r>
        <w:r w:rsidRPr="008B2943">
          <w:rPr>
            <w:noProof/>
          </w:rPr>
          <w:fldChar w:fldCharType="begin"/>
        </w:r>
        <w:r w:rsidRPr="008B2943">
          <w:rPr>
            <w:noProof/>
          </w:rPr>
          <w:instrText xml:space="preserve"> PAGEREF _Toc148338656 \h </w:instrText>
        </w:r>
        <w:r w:rsidRPr="008B2943">
          <w:rPr>
            <w:noProof/>
          </w:rPr>
        </w:r>
        <w:r w:rsidRPr="008B2943">
          <w:rPr>
            <w:noProof/>
          </w:rPr>
          <w:fldChar w:fldCharType="separate"/>
        </w:r>
        <w:r>
          <w:rPr>
            <w:noProof/>
          </w:rPr>
          <w:t>6</w:t>
        </w:r>
        <w:r w:rsidRPr="008B2943">
          <w:rPr>
            <w:noProof/>
          </w:rPr>
          <w:fldChar w:fldCharType="end"/>
        </w:r>
      </w:hyperlink>
    </w:p>
    <w:p w14:paraId="137BA5AF" w14:textId="36D62F49" w:rsidR="008B2943" w:rsidRPr="008B2943" w:rsidRDefault="008B2943" w:rsidP="008B2943">
      <w:pPr>
        <w:pStyle w:val="TOC2"/>
        <w:rPr>
          <w:noProof/>
        </w:rPr>
      </w:pPr>
      <w:hyperlink w:anchor="_Toc148338657" w:history="1">
        <w:r w:rsidRPr="008B2943">
          <w:rPr>
            <w:noProof/>
          </w:rPr>
          <w:t>3.1</w:t>
        </w:r>
        <w:r w:rsidRPr="008B2943">
          <w:rPr>
            <w:noProof/>
          </w:rPr>
          <w:tab/>
          <w:t>Precautions</w:t>
        </w:r>
        <w:r w:rsidRPr="008B2943">
          <w:rPr>
            <w:noProof/>
          </w:rPr>
          <w:tab/>
        </w:r>
        <w:r w:rsidRPr="008B2943">
          <w:rPr>
            <w:noProof/>
          </w:rPr>
          <w:fldChar w:fldCharType="begin"/>
        </w:r>
        <w:r w:rsidRPr="008B2943">
          <w:rPr>
            <w:noProof/>
          </w:rPr>
          <w:instrText xml:space="preserve"> PAGEREF _Toc148338657 \h </w:instrText>
        </w:r>
        <w:r w:rsidRPr="008B2943">
          <w:rPr>
            <w:noProof/>
          </w:rPr>
        </w:r>
        <w:r w:rsidRPr="008B2943">
          <w:rPr>
            <w:noProof/>
          </w:rPr>
          <w:fldChar w:fldCharType="separate"/>
        </w:r>
        <w:r>
          <w:rPr>
            <w:noProof/>
          </w:rPr>
          <w:t>6</w:t>
        </w:r>
        <w:r w:rsidRPr="008B2943">
          <w:rPr>
            <w:noProof/>
          </w:rPr>
          <w:fldChar w:fldCharType="end"/>
        </w:r>
      </w:hyperlink>
    </w:p>
    <w:p w14:paraId="098FEB2B" w14:textId="37B62555" w:rsidR="008B2943" w:rsidRPr="008B2943" w:rsidRDefault="008B2943" w:rsidP="008B2943">
      <w:pPr>
        <w:pStyle w:val="TOC2"/>
        <w:rPr>
          <w:noProof/>
        </w:rPr>
      </w:pPr>
      <w:hyperlink w:anchor="_Toc148338658" w:history="1">
        <w:r w:rsidRPr="008B2943">
          <w:rPr>
            <w:noProof/>
          </w:rPr>
          <w:t>3.2</w:t>
        </w:r>
        <w:r w:rsidRPr="008B2943">
          <w:rPr>
            <w:noProof/>
          </w:rPr>
          <w:tab/>
          <w:t>Limitations</w:t>
        </w:r>
        <w:r w:rsidRPr="008B2943">
          <w:rPr>
            <w:noProof/>
          </w:rPr>
          <w:tab/>
        </w:r>
        <w:r w:rsidRPr="008B2943">
          <w:rPr>
            <w:noProof/>
          </w:rPr>
          <w:fldChar w:fldCharType="begin"/>
        </w:r>
        <w:r w:rsidRPr="008B2943">
          <w:rPr>
            <w:noProof/>
          </w:rPr>
          <w:instrText xml:space="preserve"> PAGEREF _Toc148338658 \h </w:instrText>
        </w:r>
        <w:r w:rsidRPr="008B2943">
          <w:rPr>
            <w:noProof/>
          </w:rPr>
        </w:r>
        <w:r w:rsidRPr="008B2943">
          <w:rPr>
            <w:noProof/>
          </w:rPr>
          <w:fldChar w:fldCharType="separate"/>
        </w:r>
        <w:r>
          <w:rPr>
            <w:noProof/>
          </w:rPr>
          <w:t>6</w:t>
        </w:r>
        <w:r w:rsidRPr="008B2943">
          <w:rPr>
            <w:noProof/>
          </w:rPr>
          <w:fldChar w:fldCharType="end"/>
        </w:r>
      </w:hyperlink>
    </w:p>
    <w:p w14:paraId="713D73C3" w14:textId="0FB8EA4A" w:rsidR="008B2943" w:rsidRPr="008B2943" w:rsidRDefault="008B2943" w:rsidP="008B2943">
      <w:pPr>
        <w:pStyle w:val="TOC1"/>
        <w:rPr>
          <w:noProof/>
        </w:rPr>
      </w:pPr>
      <w:hyperlink w:anchor="_Toc148338659" w:history="1">
        <w:r w:rsidRPr="008B2943">
          <w:rPr>
            <w:noProof/>
          </w:rPr>
          <w:t>4.0</w:t>
        </w:r>
        <w:r w:rsidRPr="008B2943">
          <w:rPr>
            <w:noProof/>
          </w:rPr>
          <w:tab/>
          <w:t>PREREQUISITE ACTIONS</w:t>
        </w:r>
        <w:r w:rsidRPr="008B2943">
          <w:rPr>
            <w:noProof/>
          </w:rPr>
          <w:tab/>
        </w:r>
        <w:r w:rsidRPr="008B2943">
          <w:rPr>
            <w:noProof/>
          </w:rPr>
          <w:fldChar w:fldCharType="begin"/>
        </w:r>
        <w:r w:rsidRPr="008B2943">
          <w:rPr>
            <w:noProof/>
          </w:rPr>
          <w:instrText xml:space="preserve"> PAGEREF _Toc148338659 \h </w:instrText>
        </w:r>
        <w:r w:rsidRPr="008B2943">
          <w:rPr>
            <w:noProof/>
          </w:rPr>
        </w:r>
        <w:r w:rsidRPr="008B2943">
          <w:rPr>
            <w:noProof/>
          </w:rPr>
          <w:fldChar w:fldCharType="separate"/>
        </w:r>
        <w:r>
          <w:rPr>
            <w:noProof/>
          </w:rPr>
          <w:t>7</w:t>
        </w:r>
        <w:r w:rsidRPr="008B2943">
          <w:rPr>
            <w:noProof/>
          </w:rPr>
          <w:fldChar w:fldCharType="end"/>
        </w:r>
      </w:hyperlink>
    </w:p>
    <w:p w14:paraId="5D8EE0F2" w14:textId="6EF74838" w:rsidR="008B2943" w:rsidRPr="008B2943" w:rsidRDefault="008B2943" w:rsidP="008B2943">
      <w:pPr>
        <w:pStyle w:val="TOC2"/>
        <w:rPr>
          <w:noProof/>
        </w:rPr>
      </w:pPr>
      <w:hyperlink w:anchor="_Toc148338660" w:history="1">
        <w:r w:rsidRPr="008B2943">
          <w:rPr>
            <w:noProof/>
          </w:rPr>
          <w:t>4.1</w:t>
        </w:r>
        <w:r w:rsidRPr="008B2943">
          <w:rPr>
            <w:noProof/>
          </w:rPr>
          <w:tab/>
          <w:t>Preliminary Actions</w:t>
        </w:r>
        <w:r w:rsidRPr="008B2943">
          <w:rPr>
            <w:noProof/>
          </w:rPr>
          <w:tab/>
        </w:r>
        <w:r w:rsidRPr="008B2943">
          <w:rPr>
            <w:noProof/>
          </w:rPr>
          <w:fldChar w:fldCharType="begin"/>
        </w:r>
        <w:r w:rsidRPr="008B2943">
          <w:rPr>
            <w:noProof/>
          </w:rPr>
          <w:instrText xml:space="preserve"> PAGEREF _Toc148338660 \h </w:instrText>
        </w:r>
        <w:r w:rsidRPr="008B2943">
          <w:rPr>
            <w:noProof/>
          </w:rPr>
        </w:r>
        <w:r w:rsidRPr="008B2943">
          <w:rPr>
            <w:noProof/>
          </w:rPr>
          <w:fldChar w:fldCharType="separate"/>
        </w:r>
        <w:r>
          <w:rPr>
            <w:noProof/>
          </w:rPr>
          <w:t>7</w:t>
        </w:r>
        <w:r w:rsidRPr="008B2943">
          <w:rPr>
            <w:noProof/>
          </w:rPr>
          <w:fldChar w:fldCharType="end"/>
        </w:r>
      </w:hyperlink>
    </w:p>
    <w:p w14:paraId="4D588D56" w14:textId="04F520B8" w:rsidR="008B2943" w:rsidRPr="008B2943" w:rsidRDefault="008B2943" w:rsidP="008B2943">
      <w:pPr>
        <w:pStyle w:val="TOC2"/>
        <w:rPr>
          <w:noProof/>
        </w:rPr>
      </w:pPr>
      <w:hyperlink w:anchor="_Toc148338661" w:history="1">
        <w:r w:rsidRPr="008B2943">
          <w:rPr>
            <w:noProof/>
          </w:rPr>
          <w:t>4.2</w:t>
        </w:r>
        <w:r w:rsidRPr="008B2943">
          <w:rPr>
            <w:noProof/>
          </w:rPr>
          <w:tab/>
          <w:t>Special Tools, Measuring and Test Equipment, Parts, and Supplies</w:t>
        </w:r>
        <w:r w:rsidRPr="008B2943">
          <w:rPr>
            <w:noProof/>
          </w:rPr>
          <w:tab/>
        </w:r>
        <w:r w:rsidRPr="008B2943">
          <w:rPr>
            <w:noProof/>
          </w:rPr>
          <w:fldChar w:fldCharType="begin"/>
        </w:r>
        <w:r w:rsidRPr="008B2943">
          <w:rPr>
            <w:noProof/>
          </w:rPr>
          <w:instrText xml:space="preserve"> PAGEREF _Toc148338661 \h </w:instrText>
        </w:r>
        <w:r w:rsidRPr="008B2943">
          <w:rPr>
            <w:noProof/>
          </w:rPr>
        </w:r>
        <w:r w:rsidRPr="008B2943">
          <w:rPr>
            <w:noProof/>
          </w:rPr>
          <w:fldChar w:fldCharType="separate"/>
        </w:r>
        <w:r>
          <w:rPr>
            <w:noProof/>
          </w:rPr>
          <w:t>8</w:t>
        </w:r>
        <w:r w:rsidRPr="008B2943">
          <w:rPr>
            <w:noProof/>
          </w:rPr>
          <w:fldChar w:fldCharType="end"/>
        </w:r>
      </w:hyperlink>
    </w:p>
    <w:p w14:paraId="59330BE2" w14:textId="30A4C46B" w:rsidR="008B2943" w:rsidRPr="008B2943" w:rsidRDefault="008B2943" w:rsidP="008B2943">
      <w:pPr>
        <w:pStyle w:val="TOC3"/>
        <w:rPr>
          <w:noProof/>
        </w:rPr>
      </w:pPr>
      <w:hyperlink w:anchor="_Toc148338662" w:history="1">
        <w:r w:rsidRPr="008B2943">
          <w:rPr>
            <w:noProof/>
          </w:rPr>
          <w:t>4.2.1</w:t>
        </w:r>
        <w:r w:rsidRPr="008B2943">
          <w:rPr>
            <w:noProof/>
          </w:rPr>
          <w:tab/>
          <w:t>Measuring and Test Equipment (M&amp;TE)</w:t>
        </w:r>
        <w:r w:rsidRPr="008B2943">
          <w:rPr>
            <w:noProof/>
          </w:rPr>
          <w:tab/>
        </w:r>
        <w:r w:rsidRPr="008B2943">
          <w:rPr>
            <w:noProof/>
          </w:rPr>
          <w:fldChar w:fldCharType="begin"/>
        </w:r>
        <w:r w:rsidRPr="008B2943">
          <w:rPr>
            <w:noProof/>
          </w:rPr>
          <w:instrText xml:space="preserve"> PAGEREF _Toc148338662 \h </w:instrText>
        </w:r>
        <w:r w:rsidRPr="008B2943">
          <w:rPr>
            <w:noProof/>
          </w:rPr>
        </w:r>
        <w:r w:rsidRPr="008B2943">
          <w:rPr>
            <w:noProof/>
          </w:rPr>
          <w:fldChar w:fldCharType="separate"/>
        </w:r>
        <w:r>
          <w:rPr>
            <w:noProof/>
          </w:rPr>
          <w:t>8</w:t>
        </w:r>
        <w:r w:rsidRPr="008B2943">
          <w:rPr>
            <w:noProof/>
          </w:rPr>
          <w:fldChar w:fldCharType="end"/>
        </w:r>
      </w:hyperlink>
    </w:p>
    <w:p w14:paraId="165BCFAB" w14:textId="4F1C031C" w:rsidR="008B2943" w:rsidRPr="008B2943" w:rsidRDefault="008B2943" w:rsidP="008B2943">
      <w:pPr>
        <w:pStyle w:val="TOC3"/>
        <w:rPr>
          <w:noProof/>
        </w:rPr>
      </w:pPr>
      <w:hyperlink w:anchor="_Toc148338663" w:history="1">
        <w:r w:rsidRPr="008B2943">
          <w:rPr>
            <w:noProof/>
          </w:rPr>
          <w:t>4.2.2</w:t>
        </w:r>
        <w:r w:rsidRPr="008B2943">
          <w:rPr>
            <w:noProof/>
          </w:rPr>
          <w:tab/>
          <w:t>Tools / PPE / Material</w:t>
        </w:r>
        <w:r w:rsidRPr="008B2943">
          <w:rPr>
            <w:noProof/>
          </w:rPr>
          <w:tab/>
        </w:r>
        <w:r w:rsidRPr="008B2943">
          <w:rPr>
            <w:noProof/>
          </w:rPr>
          <w:fldChar w:fldCharType="begin"/>
        </w:r>
        <w:r w:rsidRPr="008B2943">
          <w:rPr>
            <w:noProof/>
          </w:rPr>
          <w:instrText xml:space="preserve"> PAGEREF _Toc148338663 \h </w:instrText>
        </w:r>
        <w:r w:rsidRPr="008B2943">
          <w:rPr>
            <w:noProof/>
          </w:rPr>
        </w:r>
        <w:r w:rsidRPr="008B2943">
          <w:rPr>
            <w:noProof/>
          </w:rPr>
          <w:fldChar w:fldCharType="separate"/>
        </w:r>
        <w:r>
          <w:rPr>
            <w:noProof/>
          </w:rPr>
          <w:t>9</w:t>
        </w:r>
        <w:r w:rsidRPr="008B2943">
          <w:rPr>
            <w:noProof/>
          </w:rPr>
          <w:fldChar w:fldCharType="end"/>
        </w:r>
      </w:hyperlink>
    </w:p>
    <w:p w14:paraId="5B3AA28B" w14:textId="00899846" w:rsidR="008B2943" w:rsidRPr="008B2943" w:rsidRDefault="008B2943" w:rsidP="008B2943">
      <w:pPr>
        <w:pStyle w:val="TOC2"/>
        <w:rPr>
          <w:noProof/>
        </w:rPr>
      </w:pPr>
      <w:hyperlink w:anchor="_Toc148338664" w:history="1">
        <w:r w:rsidRPr="008B2943">
          <w:rPr>
            <w:noProof/>
          </w:rPr>
          <w:t>4.3</w:t>
        </w:r>
        <w:r w:rsidRPr="008B2943">
          <w:rPr>
            <w:noProof/>
          </w:rPr>
          <w:tab/>
          <w:t>Approvals and Notifications</w:t>
        </w:r>
        <w:r w:rsidRPr="008B2943">
          <w:rPr>
            <w:noProof/>
          </w:rPr>
          <w:tab/>
        </w:r>
        <w:r w:rsidRPr="008B2943">
          <w:rPr>
            <w:noProof/>
          </w:rPr>
          <w:fldChar w:fldCharType="begin"/>
        </w:r>
        <w:r w:rsidRPr="008B2943">
          <w:rPr>
            <w:noProof/>
          </w:rPr>
          <w:instrText xml:space="preserve"> PAGEREF _Toc148338664 \h </w:instrText>
        </w:r>
        <w:r w:rsidRPr="008B2943">
          <w:rPr>
            <w:noProof/>
          </w:rPr>
        </w:r>
        <w:r w:rsidRPr="008B2943">
          <w:rPr>
            <w:noProof/>
          </w:rPr>
          <w:fldChar w:fldCharType="separate"/>
        </w:r>
        <w:r>
          <w:rPr>
            <w:noProof/>
          </w:rPr>
          <w:t>9</w:t>
        </w:r>
        <w:r w:rsidRPr="008B2943">
          <w:rPr>
            <w:noProof/>
          </w:rPr>
          <w:fldChar w:fldCharType="end"/>
        </w:r>
      </w:hyperlink>
    </w:p>
    <w:p w14:paraId="737A9D03" w14:textId="4D7DC3A2" w:rsidR="008B2943" w:rsidRPr="008B2943" w:rsidRDefault="008B2943" w:rsidP="008B2943">
      <w:pPr>
        <w:pStyle w:val="TOC1"/>
        <w:rPr>
          <w:noProof/>
        </w:rPr>
      </w:pPr>
      <w:hyperlink w:anchor="_Toc148338665" w:history="1">
        <w:r w:rsidRPr="008B2943">
          <w:rPr>
            <w:noProof/>
          </w:rPr>
          <w:t>5.0</w:t>
        </w:r>
        <w:r w:rsidRPr="008B2943">
          <w:rPr>
            <w:noProof/>
          </w:rPr>
          <w:tab/>
          <w:t>ACCEPTANCE CRITERIA</w:t>
        </w:r>
        <w:r w:rsidRPr="008B2943">
          <w:rPr>
            <w:noProof/>
          </w:rPr>
          <w:tab/>
        </w:r>
        <w:r w:rsidRPr="008B2943">
          <w:rPr>
            <w:noProof/>
          </w:rPr>
          <w:fldChar w:fldCharType="begin"/>
        </w:r>
        <w:r w:rsidRPr="008B2943">
          <w:rPr>
            <w:noProof/>
          </w:rPr>
          <w:instrText xml:space="preserve"> PAGEREF _Toc148338665 \h </w:instrText>
        </w:r>
        <w:r w:rsidRPr="008B2943">
          <w:rPr>
            <w:noProof/>
          </w:rPr>
        </w:r>
        <w:r w:rsidRPr="008B2943">
          <w:rPr>
            <w:noProof/>
          </w:rPr>
          <w:fldChar w:fldCharType="separate"/>
        </w:r>
        <w:r>
          <w:rPr>
            <w:noProof/>
          </w:rPr>
          <w:t>10</w:t>
        </w:r>
        <w:r w:rsidRPr="008B2943">
          <w:rPr>
            <w:noProof/>
          </w:rPr>
          <w:fldChar w:fldCharType="end"/>
        </w:r>
      </w:hyperlink>
    </w:p>
    <w:p w14:paraId="41E67938" w14:textId="27BD171D" w:rsidR="008B2943" w:rsidRPr="008B2943" w:rsidRDefault="008B2943" w:rsidP="008B2943">
      <w:pPr>
        <w:pStyle w:val="TOC1"/>
        <w:rPr>
          <w:noProof/>
        </w:rPr>
      </w:pPr>
      <w:hyperlink w:anchor="_Toc148338666" w:history="1">
        <w:r w:rsidRPr="008B2943">
          <w:rPr>
            <w:noProof/>
          </w:rPr>
          <w:t>6.0</w:t>
        </w:r>
        <w:r w:rsidRPr="008B2943">
          <w:rPr>
            <w:noProof/>
          </w:rPr>
          <w:tab/>
          <w:t>PERFORMANCE</w:t>
        </w:r>
        <w:r w:rsidRPr="008B2943">
          <w:rPr>
            <w:noProof/>
          </w:rPr>
          <w:tab/>
        </w:r>
        <w:r w:rsidRPr="008B2943">
          <w:rPr>
            <w:noProof/>
          </w:rPr>
          <w:fldChar w:fldCharType="begin"/>
        </w:r>
        <w:r w:rsidRPr="008B2943">
          <w:rPr>
            <w:noProof/>
          </w:rPr>
          <w:instrText xml:space="preserve"> PAGEREF _Toc148338666 \h </w:instrText>
        </w:r>
        <w:r w:rsidRPr="008B2943">
          <w:rPr>
            <w:noProof/>
          </w:rPr>
        </w:r>
        <w:r w:rsidRPr="008B2943">
          <w:rPr>
            <w:noProof/>
          </w:rPr>
          <w:fldChar w:fldCharType="separate"/>
        </w:r>
        <w:r>
          <w:rPr>
            <w:noProof/>
          </w:rPr>
          <w:t>11</w:t>
        </w:r>
        <w:r w:rsidRPr="008B2943">
          <w:rPr>
            <w:noProof/>
          </w:rPr>
          <w:fldChar w:fldCharType="end"/>
        </w:r>
      </w:hyperlink>
    </w:p>
    <w:p w14:paraId="41C5405F" w14:textId="70F1134F" w:rsidR="008B2943" w:rsidRPr="008B2943" w:rsidRDefault="008B2943" w:rsidP="008B2943">
      <w:pPr>
        <w:pStyle w:val="TOC1"/>
        <w:rPr>
          <w:noProof/>
        </w:rPr>
      </w:pPr>
      <w:hyperlink w:anchor="_Toc148338667" w:history="1">
        <w:r w:rsidRPr="008B2943">
          <w:rPr>
            <w:noProof/>
          </w:rPr>
          <w:t>7.0</w:t>
        </w:r>
        <w:r w:rsidRPr="008B2943">
          <w:rPr>
            <w:noProof/>
          </w:rPr>
          <w:tab/>
          <w:t>POST PERFORMANCE ACTIVITY</w:t>
        </w:r>
        <w:r w:rsidRPr="008B2943">
          <w:rPr>
            <w:noProof/>
          </w:rPr>
          <w:tab/>
        </w:r>
        <w:r w:rsidRPr="008B2943">
          <w:rPr>
            <w:noProof/>
          </w:rPr>
          <w:fldChar w:fldCharType="begin"/>
        </w:r>
        <w:r w:rsidRPr="008B2943">
          <w:rPr>
            <w:noProof/>
          </w:rPr>
          <w:instrText xml:space="preserve"> PAGEREF _Toc148338667 \h </w:instrText>
        </w:r>
        <w:r w:rsidRPr="008B2943">
          <w:rPr>
            <w:noProof/>
          </w:rPr>
        </w:r>
        <w:r w:rsidRPr="008B2943">
          <w:rPr>
            <w:noProof/>
          </w:rPr>
          <w:fldChar w:fldCharType="separate"/>
        </w:r>
        <w:r>
          <w:rPr>
            <w:noProof/>
          </w:rPr>
          <w:t>25</w:t>
        </w:r>
        <w:r w:rsidRPr="008B2943">
          <w:rPr>
            <w:noProof/>
          </w:rPr>
          <w:fldChar w:fldCharType="end"/>
        </w:r>
      </w:hyperlink>
    </w:p>
    <w:p w14:paraId="47434CFC" w14:textId="74938357" w:rsidR="008B2943" w:rsidRPr="008B2943" w:rsidRDefault="008B2943" w:rsidP="008B2943">
      <w:pPr>
        <w:pStyle w:val="TOC1"/>
        <w:rPr>
          <w:noProof/>
        </w:rPr>
      </w:pPr>
      <w:hyperlink w:anchor="_Toc148338668" w:history="1">
        <w:r w:rsidRPr="008B2943">
          <w:rPr>
            <w:noProof/>
          </w:rPr>
          <w:t>8.0</w:t>
        </w:r>
        <w:r w:rsidRPr="008B2943">
          <w:rPr>
            <w:noProof/>
          </w:rPr>
          <w:tab/>
          <w:t>RECORDS</w:t>
        </w:r>
        <w:r w:rsidRPr="008B2943">
          <w:rPr>
            <w:noProof/>
          </w:rPr>
          <w:tab/>
        </w:r>
        <w:r w:rsidRPr="008B2943">
          <w:rPr>
            <w:noProof/>
          </w:rPr>
          <w:fldChar w:fldCharType="begin"/>
        </w:r>
        <w:r w:rsidRPr="008B2943">
          <w:rPr>
            <w:noProof/>
          </w:rPr>
          <w:instrText xml:space="preserve"> PAGEREF _Toc148338668 \h </w:instrText>
        </w:r>
        <w:r w:rsidRPr="008B2943">
          <w:rPr>
            <w:noProof/>
          </w:rPr>
        </w:r>
        <w:r w:rsidRPr="008B2943">
          <w:rPr>
            <w:noProof/>
          </w:rPr>
          <w:fldChar w:fldCharType="separate"/>
        </w:r>
        <w:r>
          <w:rPr>
            <w:noProof/>
          </w:rPr>
          <w:t>25</w:t>
        </w:r>
        <w:r w:rsidRPr="008B2943">
          <w:rPr>
            <w:noProof/>
          </w:rPr>
          <w:fldChar w:fldCharType="end"/>
        </w:r>
      </w:hyperlink>
    </w:p>
    <w:p w14:paraId="7BED3C88" w14:textId="7B525008" w:rsidR="008B2943" w:rsidRPr="008B2943" w:rsidRDefault="008B2943" w:rsidP="008B2943">
      <w:pPr>
        <w:pStyle w:val="TOC4"/>
        <w:ind w:hanging="1800"/>
        <w:rPr>
          <w:noProof/>
        </w:rPr>
      </w:pPr>
      <w:r w:rsidRPr="008B2943">
        <w:rPr>
          <w:noProof/>
        </w:rPr>
        <w:t>Attachment 1:</w:t>
      </w:r>
      <w:r w:rsidRPr="008B2943">
        <w:rPr>
          <w:noProof/>
        </w:rPr>
        <w:tab/>
      </w:r>
      <w:hyperlink w:anchor="_Toc148338669" w:history="1">
        <w:r w:rsidRPr="008B2943">
          <w:rPr>
            <w:noProof/>
          </w:rPr>
          <w:t>250 Volt Main Bank #2 Battery Cell Data</w:t>
        </w:r>
        <w:r w:rsidRPr="008B2943">
          <w:rPr>
            <w:noProof/>
          </w:rPr>
          <w:tab/>
        </w:r>
        <w:r w:rsidRPr="008B2943">
          <w:rPr>
            <w:noProof/>
          </w:rPr>
          <w:fldChar w:fldCharType="begin"/>
        </w:r>
        <w:r w:rsidRPr="008B2943">
          <w:rPr>
            <w:noProof/>
          </w:rPr>
          <w:instrText xml:space="preserve"> PAGEREF _Toc148338669 \h </w:instrText>
        </w:r>
        <w:r w:rsidRPr="008B2943">
          <w:rPr>
            <w:noProof/>
          </w:rPr>
        </w:r>
        <w:r w:rsidRPr="008B2943">
          <w:rPr>
            <w:noProof/>
          </w:rPr>
          <w:fldChar w:fldCharType="separate"/>
        </w:r>
        <w:r>
          <w:rPr>
            <w:noProof/>
          </w:rPr>
          <w:t>26</w:t>
        </w:r>
        <w:r w:rsidRPr="008B2943">
          <w:rPr>
            <w:noProof/>
          </w:rPr>
          <w:fldChar w:fldCharType="end"/>
        </w:r>
      </w:hyperlink>
    </w:p>
    <w:p w14:paraId="57381734" w14:textId="538ABA32" w:rsidR="008B2943" w:rsidRPr="008B2943" w:rsidRDefault="008B2943" w:rsidP="008B2943">
      <w:pPr>
        <w:pStyle w:val="TOC4"/>
        <w:keepNext/>
        <w:ind w:hanging="1800"/>
        <w:rPr>
          <w:noProof/>
        </w:rPr>
      </w:pPr>
      <w:r w:rsidRPr="008B2943">
        <w:rPr>
          <w:noProof/>
        </w:rPr>
        <w:t>Attachment 2:</w:t>
      </w:r>
      <w:r w:rsidRPr="008B2943">
        <w:rPr>
          <w:noProof/>
        </w:rPr>
        <w:tab/>
      </w:r>
      <w:hyperlink w:anchor="_Toc148338670" w:history="1">
        <w:r w:rsidRPr="008B2943">
          <w:rPr>
            <w:noProof/>
          </w:rPr>
          <w:t>Electrolyte Level and Water Addition</w:t>
        </w:r>
        <w:r w:rsidRPr="008B2943">
          <w:rPr>
            <w:noProof/>
          </w:rPr>
          <w:tab/>
        </w:r>
        <w:r w:rsidRPr="008B2943">
          <w:rPr>
            <w:noProof/>
          </w:rPr>
          <w:fldChar w:fldCharType="begin"/>
        </w:r>
        <w:r w:rsidRPr="008B2943">
          <w:rPr>
            <w:noProof/>
          </w:rPr>
          <w:instrText xml:space="preserve"> PAGEREF _Toc148338670 \h </w:instrText>
        </w:r>
        <w:r w:rsidRPr="008B2943">
          <w:rPr>
            <w:noProof/>
          </w:rPr>
        </w:r>
        <w:r w:rsidRPr="008B2943">
          <w:rPr>
            <w:noProof/>
          </w:rPr>
          <w:fldChar w:fldCharType="separate"/>
        </w:r>
        <w:r>
          <w:rPr>
            <w:noProof/>
          </w:rPr>
          <w:t>31</w:t>
        </w:r>
        <w:r w:rsidRPr="008B2943">
          <w:rPr>
            <w:noProof/>
          </w:rPr>
          <w:fldChar w:fldCharType="end"/>
        </w:r>
      </w:hyperlink>
    </w:p>
    <w:p w14:paraId="1432E39D" w14:textId="1DDF1204" w:rsidR="00E22025" w:rsidRPr="008B2943" w:rsidRDefault="00FC489A" w:rsidP="008B2943">
      <w:pPr>
        <w:pStyle w:val="SectionTableSpacerSMALL"/>
      </w:pPr>
      <w:r w:rsidRPr="008B2943">
        <w:fldChar w:fldCharType="end"/>
      </w:r>
    </w:p>
    <w:p w14:paraId="7F52C3CA" w14:textId="77777777" w:rsidR="00602E41" w:rsidRPr="008B2943" w:rsidRDefault="00602E41" w:rsidP="008B2943">
      <w:pPr>
        <w:pStyle w:val="Section"/>
        <w:pageBreakBefore/>
        <w:spacing w:before="0"/>
      </w:pPr>
      <w:bookmarkStart w:id="2" w:name="_Toc148338646"/>
      <w:r w:rsidRPr="008B2943">
        <w:lastRenderedPageBreak/>
        <w:t>INTRODUCTION</w:t>
      </w:r>
      <w:bookmarkEnd w:id="2"/>
    </w:p>
    <w:p w14:paraId="252E20B5" w14:textId="77777777" w:rsidR="00161C9E" w:rsidRPr="008B2943" w:rsidRDefault="00602E41" w:rsidP="008B2943">
      <w:pPr>
        <w:pStyle w:val="SubSection"/>
      </w:pPr>
      <w:bookmarkStart w:id="3" w:name="_Toc148338647"/>
      <w:r w:rsidRPr="008B2943">
        <w:t>Purpose</w:t>
      </w:r>
      <w:bookmarkEnd w:id="3"/>
    </w:p>
    <w:p w14:paraId="75A99133" w14:textId="77777777" w:rsidR="00C93F88" w:rsidRPr="008B2943" w:rsidRDefault="00602E41" w:rsidP="008B2943">
      <w:pPr>
        <w:pStyle w:val="SectionBody"/>
      </w:pPr>
      <w:r w:rsidRPr="008B2943">
        <w:t xml:space="preserve">This </w:t>
      </w:r>
      <w:r w:rsidR="003F266B" w:rsidRPr="008B2943">
        <w:t>procedure</w:t>
      </w:r>
      <w:r w:rsidRPr="008B2943">
        <w:t xml:space="preserve"> is performed to determine the operability of the 250 Volt Main Bank Number</w:t>
      </w:r>
      <w:r w:rsidR="008D2E0D" w:rsidRPr="008B2943">
        <w:t xml:space="preserve"> 2</w:t>
      </w:r>
      <w:r w:rsidRPr="008B2943">
        <w:t xml:space="preserve"> Battery</w:t>
      </w:r>
      <w:r w:rsidR="003325F8" w:rsidRPr="008B2943">
        <w:t>.</w:t>
      </w:r>
      <w:r w:rsidR="00C93F88" w:rsidRPr="008B2943">
        <w:t xml:space="preserve"> </w:t>
      </w:r>
      <w:r w:rsidR="00FE023A" w:rsidRPr="008B2943">
        <w:t xml:space="preserve"> </w:t>
      </w:r>
      <w:r w:rsidR="00C93F88" w:rsidRPr="008B2943">
        <w:t xml:space="preserve">This procedure provides instruction to inspect each battery </w:t>
      </w:r>
      <w:r w:rsidR="001C0A4E" w:rsidRPr="008B2943">
        <w:t xml:space="preserve">cell </w:t>
      </w:r>
      <w:r w:rsidR="00C93F88" w:rsidRPr="008B2943">
        <w:t>for cleanliness and corrosion buildup.</w:t>
      </w:r>
    </w:p>
    <w:p w14:paraId="05343C61" w14:textId="77777777" w:rsidR="00602E41" w:rsidRPr="008B2943" w:rsidRDefault="00602E41" w:rsidP="008B2943">
      <w:pPr>
        <w:pStyle w:val="SubSection"/>
      </w:pPr>
      <w:bookmarkStart w:id="4" w:name="_Toc148338648"/>
      <w:r w:rsidRPr="008B2943">
        <w:t>Scope</w:t>
      </w:r>
      <w:bookmarkEnd w:id="4"/>
    </w:p>
    <w:p w14:paraId="3FFD099D" w14:textId="77777777" w:rsidR="00602E41" w:rsidRPr="008B2943" w:rsidRDefault="00602E41" w:rsidP="008B2943">
      <w:pPr>
        <w:pStyle w:val="SectionBody"/>
      </w:pPr>
      <w:r w:rsidRPr="008B2943">
        <w:t xml:space="preserve">This </w:t>
      </w:r>
      <w:r w:rsidR="003F266B" w:rsidRPr="008B2943">
        <w:t>procedure</w:t>
      </w:r>
      <w:r w:rsidRPr="008B2943">
        <w:t xml:space="preserve"> satisfies the following T</w:t>
      </w:r>
      <w:r w:rsidR="007E25B5" w:rsidRPr="008B2943">
        <w:t xml:space="preserve">echnical </w:t>
      </w:r>
      <w:r w:rsidRPr="008B2943">
        <w:t>S</w:t>
      </w:r>
      <w:r w:rsidR="007E25B5" w:rsidRPr="008B2943">
        <w:t>pecifications</w:t>
      </w:r>
      <w:r w:rsidRPr="008B2943">
        <w:t xml:space="preserve"> Surveillance Requirements for 250 Volt Main Bank </w:t>
      </w:r>
      <w:r w:rsidR="006B1EEF" w:rsidRPr="008B2943">
        <w:t xml:space="preserve">Number </w:t>
      </w:r>
      <w:r w:rsidR="008D2E0D" w:rsidRPr="008B2943">
        <w:t>2</w:t>
      </w:r>
      <w:r w:rsidRPr="008B2943">
        <w:t xml:space="preserve"> Battery:</w:t>
      </w:r>
    </w:p>
    <w:p w14:paraId="6966A499" w14:textId="77777777" w:rsidR="00EA6F18" w:rsidRPr="008B2943" w:rsidRDefault="00E03B26" w:rsidP="008B2943">
      <w:pPr>
        <w:pStyle w:val="SectionList1"/>
      </w:pPr>
      <w:r w:rsidRPr="008B2943">
        <w:t>T</w:t>
      </w:r>
      <w:r w:rsidR="0029233D" w:rsidRPr="008B2943">
        <w:t xml:space="preserve">echnical </w:t>
      </w:r>
      <w:r w:rsidRPr="008B2943">
        <w:t>S</w:t>
      </w:r>
      <w:r w:rsidR="0029233D" w:rsidRPr="008B2943">
        <w:t>pecification</w:t>
      </w:r>
      <w:r w:rsidRPr="008B2943">
        <w:t xml:space="preserve">, </w:t>
      </w:r>
      <w:r w:rsidR="00602E41" w:rsidRPr="008B2943">
        <w:t>3.8.4.1</w:t>
      </w:r>
      <w:r w:rsidR="000871A9" w:rsidRPr="008B2943">
        <w:t xml:space="preserve"> - </w:t>
      </w:r>
      <w:r w:rsidRPr="008B2943">
        <w:t>B</w:t>
      </w:r>
      <w:r w:rsidR="000871A9" w:rsidRPr="008B2943">
        <w:t xml:space="preserve">attery terminal voltage is </w:t>
      </w:r>
      <w:r w:rsidR="00ED730D" w:rsidRPr="008B2943">
        <w:t xml:space="preserve">greater than or equal to </w:t>
      </w:r>
      <w:r w:rsidR="000871A9" w:rsidRPr="008B2943">
        <w:t>248</w:t>
      </w:r>
      <w:r w:rsidR="00847142" w:rsidRPr="008B2943">
        <w:t xml:space="preserve"> </w:t>
      </w:r>
      <w:r w:rsidR="000871A9" w:rsidRPr="008B2943">
        <w:t>V</w:t>
      </w:r>
      <w:r w:rsidR="00996214" w:rsidRPr="008B2943">
        <w:t>dc</w:t>
      </w:r>
      <w:r w:rsidR="000871A9" w:rsidRPr="008B2943">
        <w:t>.</w:t>
      </w:r>
    </w:p>
    <w:p w14:paraId="21C5763F" w14:textId="77777777" w:rsidR="00EA6F18" w:rsidRPr="008B2943" w:rsidRDefault="0029233D" w:rsidP="008B2943">
      <w:pPr>
        <w:pStyle w:val="SectionList1"/>
      </w:pPr>
      <w:r w:rsidRPr="008B2943">
        <w:t>Technical Specification</w:t>
      </w:r>
      <w:r w:rsidR="00E03B26" w:rsidRPr="008B2943">
        <w:t xml:space="preserve">, </w:t>
      </w:r>
      <w:r w:rsidR="00602E41" w:rsidRPr="008B2943">
        <w:t>3.8.6.2</w:t>
      </w:r>
      <w:r w:rsidR="000871A9" w:rsidRPr="008B2943">
        <w:t xml:space="preserve"> - </w:t>
      </w:r>
      <w:r w:rsidR="00E03B26" w:rsidRPr="008B2943">
        <w:t>B</w:t>
      </w:r>
      <w:r w:rsidR="000871A9" w:rsidRPr="008B2943">
        <w:t>attery cell parameters meet Table 3.8.6-1 Category B limits.</w:t>
      </w:r>
    </w:p>
    <w:p w14:paraId="2F56219C" w14:textId="77777777" w:rsidR="00602E41" w:rsidRPr="008B2943" w:rsidRDefault="0029233D" w:rsidP="008B2943">
      <w:pPr>
        <w:pStyle w:val="SectionList1"/>
      </w:pPr>
      <w:r w:rsidRPr="008B2943">
        <w:t>Technical Specification</w:t>
      </w:r>
      <w:r w:rsidR="00E03B26" w:rsidRPr="008B2943">
        <w:t xml:space="preserve">, </w:t>
      </w:r>
      <w:r w:rsidR="00602E41" w:rsidRPr="008B2943">
        <w:t>3.8.6.3</w:t>
      </w:r>
      <w:r w:rsidR="000871A9" w:rsidRPr="008B2943">
        <w:t xml:space="preserve"> - </w:t>
      </w:r>
      <w:r w:rsidR="00E03B26" w:rsidRPr="008B2943">
        <w:t>A</w:t>
      </w:r>
      <w:r w:rsidR="000871A9" w:rsidRPr="008B2943">
        <w:t xml:space="preserve">verage electrolyte temperature of each representative cell is </w:t>
      </w:r>
      <w:r w:rsidR="00ED730D" w:rsidRPr="008B2943">
        <w:t xml:space="preserve">greater than or equal to </w:t>
      </w:r>
      <w:r w:rsidR="000871A9" w:rsidRPr="008B2943">
        <w:t>60</w:t>
      </w:r>
      <w:r w:rsidR="000871A9" w:rsidRPr="008B2943">
        <w:sym w:font="Symbol" w:char="F0B0"/>
      </w:r>
      <w:r w:rsidR="000871A9" w:rsidRPr="008B2943">
        <w:t>F.</w:t>
      </w:r>
    </w:p>
    <w:p w14:paraId="16542588" w14:textId="77777777" w:rsidR="00602E41" w:rsidRPr="008B2943" w:rsidRDefault="00602E41" w:rsidP="008B2943">
      <w:pPr>
        <w:pStyle w:val="SubSection"/>
      </w:pPr>
      <w:bookmarkStart w:id="5" w:name="_Toc148338649"/>
      <w:r w:rsidRPr="008B2943">
        <w:t>Frequency</w:t>
      </w:r>
      <w:r w:rsidR="003325F8" w:rsidRPr="008B2943">
        <w:t xml:space="preserve"> and Conditions</w:t>
      </w:r>
      <w:bookmarkEnd w:id="5"/>
    </w:p>
    <w:p w14:paraId="35308D4D" w14:textId="77777777" w:rsidR="003325F8" w:rsidRPr="008B2943" w:rsidRDefault="003325F8" w:rsidP="008B2943">
      <w:pPr>
        <w:pStyle w:val="SubSubSection"/>
      </w:pPr>
      <w:bookmarkStart w:id="6" w:name="_Toc148338650"/>
      <w:r w:rsidRPr="008B2943">
        <w:t>Frequency</w:t>
      </w:r>
      <w:bookmarkEnd w:id="6"/>
    </w:p>
    <w:p w14:paraId="22A993F9" w14:textId="77777777" w:rsidR="003325F8" w:rsidRPr="008B2943" w:rsidRDefault="003325F8" w:rsidP="008B2943">
      <w:pPr>
        <w:pStyle w:val="SectionBody"/>
      </w:pPr>
      <w:r w:rsidRPr="008B2943">
        <w:t>This procedure is to be performed every 92 days.</w:t>
      </w:r>
    </w:p>
    <w:p w14:paraId="5E9E787E" w14:textId="77777777" w:rsidR="003325F8" w:rsidRPr="008B2943" w:rsidRDefault="003325F8" w:rsidP="008B2943">
      <w:pPr>
        <w:pStyle w:val="SubSubSection"/>
      </w:pPr>
      <w:bookmarkStart w:id="7" w:name="_Toc148338651"/>
      <w:r w:rsidRPr="008B2943">
        <w:t>Conditions</w:t>
      </w:r>
      <w:bookmarkEnd w:id="7"/>
    </w:p>
    <w:p w14:paraId="00816D18" w14:textId="77777777" w:rsidR="0043404D" w:rsidRPr="008B2943" w:rsidRDefault="0043404D" w:rsidP="008B2943">
      <w:pPr>
        <w:pStyle w:val="RestartSectionList1"/>
      </w:pPr>
    </w:p>
    <w:p w14:paraId="0042D3BE" w14:textId="77777777" w:rsidR="003325F8" w:rsidRPr="008B2943" w:rsidRDefault="003325F8" w:rsidP="008B2943">
      <w:pPr>
        <w:pStyle w:val="SectionList1"/>
      </w:pPr>
      <w:r w:rsidRPr="008B2943">
        <w:t>This procedure must be performed when associated</w:t>
      </w:r>
      <w:r w:rsidR="00ED730D" w:rsidRPr="008B2943">
        <w:t xml:space="preserve"> Direct Current</w:t>
      </w:r>
      <w:r w:rsidRPr="008B2943">
        <w:t xml:space="preserve"> </w:t>
      </w:r>
      <w:r w:rsidR="00ED730D" w:rsidRPr="008B2943">
        <w:t>(</w:t>
      </w:r>
      <w:r w:rsidRPr="008B2943">
        <w:t>DC</w:t>
      </w:r>
      <w:r w:rsidR="00ED730D" w:rsidRPr="008B2943">
        <w:t>)</w:t>
      </w:r>
      <w:r w:rsidRPr="008B2943">
        <w:t xml:space="preserve"> electrical power subsystems are required to be operable</w:t>
      </w:r>
      <w:r w:rsidR="001C0A4E" w:rsidRPr="008B2943">
        <w:t>.</w:t>
      </w:r>
    </w:p>
    <w:p w14:paraId="1EC1BEF9" w14:textId="77777777" w:rsidR="003325F8" w:rsidRPr="008B2943" w:rsidRDefault="003325F8" w:rsidP="008B2943">
      <w:pPr>
        <w:pStyle w:val="SectionList1"/>
      </w:pPr>
      <w:r w:rsidRPr="008B2943">
        <w:t>This procedure can be performed in all operational modes</w:t>
      </w:r>
      <w:r w:rsidR="001C0A4E" w:rsidRPr="008B2943">
        <w:t>.</w:t>
      </w:r>
    </w:p>
    <w:p w14:paraId="09C8161C" w14:textId="77777777" w:rsidR="00602E41" w:rsidRPr="008B2943" w:rsidRDefault="00602E41" w:rsidP="008B2943">
      <w:pPr>
        <w:pStyle w:val="Section"/>
      </w:pPr>
      <w:bookmarkStart w:id="8" w:name="_Toc148338652"/>
      <w:r w:rsidRPr="008B2943">
        <w:t>REFERENCES</w:t>
      </w:r>
      <w:bookmarkEnd w:id="8"/>
    </w:p>
    <w:p w14:paraId="5C04EE5C" w14:textId="77777777" w:rsidR="00C93F88" w:rsidRPr="008B2943" w:rsidRDefault="00C93F88" w:rsidP="008B2943">
      <w:pPr>
        <w:pStyle w:val="SubSection"/>
      </w:pPr>
      <w:bookmarkStart w:id="9" w:name="_Toc148338653"/>
      <w:r w:rsidRPr="008B2943">
        <w:t>Performance References</w:t>
      </w:r>
      <w:bookmarkEnd w:id="9"/>
    </w:p>
    <w:p w14:paraId="4439367C" w14:textId="77777777" w:rsidR="00030AD7" w:rsidRPr="008B2943" w:rsidRDefault="00030AD7" w:rsidP="008B2943">
      <w:pPr>
        <w:pStyle w:val="RestartSectionList1"/>
      </w:pPr>
    </w:p>
    <w:p w14:paraId="61EBFE93" w14:textId="77777777" w:rsidR="00C93F88" w:rsidRPr="008B2943" w:rsidRDefault="00D42F43" w:rsidP="008B2943">
      <w:pPr>
        <w:pStyle w:val="SectionList1"/>
      </w:pPr>
      <w:r w:rsidRPr="008B2943">
        <w:t>ECI</w:t>
      </w:r>
      <w:r w:rsidRPr="008B2943">
        <w:noBreakHyphen/>
        <w:t>0</w:t>
      </w:r>
      <w:r w:rsidRPr="008B2943">
        <w:noBreakHyphen/>
        <w:t>248</w:t>
      </w:r>
      <w:r w:rsidRPr="008B2943">
        <w:noBreakHyphen/>
        <w:t>BAT001, Equalize Charging the 250 Volt Main Bank Batteries</w:t>
      </w:r>
    </w:p>
    <w:p w14:paraId="35922AD7" w14:textId="77777777" w:rsidR="00030AD7" w:rsidRPr="008B2943" w:rsidRDefault="00030AD7" w:rsidP="008B2943">
      <w:pPr>
        <w:pStyle w:val="SectionList1"/>
      </w:pPr>
      <w:r w:rsidRPr="008B2943">
        <w:t>EII</w:t>
      </w:r>
      <w:r w:rsidRPr="008B2943">
        <w:noBreakHyphen/>
        <w:t>0</w:t>
      </w:r>
      <w:r w:rsidRPr="008B2943">
        <w:noBreakHyphen/>
        <w:t>000</w:t>
      </w:r>
      <w:r w:rsidRPr="008B2943">
        <w:noBreakHyphen/>
        <w:t>TES001, Test Equipment Setup.</w:t>
      </w:r>
    </w:p>
    <w:p w14:paraId="438240FD" w14:textId="77777777" w:rsidR="00C93F88" w:rsidRPr="008B2943" w:rsidRDefault="00C93F88" w:rsidP="008B2943">
      <w:pPr>
        <w:pStyle w:val="SubSection"/>
      </w:pPr>
      <w:bookmarkStart w:id="10" w:name="_Toc148338654"/>
      <w:r w:rsidRPr="008B2943">
        <w:lastRenderedPageBreak/>
        <w:t>Developmental References</w:t>
      </w:r>
      <w:bookmarkEnd w:id="10"/>
    </w:p>
    <w:p w14:paraId="7703FD4D" w14:textId="77777777" w:rsidR="00A834A2" w:rsidRPr="008B2943" w:rsidRDefault="00A834A2" w:rsidP="008B2943">
      <w:pPr>
        <w:pStyle w:val="RestartSectionList1"/>
      </w:pPr>
    </w:p>
    <w:p w14:paraId="6F19798B" w14:textId="5C88A536" w:rsidR="00397668" w:rsidRPr="008B2943" w:rsidRDefault="008A7EEB" w:rsidP="008B2943">
      <w:pPr>
        <w:pStyle w:val="SectionList1"/>
        <w:keepNext/>
      </w:pPr>
      <w:r w:rsidRPr="008B2943">
        <w:t>2</w:t>
      </w:r>
      <w:r w:rsidR="00397668" w:rsidRPr="008B2943">
        <w:noBreakHyphen/>
        <w:t>SR</w:t>
      </w:r>
      <w:r w:rsidR="00397668" w:rsidRPr="008B2943">
        <w:noBreakHyphen/>
        <w:t>3.8.4.</w:t>
      </w:r>
      <w:r w:rsidR="00FE69DF" w:rsidRPr="008B2943">
        <w:t>1</w:t>
      </w:r>
      <w:r w:rsidR="00397668" w:rsidRPr="008B2943">
        <w:t>(</w:t>
      </w:r>
      <w:r w:rsidRPr="008B2943">
        <w:t>2</w:t>
      </w:r>
      <w:r w:rsidR="00397668" w:rsidRPr="008B2943">
        <w:t xml:space="preserve">), </w:t>
      </w:r>
      <w:r w:rsidR="003F5776" w:rsidRPr="008B2943">
        <w:t xml:space="preserve">Monthly </w:t>
      </w:r>
      <w:r w:rsidR="00397668" w:rsidRPr="008B2943">
        <w:t xml:space="preserve">Check for 250 Volt Main Bank Number </w:t>
      </w:r>
      <w:r w:rsidR="00F128B4" w:rsidRPr="008B2943">
        <w:t>2</w:t>
      </w:r>
      <w:r w:rsidR="00397668" w:rsidRPr="008B2943">
        <w:t xml:space="preserve"> Battery</w:t>
      </w:r>
    </w:p>
    <w:p w14:paraId="3F58AC07" w14:textId="0E543BB7" w:rsidR="00B20D51" w:rsidRPr="008B2943" w:rsidRDefault="00B20D51" w:rsidP="008B2943">
      <w:pPr>
        <w:pStyle w:val="SectionList1"/>
        <w:keepNext/>
      </w:pPr>
      <w:r w:rsidRPr="008B2943">
        <w:t>BFN- VTM-C173-0010, Vendor Technical Manual for C&amp;D Standby Batteries and Battery Chargers</w:t>
      </w:r>
      <w:r w:rsidR="003F5776" w:rsidRPr="008B2943">
        <w:t xml:space="preserve">  (Not applicable to 250V Battery Charger</w:t>
      </w:r>
      <w:r w:rsidR="00595AD5" w:rsidRPr="008B2943">
        <w:t>s</w:t>
      </w:r>
      <w:r w:rsidR="003F5776" w:rsidRPr="008B2943">
        <w:t>.)</w:t>
      </w:r>
    </w:p>
    <w:p w14:paraId="47CC5CFD" w14:textId="77777777" w:rsidR="00B20D51" w:rsidRPr="008B2943" w:rsidRDefault="00B20D51" w:rsidP="008B2943">
      <w:pPr>
        <w:pStyle w:val="SectionList1"/>
        <w:keepNext/>
      </w:pPr>
      <w:r w:rsidRPr="008B2943">
        <w:t>F</w:t>
      </w:r>
      <w:r w:rsidR="0029233D" w:rsidRPr="008B2943">
        <w:t xml:space="preserve">inal </w:t>
      </w:r>
      <w:r w:rsidRPr="008B2943">
        <w:t>S</w:t>
      </w:r>
      <w:r w:rsidR="0029233D" w:rsidRPr="008B2943">
        <w:t xml:space="preserve">afety </w:t>
      </w:r>
      <w:r w:rsidRPr="008B2943">
        <w:t>A</w:t>
      </w:r>
      <w:r w:rsidR="0029233D" w:rsidRPr="008B2943">
        <w:t xml:space="preserve">nalysis </w:t>
      </w:r>
      <w:r w:rsidRPr="008B2943">
        <w:t>R</w:t>
      </w:r>
      <w:r w:rsidR="0029233D" w:rsidRPr="008B2943">
        <w:t>eport</w:t>
      </w:r>
      <w:r w:rsidRPr="008B2943">
        <w:t>, Chapter 8</w:t>
      </w:r>
      <w:r w:rsidRPr="008B2943">
        <w:noBreakHyphen/>
        <w:t>8.6, 250</w:t>
      </w:r>
      <w:r w:rsidR="00847142" w:rsidRPr="008B2943">
        <w:t xml:space="preserve"> </w:t>
      </w:r>
      <w:r w:rsidRPr="008B2943">
        <w:t>V</w:t>
      </w:r>
      <w:r w:rsidR="00847142" w:rsidRPr="008B2943">
        <w:t>dc</w:t>
      </w:r>
      <w:r w:rsidRPr="008B2943">
        <w:t xml:space="preserve"> Power Supply and Distribution</w:t>
      </w:r>
    </w:p>
    <w:p w14:paraId="06182497" w14:textId="77777777" w:rsidR="00A834A2" w:rsidRPr="008B2943" w:rsidRDefault="00B20D51" w:rsidP="008B2943">
      <w:pPr>
        <w:pStyle w:val="SectionList1"/>
      </w:pPr>
      <w:r w:rsidRPr="008B2943">
        <w:t>T</w:t>
      </w:r>
      <w:r w:rsidR="0029233D" w:rsidRPr="008B2943">
        <w:t xml:space="preserve">echnical </w:t>
      </w:r>
      <w:r w:rsidRPr="008B2943">
        <w:t>S</w:t>
      </w:r>
      <w:r w:rsidR="0029233D" w:rsidRPr="008B2943">
        <w:t xml:space="preserve">pecification </w:t>
      </w:r>
      <w:r w:rsidRPr="008B2943">
        <w:t>R</w:t>
      </w:r>
      <w:r w:rsidR="0029233D" w:rsidRPr="008B2943">
        <w:t>equirement</w:t>
      </w:r>
      <w:r w:rsidRPr="008B2943">
        <w:t xml:space="preserve">, </w:t>
      </w:r>
      <w:r w:rsidR="00A834A2" w:rsidRPr="008B2943">
        <w:t>Section 3.8.4, DC Sources</w:t>
      </w:r>
      <w:r w:rsidR="00A834A2" w:rsidRPr="008B2943">
        <w:noBreakHyphen/>
        <w:t>Operating</w:t>
      </w:r>
    </w:p>
    <w:p w14:paraId="67405DB0" w14:textId="7A265B0B" w:rsidR="00EA6F18" w:rsidRPr="008B2943" w:rsidRDefault="0029233D" w:rsidP="008B2943">
      <w:pPr>
        <w:pStyle w:val="SectionList1"/>
      </w:pPr>
      <w:r w:rsidRPr="008B2943">
        <w:t>Technical Specification Requirement</w:t>
      </w:r>
      <w:r w:rsidR="00B20D51" w:rsidRPr="008B2943">
        <w:t xml:space="preserve">, </w:t>
      </w:r>
      <w:r w:rsidR="00A834A2" w:rsidRPr="008B2943">
        <w:t>Section 3.8.6, Battery Cell Parameters</w:t>
      </w:r>
    </w:p>
    <w:p w14:paraId="2C7FA47E" w14:textId="7376EB33" w:rsidR="00DF3080" w:rsidRPr="008B2943" w:rsidRDefault="00DF3080" w:rsidP="008B2943">
      <w:pPr>
        <w:pStyle w:val="SectionList1"/>
      </w:pPr>
      <w:bookmarkStart w:id="11" w:name="_Hlk112150130"/>
      <w:r w:rsidRPr="008B2943">
        <w:t>VR# 22-B0091, Battery Charger 1, 2A, 2B, &amp; 3 Operation Manual</w:t>
      </w:r>
      <w:bookmarkEnd w:id="11"/>
    </w:p>
    <w:p w14:paraId="2B5728EB" w14:textId="77777777" w:rsidR="00D42F43" w:rsidRPr="008B2943" w:rsidRDefault="00D42F43" w:rsidP="008B2943">
      <w:pPr>
        <w:pStyle w:val="SubSection"/>
      </w:pPr>
      <w:bookmarkStart w:id="12" w:name="_Toc148338655"/>
      <w:r w:rsidRPr="008B2943">
        <w:t>Commitments</w:t>
      </w:r>
      <w:bookmarkEnd w:id="12"/>
    </w:p>
    <w:p w14:paraId="49C97C23" w14:textId="77777777" w:rsidR="00003781" w:rsidRPr="008B2943" w:rsidRDefault="00003781" w:rsidP="008B2943">
      <w:pPr>
        <w:pStyle w:val="RestartSectionList1"/>
      </w:pPr>
    </w:p>
    <w:p w14:paraId="51AC3077" w14:textId="77777777" w:rsidR="00003781" w:rsidRPr="008B2943" w:rsidRDefault="00003781" w:rsidP="008B2943">
      <w:pPr>
        <w:pStyle w:val="SectionList1"/>
      </w:pPr>
      <w:r w:rsidRPr="008B2943">
        <w:t>PER 568649, DMA35n Specific Gravity meter</w:t>
      </w:r>
    </w:p>
    <w:p w14:paraId="55CC38B2" w14:textId="77777777" w:rsidR="00D42F43" w:rsidRPr="008B2943" w:rsidRDefault="00D42F43" w:rsidP="008B2943">
      <w:pPr>
        <w:pStyle w:val="SectionList1"/>
      </w:pPr>
      <w:r w:rsidRPr="008B2943">
        <w:t>PER 205168</w:t>
      </w:r>
      <w:r w:rsidR="00A21393" w:rsidRPr="008B2943">
        <w:t xml:space="preserve">, </w:t>
      </w:r>
      <w:r w:rsidR="005E3558" w:rsidRPr="008B2943">
        <w:t>Diesel Generator 3C Battery</w:t>
      </w:r>
    </w:p>
    <w:p w14:paraId="16A7DAFC" w14:textId="77777777" w:rsidR="0073532E" w:rsidRPr="008B2943" w:rsidRDefault="00602E41" w:rsidP="008B2943">
      <w:pPr>
        <w:pStyle w:val="Section"/>
        <w:pageBreakBefore/>
        <w:spacing w:before="0"/>
      </w:pPr>
      <w:bookmarkStart w:id="13" w:name="_Toc148338656"/>
      <w:r w:rsidRPr="008B2943">
        <w:lastRenderedPageBreak/>
        <w:t>PRECAUTIONS</w:t>
      </w:r>
      <w:r w:rsidR="00FC1AD7" w:rsidRPr="008B2943">
        <w:t xml:space="preserve"> AND </w:t>
      </w:r>
      <w:r w:rsidRPr="008B2943">
        <w:t>LIMITATIONS</w:t>
      </w:r>
      <w:bookmarkEnd w:id="13"/>
    </w:p>
    <w:p w14:paraId="4088B29D" w14:textId="77777777" w:rsidR="0073532E" w:rsidRPr="008B2943" w:rsidRDefault="00EA6F18" w:rsidP="008B2943">
      <w:pPr>
        <w:pStyle w:val="SubSection"/>
      </w:pPr>
      <w:bookmarkStart w:id="14" w:name="_Toc148338657"/>
      <w:r w:rsidRPr="008B2943">
        <w:t>Precautions</w:t>
      </w:r>
      <w:bookmarkEnd w:id="14"/>
    </w:p>
    <w:p w14:paraId="57390C4C" w14:textId="77777777" w:rsidR="0073532E" w:rsidRPr="008B2943" w:rsidRDefault="0073532E" w:rsidP="008B2943">
      <w:pPr>
        <w:pStyle w:val="RestartSectionList1"/>
      </w:pPr>
    </w:p>
    <w:p w14:paraId="4299A297" w14:textId="77777777" w:rsidR="00664D83" w:rsidRPr="008B2943" w:rsidRDefault="00664D83" w:rsidP="008B2943">
      <w:pPr>
        <w:pStyle w:val="SectionList1"/>
      </w:pPr>
      <w:r w:rsidRPr="008B2943">
        <w:t>Use caution when working around energized electrical equipment.</w:t>
      </w:r>
    </w:p>
    <w:p w14:paraId="1AFF52AD" w14:textId="77777777" w:rsidR="00664D83" w:rsidRPr="008B2943" w:rsidRDefault="00664D83" w:rsidP="008B2943">
      <w:pPr>
        <w:pStyle w:val="SectionList1"/>
      </w:pPr>
      <w:r w:rsidRPr="008B2943">
        <w:t>Use caution when handling battery acid.</w:t>
      </w:r>
    </w:p>
    <w:p w14:paraId="501365D4" w14:textId="77777777" w:rsidR="00602E41" w:rsidRPr="008B2943" w:rsidRDefault="00811FC2" w:rsidP="008B2943">
      <w:pPr>
        <w:pStyle w:val="SubSection"/>
      </w:pPr>
      <w:bookmarkStart w:id="15" w:name="_Toc148338658"/>
      <w:r w:rsidRPr="008B2943">
        <w:t>Limitations</w:t>
      </w:r>
      <w:bookmarkEnd w:id="15"/>
    </w:p>
    <w:p w14:paraId="13364B96" w14:textId="77777777" w:rsidR="00EA6F18" w:rsidRPr="008B2943" w:rsidRDefault="00EA6F18" w:rsidP="008B2943">
      <w:pPr>
        <w:pStyle w:val="RestartSectionList1"/>
      </w:pPr>
    </w:p>
    <w:p w14:paraId="24FE7D9B" w14:textId="77777777" w:rsidR="00664D83" w:rsidRPr="008B2943" w:rsidRDefault="00664D83" w:rsidP="008B2943">
      <w:pPr>
        <w:pStyle w:val="SectionList1"/>
      </w:pPr>
      <w:r w:rsidRPr="008B2943">
        <w:t>Battery Sampling Limitations</w:t>
      </w:r>
      <w:r w:rsidR="004D4933" w:rsidRPr="008B2943">
        <w:t xml:space="preserve"> are as follows:</w:t>
      </w:r>
    </w:p>
    <w:p w14:paraId="52255B0E" w14:textId="77777777" w:rsidR="00664D83" w:rsidRPr="008B2943" w:rsidRDefault="00664D83" w:rsidP="008B2943">
      <w:pPr>
        <w:pStyle w:val="SectionList2"/>
      </w:pPr>
      <w:r w:rsidRPr="008B2943">
        <w:t>Electrolyte sample should be taken at mid depth of battery jar.</w:t>
      </w:r>
    </w:p>
    <w:p w14:paraId="7E230751" w14:textId="77777777" w:rsidR="00664D83" w:rsidRPr="008B2943" w:rsidRDefault="00664D83" w:rsidP="008B2943">
      <w:pPr>
        <w:pStyle w:val="SectionList2"/>
      </w:pPr>
      <w:r w:rsidRPr="008B2943">
        <w:t>The first sample should be withdrawn and discharged into the filler hole and a second sample withdrawn for the actual reading.</w:t>
      </w:r>
    </w:p>
    <w:p w14:paraId="20DCA976" w14:textId="77777777" w:rsidR="00664D83" w:rsidRPr="008B2943" w:rsidRDefault="00664D83" w:rsidP="008B2943">
      <w:pPr>
        <w:pStyle w:val="SectionList2"/>
      </w:pPr>
      <w:r w:rsidRPr="008B2943">
        <w:t>Take electrolyte samples from the sample tube.</w:t>
      </w:r>
    </w:p>
    <w:p w14:paraId="4C5DD13C" w14:textId="77777777" w:rsidR="00664D83" w:rsidRPr="008B2943" w:rsidRDefault="00664D83" w:rsidP="008B2943">
      <w:pPr>
        <w:pStyle w:val="SectionList1"/>
      </w:pPr>
      <w:r w:rsidRPr="008B2943">
        <w:t>Recording Equipment Limitations</w:t>
      </w:r>
      <w:r w:rsidR="004D4933" w:rsidRPr="008B2943">
        <w:t xml:space="preserve"> are as follows:</w:t>
      </w:r>
    </w:p>
    <w:p w14:paraId="4630BB92" w14:textId="77777777" w:rsidR="00664D83" w:rsidRPr="008B2943" w:rsidRDefault="00664D83" w:rsidP="008B2943">
      <w:pPr>
        <w:pStyle w:val="SectionList2"/>
      </w:pPr>
      <w:r w:rsidRPr="008B2943">
        <w:t>The DMA35ex Specific Gravity Meter reads to the nearest 1/1000.</w:t>
      </w:r>
    </w:p>
    <w:p w14:paraId="5698A289" w14:textId="5D29478F" w:rsidR="00664D83" w:rsidRPr="008B2943" w:rsidRDefault="00664D83" w:rsidP="008B2943">
      <w:pPr>
        <w:pStyle w:val="SectionList2"/>
      </w:pPr>
      <w:r w:rsidRPr="008B2943">
        <w:t>The Digital Multimeter reads to the nearest 1/100 V</w:t>
      </w:r>
      <w:r w:rsidR="006A3297" w:rsidRPr="008B2943">
        <w:t>dc</w:t>
      </w:r>
      <w:r w:rsidRPr="008B2943">
        <w:t>.</w:t>
      </w:r>
    </w:p>
    <w:p w14:paraId="191CA120" w14:textId="77777777" w:rsidR="004D0FF3" w:rsidRPr="008B2943" w:rsidRDefault="004D0FF3" w:rsidP="008B2943">
      <w:pPr>
        <w:pStyle w:val="SectionList1"/>
      </w:pPr>
      <w:r w:rsidRPr="008B2943">
        <w:t xml:space="preserve">Changing Measuring and Test Equipment during performance of this </w:t>
      </w:r>
      <w:r w:rsidR="001C7837" w:rsidRPr="008B2943">
        <w:t xml:space="preserve">surveillance </w:t>
      </w:r>
      <w:r w:rsidRPr="008B2943">
        <w:t xml:space="preserve">requires documentation in Remarks section of the Surveillance Task Sheet (STS). </w:t>
      </w:r>
      <w:r w:rsidR="00FE023A" w:rsidRPr="008B2943">
        <w:t xml:space="preserve"> </w:t>
      </w:r>
      <w:r w:rsidRPr="008B2943">
        <w:t>Items to include are the identification number, calibration due date, and step numbers for which new Measuring and Test Equipment is used.</w:t>
      </w:r>
    </w:p>
    <w:p w14:paraId="7A5E1460" w14:textId="77777777" w:rsidR="00FD24DA" w:rsidRPr="008B2943" w:rsidRDefault="00602E41" w:rsidP="008B2943">
      <w:pPr>
        <w:pStyle w:val="Section"/>
        <w:pageBreakBefore/>
        <w:spacing w:before="0"/>
      </w:pPr>
      <w:bookmarkStart w:id="16" w:name="_Ref379791734"/>
      <w:bookmarkStart w:id="17" w:name="_Toc148338659"/>
      <w:r w:rsidRPr="008B2943">
        <w:lastRenderedPageBreak/>
        <w:t>PREREQUISITE</w:t>
      </w:r>
      <w:r w:rsidR="0073532E" w:rsidRPr="008B2943">
        <w:t xml:space="preserve"> ACTIONS</w:t>
      </w:r>
      <w:bookmarkEnd w:id="16"/>
      <w:bookmarkEnd w:id="17"/>
    </w:p>
    <w:p w14:paraId="06409938" w14:textId="77777777" w:rsidR="008B4B2F" w:rsidRPr="008B2943" w:rsidRDefault="008B4B2F" w:rsidP="008B2943">
      <w:pPr>
        <w:pStyle w:val="SubSection"/>
      </w:pPr>
      <w:bookmarkStart w:id="18" w:name="_Toc148338660"/>
      <w:r w:rsidRPr="008B2943">
        <w:t>Preliminary Actions</w:t>
      </w:r>
      <w:bookmarkEnd w:id="18"/>
    </w:p>
    <w:p w14:paraId="7742B402" w14:textId="77777777" w:rsidR="00D56B71" w:rsidRPr="008B2943" w:rsidRDefault="004231EC" w:rsidP="008B2943">
      <w:pPr>
        <w:pStyle w:val="ActionStep1PK"/>
      </w:pPr>
      <w:r w:rsidRPr="008B2943">
        <w:rPr>
          <w:rStyle w:val="Bold"/>
        </w:rPr>
        <w:t>ENSURE</w:t>
      </w:r>
      <w:r w:rsidR="00762C1F" w:rsidRPr="008B2943">
        <w:t xml:space="preserve"> training qualification </w:t>
      </w:r>
      <w:r w:rsidR="00397668" w:rsidRPr="008B2943">
        <w:t>is</w:t>
      </w:r>
      <w:r w:rsidR="00762C1F" w:rsidRPr="008B2943">
        <w:t xml:space="preserve"> met prior to performance of this procedure:</w:t>
      </w:r>
    </w:p>
    <w:p w14:paraId="5500B98B" w14:textId="77777777" w:rsidR="00FD24DA" w:rsidRPr="008B2943" w:rsidRDefault="00762C1F" w:rsidP="008B2943">
      <w:pPr>
        <w:pStyle w:val="ActionStep1PKNoNumber"/>
      </w:pPr>
      <w:r w:rsidRPr="008B2943">
        <w:t>EMQ001.008 - Battery Maintenance</w:t>
      </w:r>
      <w:r w:rsidR="0031256B" w:rsidRPr="008B2943">
        <w:t xml:space="preserve"> - one Electrician</w:t>
      </w:r>
      <w:r w:rsidR="00D56B71" w:rsidRPr="008B2943">
        <w:tab/>
        <w:t>________</w:t>
      </w:r>
    </w:p>
    <w:p w14:paraId="17DAFD6A" w14:textId="77777777" w:rsidR="00F74DC0" w:rsidRPr="008B2943" w:rsidRDefault="00664D83" w:rsidP="008B2943">
      <w:pPr>
        <w:pStyle w:val="ActionStep1PK"/>
      </w:pPr>
      <w:r w:rsidRPr="008B2943">
        <w:rPr>
          <w:rStyle w:val="Bold"/>
        </w:rPr>
        <w:t xml:space="preserve">ENSURE </w:t>
      </w:r>
      <w:r w:rsidR="008A49D6" w:rsidRPr="008B2943">
        <w:t xml:space="preserve">a </w:t>
      </w:r>
      <w:r w:rsidRPr="008B2943">
        <w:t xml:space="preserve">STS for this procedure and </w:t>
      </w:r>
      <w:r w:rsidR="004D4933" w:rsidRPr="008B2943">
        <w:t>w</w:t>
      </w:r>
      <w:r w:rsidRPr="008B2943">
        <w:t xml:space="preserve">ork </w:t>
      </w:r>
      <w:r w:rsidR="004D4933" w:rsidRPr="008B2943">
        <w:t>a</w:t>
      </w:r>
      <w:r w:rsidRPr="008B2943">
        <w:t xml:space="preserve">ctivity is in work order. </w:t>
      </w:r>
      <w:r w:rsidR="00F74DC0" w:rsidRPr="008B2943">
        <w:t>(Key </w:t>
      </w:r>
      <w:r w:rsidR="00F94189" w:rsidRPr="008B2943">
        <w:t>#</w:t>
      </w:r>
      <w:r w:rsidR="00F74DC0" w:rsidRPr="008B2943">
        <w:t xml:space="preserve"> </w:t>
      </w:r>
      <w:r w:rsidR="00B00A05" w:rsidRPr="008B2943">
        <w:t>P</w:t>
      </w:r>
      <w:r w:rsidR="00073A57" w:rsidRPr="008B2943">
        <w:t>2527B</w:t>
      </w:r>
      <w:r w:rsidR="00F74DC0" w:rsidRPr="008B2943">
        <w:t>)</w:t>
      </w:r>
      <w:r w:rsidR="00F74DC0" w:rsidRPr="008B2943">
        <w:tab/>
        <w:t>________</w:t>
      </w:r>
    </w:p>
    <w:p w14:paraId="47387EE9" w14:textId="77777777" w:rsidR="00664D83" w:rsidRPr="008B2943" w:rsidRDefault="00664D83" w:rsidP="008B2943">
      <w:pPr>
        <w:pStyle w:val="ActionStep1PK"/>
      </w:pPr>
      <w:r w:rsidRPr="008B2943">
        <w:rPr>
          <w:rStyle w:val="Bold"/>
        </w:rPr>
        <w:t>CHECK</w:t>
      </w:r>
      <w:r w:rsidRPr="008B2943">
        <w:t xml:space="preserve"> batteries have bee</w:t>
      </w:r>
      <w:r w:rsidR="00471074" w:rsidRPr="008B2943">
        <w:t>n on float charge for at least one</w:t>
      </w:r>
      <w:r w:rsidRPr="008B2943">
        <w:t> hour.</w:t>
      </w:r>
      <w:r w:rsidRPr="008B2943">
        <w:tab/>
        <w:t>________</w:t>
      </w:r>
    </w:p>
    <w:p w14:paraId="5D697B59" w14:textId="77777777" w:rsidR="00602E41" w:rsidRPr="008B2943" w:rsidRDefault="00F333DF" w:rsidP="008B2943">
      <w:pPr>
        <w:pStyle w:val="SubSection"/>
        <w:pageBreakBefore/>
        <w:spacing w:before="0"/>
      </w:pPr>
      <w:bookmarkStart w:id="19" w:name="_Toc148338661"/>
      <w:r w:rsidRPr="008B2943">
        <w:lastRenderedPageBreak/>
        <w:t>Special Tools, Measuring and Test Equipment, Parts, and Supplies</w:t>
      </w:r>
      <w:bookmarkEnd w:id="19"/>
    </w:p>
    <w:p w14:paraId="32ADE2D8" w14:textId="77777777" w:rsidR="00C37B52" w:rsidRPr="008B2943" w:rsidRDefault="00EC350E" w:rsidP="008B2943">
      <w:pPr>
        <w:pStyle w:val="SubSubSection"/>
      </w:pPr>
      <w:bookmarkStart w:id="20" w:name="_Toc148338662"/>
      <w:r w:rsidRPr="008B2943">
        <w:t>Measuring and Test Equipment (</w:t>
      </w:r>
      <w:r w:rsidR="00C37B52" w:rsidRPr="008B2943">
        <w:t>M&amp;TE</w:t>
      </w:r>
      <w:r w:rsidRPr="008B2943">
        <w:t>)</w:t>
      </w:r>
      <w:bookmarkEnd w:id="20"/>
    </w:p>
    <w:p w14:paraId="53E44651" w14:textId="77777777" w:rsidR="00EA6F18" w:rsidRPr="008B2943" w:rsidRDefault="00EA6F18" w:rsidP="008B2943">
      <w:pPr>
        <w:pStyle w:val="RestartSectionList1"/>
      </w:pPr>
    </w:p>
    <w:p w14:paraId="776A870F" w14:textId="19DE7293" w:rsidR="007B54ED" w:rsidRPr="008B2943" w:rsidRDefault="00283757" w:rsidP="008B2943">
      <w:pPr>
        <w:pStyle w:val="ActionStep1PK"/>
      </w:pPr>
      <w:r w:rsidRPr="008B2943">
        <w:rPr>
          <w:rStyle w:val="Bold"/>
        </w:rPr>
        <w:t>OBTAIN</w:t>
      </w:r>
      <w:r w:rsidRPr="008B2943">
        <w:t xml:space="preserve"> M&amp;TE as listed in Step </w:t>
      </w:r>
      <w:r w:rsidRPr="008B2943">
        <w:fldChar w:fldCharType="begin"/>
      </w:r>
      <w:r w:rsidRPr="008B2943">
        <w:instrText xml:space="preserve"> REF _Ref379800477 \w \h \*MERGEFORMAT </w:instrText>
      </w:r>
      <w:r w:rsidRPr="008B2943">
        <w:fldChar w:fldCharType="separate"/>
      </w:r>
      <w:r w:rsidR="008B2943">
        <w:t>4.2.1[2]</w:t>
      </w:r>
      <w:r w:rsidRPr="008B2943">
        <w:fldChar w:fldCharType="end"/>
      </w:r>
      <w:r w:rsidRPr="008B2943">
        <w:tab/>
        <w:t>________</w:t>
      </w:r>
    </w:p>
    <w:p w14:paraId="4CCC5165" w14:textId="77777777" w:rsidR="001575BA" w:rsidRPr="008B2943" w:rsidRDefault="001575BA" w:rsidP="008B2943">
      <w:pPr>
        <w:pStyle w:val="SectionBody"/>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36"/>
      </w:tblGrid>
      <w:tr w:rsidR="004D509B" w:rsidRPr="008B2943" w14:paraId="2FB58F07" w14:textId="77777777" w:rsidTr="004D509B">
        <w:trPr>
          <w:cantSplit/>
          <w:tblHeader/>
          <w:jc w:val="center"/>
        </w:trPr>
        <w:tc>
          <w:tcPr>
            <w:tcW w:w="9936" w:type="dxa"/>
          </w:tcPr>
          <w:p w14:paraId="555B6EC6" w14:textId="77777777" w:rsidR="004D509B" w:rsidRPr="008B2943" w:rsidRDefault="004D509B" w:rsidP="008B2943">
            <w:pPr>
              <w:pStyle w:val="SpecialMessageHead"/>
            </w:pPr>
            <w:r w:rsidRPr="008B2943">
              <w:t>NOTE</w:t>
            </w:r>
          </w:p>
        </w:tc>
      </w:tr>
      <w:tr w:rsidR="004D509B" w:rsidRPr="008B2943" w14:paraId="2D5E7974" w14:textId="77777777">
        <w:trPr>
          <w:cantSplit/>
          <w:jc w:val="center"/>
        </w:trPr>
        <w:tc>
          <w:tcPr>
            <w:tcW w:w="9936" w:type="dxa"/>
          </w:tcPr>
          <w:p w14:paraId="633CC500" w14:textId="361CDEB4" w:rsidR="004D509B" w:rsidRPr="008B2943" w:rsidRDefault="004D509B" w:rsidP="008B2943">
            <w:pPr>
              <w:pStyle w:val="SpecialMessageText"/>
            </w:pPr>
            <w:r w:rsidRPr="008B2943">
              <w:t xml:space="preserve">M&amp;TE Used column will be completed in the performance of Step </w:t>
            </w:r>
            <w:r w:rsidRPr="008B2943">
              <w:fldChar w:fldCharType="begin"/>
            </w:r>
            <w:r w:rsidRPr="008B2943">
              <w:instrText xml:space="preserve"> REF _Ref382223409 \w \h \*MERGEFORMAT </w:instrText>
            </w:r>
            <w:r w:rsidRPr="008B2943">
              <w:fldChar w:fldCharType="separate"/>
            </w:r>
            <w:r w:rsidR="008B2943">
              <w:t>7.0[5]</w:t>
            </w:r>
            <w:r w:rsidRPr="008B2943">
              <w:fldChar w:fldCharType="end"/>
            </w:r>
            <w:r w:rsidRPr="008B2943">
              <w:t>.</w:t>
            </w:r>
          </w:p>
        </w:tc>
      </w:tr>
    </w:tbl>
    <w:p w14:paraId="1C661290" w14:textId="77777777" w:rsidR="003F266B" w:rsidRPr="008B2943" w:rsidRDefault="00283757" w:rsidP="008B2943">
      <w:pPr>
        <w:pStyle w:val="ActionStep1PK"/>
      </w:pPr>
      <w:bookmarkStart w:id="21" w:name="_Ref379800477"/>
      <w:r w:rsidRPr="008B2943">
        <w:rPr>
          <w:rStyle w:val="Bold"/>
        </w:rPr>
        <w:t>RECORD</w:t>
      </w:r>
      <w:r w:rsidRPr="008B2943">
        <w:t xml:space="preserve"> M&amp;TE information.</w:t>
      </w:r>
      <w:r w:rsidRPr="008B2943">
        <w:tab/>
        <w:t>________</w:t>
      </w:r>
      <w:bookmarkEnd w:id="21"/>
      <w:r w:rsidR="003F266B" w:rsidRPr="008B2943">
        <w:br/>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5E0" w:firstRow="1" w:lastRow="1" w:firstColumn="1" w:lastColumn="1" w:noHBand="0" w:noVBand="1"/>
      </w:tblPr>
      <w:tblGrid>
        <w:gridCol w:w="2320"/>
        <w:gridCol w:w="1186"/>
        <w:gridCol w:w="25"/>
        <w:gridCol w:w="1505"/>
        <w:gridCol w:w="1890"/>
        <w:gridCol w:w="1890"/>
        <w:gridCol w:w="900"/>
      </w:tblGrid>
      <w:tr w:rsidR="003F266B" w:rsidRPr="008B2943" w14:paraId="224A162E" w14:textId="77777777" w:rsidTr="00A01C16">
        <w:trPr>
          <w:cantSplit/>
          <w:jc w:val="center"/>
        </w:trPr>
        <w:tc>
          <w:tcPr>
            <w:tcW w:w="2320" w:type="dxa"/>
            <w:vAlign w:val="center"/>
            <w:hideMark/>
          </w:tcPr>
          <w:p w14:paraId="12E2D35D" w14:textId="77777777" w:rsidR="003F266B" w:rsidRPr="008B2943" w:rsidRDefault="003F266B" w:rsidP="008B2943">
            <w:pPr>
              <w:pStyle w:val="Table9Center"/>
              <w:spacing w:before="0" w:after="0"/>
              <w:rPr>
                <w:rStyle w:val="Bold"/>
              </w:rPr>
            </w:pPr>
            <w:r w:rsidRPr="008B2943">
              <w:rPr>
                <w:rStyle w:val="Bold"/>
              </w:rPr>
              <w:t>Parameter</w:t>
            </w:r>
          </w:p>
        </w:tc>
        <w:tc>
          <w:tcPr>
            <w:tcW w:w="7396" w:type="dxa"/>
            <w:gridSpan w:val="6"/>
            <w:shd w:val="clear" w:color="auto" w:fill="D9D9D9" w:themeFill="background1" w:themeFillShade="D9"/>
            <w:hideMark/>
          </w:tcPr>
          <w:p w14:paraId="22D36157" w14:textId="77777777" w:rsidR="003F266B" w:rsidRPr="008B2943" w:rsidRDefault="003F266B" w:rsidP="008B2943">
            <w:pPr>
              <w:pStyle w:val="Table9Center"/>
              <w:spacing w:before="0" w:after="0"/>
              <w:rPr>
                <w:rStyle w:val="Bold"/>
              </w:rPr>
            </w:pPr>
            <w:r w:rsidRPr="008B2943">
              <w:rPr>
                <w:rStyle w:val="Bold"/>
              </w:rPr>
              <w:t>Measuring and Test Equipment Table</w:t>
            </w:r>
          </w:p>
        </w:tc>
      </w:tr>
      <w:tr w:rsidR="003F266B" w:rsidRPr="008B2943" w14:paraId="148BFE39" w14:textId="77777777" w:rsidTr="00A01C16">
        <w:trPr>
          <w:cantSplit/>
          <w:trHeight w:val="237"/>
          <w:jc w:val="center"/>
        </w:trPr>
        <w:tc>
          <w:tcPr>
            <w:tcW w:w="2320" w:type="dxa"/>
            <w:vMerge w:val="restart"/>
            <w:vAlign w:val="center"/>
            <w:hideMark/>
          </w:tcPr>
          <w:p w14:paraId="0F41B8CF" w14:textId="77777777" w:rsidR="003F266B" w:rsidRPr="008B2943" w:rsidRDefault="003F266B" w:rsidP="008B2943">
            <w:pPr>
              <w:pStyle w:val="Table9Center"/>
              <w:spacing w:before="0" w:after="0"/>
            </w:pPr>
            <w:r w:rsidRPr="008B2943">
              <w:t>Voltage</w:t>
            </w:r>
          </w:p>
        </w:tc>
        <w:tc>
          <w:tcPr>
            <w:tcW w:w="2716" w:type="dxa"/>
            <w:gridSpan w:val="3"/>
            <w:shd w:val="clear" w:color="auto" w:fill="D9D9D9" w:themeFill="background1" w:themeFillShade="D9"/>
            <w:vAlign w:val="center"/>
            <w:hideMark/>
          </w:tcPr>
          <w:p w14:paraId="675B855C" w14:textId="77777777" w:rsidR="003F266B" w:rsidRPr="008B2943" w:rsidRDefault="003F266B" w:rsidP="008B2943">
            <w:pPr>
              <w:pStyle w:val="Table9Center"/>
              <w:spacing w:before="0" w:after="0"/>
            </w:pPr>
            <w:r w:rsidRPr="008B2943">
              <w:t>Recommended Instrument</w:t>
            </w:r>
          </w:p>
        </w:tc>
        <w:tc>
          <w:tcPr>
            <w:tcW w:w="1890" w:type="dxa"/>
            <w:shd w:val="clear" w:color="auto" w:fill="D9D9D9" w:themeFill="background1" w:themeFillShade="D9"/>
            <w:vAlign w:val="center"/>
            <w:hideMark/>
          </w:tcPr>
          <w:p w14:paraId="3D18020C" w14:textId="77777777" w:rsidR="003F266B" w:rsidRPr="008B2943" w:rsidRDefault="003F266B" w:rsidP="008B2943">
            <w:pPr>
              <w:pStyle w:val="Table9Center"/>
              <w:spacing w:before="0" w:after="0"/>
            </w:pPr>
            <w:r w:rsidRPr="008B2943">
              <w:t>Required Range</w:t>
            </w:r>
          </w:p>
        </w:tc>
        <w:tc>
          <w:tcPr>
            <w:tcW w:w="1890" w:type="dxa"/>
            <w:shd w:val="clear" w:color="auto" w:fill="D9D9D9" w:themeFill="background1" w:themeFillShade="D9"/>
            <w:vAlign w:val="center"/>
            <w:hideMark/>
          </w:tcPr>
          <w:p w14:paraId="5D136837" w14:textId="77777777" w:rsidR="003F266B" w:rsidRPr="008B2943" w:rsidRDefault="003F266B" w:rsidP="008B2943">
            <w:pPr>
              <w:pStyle w:val="Table9Center"/>
              <w:spacing w:before="0" w:after="0"/>
            </w:pPr>
            <w:r w:rsidRPr="008B2943">
              <w:t>Required Accuracy</w:t>
            </w:r>
          </w:p>
        </w:tc>
        <w:tc>
          <w:tcPr>
            <w:tcW w:w="900" w:type="dxa"/>
            <w:vMerge w:val="restart"/>
            <w:shd w:val="clear" w:color="auto" w:fill="D9D9D9" w:themeFill="background1" w:themeFillShade="D9"/>
            <w:vAlign w:val="center"/>
          </w:tcPr>
          <w:p w14:paraId="4C91E85C" w14:textId="77777777" w:rsidR="003F266B" w:rsidRPr="008B2943" w:rsidRDefault="003F266B" w:rsidP="008B2943">
            <w:pPr>
              <w:pStyle w:val="Table9Center"/>
              <w:spacing w:before="0" w:after="0"/>
            </w:pPr>
            <w:r w:rsidRPr="008B2943">
              <w:t>M&amp;TE Used</w:t>
            </w:r>
          </w:p>
        </w:tc>
      </w:tr>
      <w:tr w:rsidR="003F266B" w:rsidRPr="008B2943" w14:paraId="1DF458DE" w14:textId="77777777" w:rsidTr="00A01C16">
        <w:trPr>
          <w:cantSplit/>
          <w:trHeight w:val="253"/>
          <w:jc w:val="center"/>
        </w:trPr>
        <w:tc>
          <w:tcPr>
            <w:tcW w:w="2320" w:type="dxa"/>
            <w:vMerge/>
            <w:vAlign w:val="center"/>
            <w:hideMark/>
          </w:tcPr>
          <w:p w14:paraId="59A47A4A" w14:textId="77777777" w:rsidR="003F266B" w:rsidRPr="008B2943" w:rsidRDefault="003F266B" w:rsidP="008B2943">
            <w:pPr>
              <w:pStyle w:val="Table9Center"/>
            </w:pPr>
          </w:p>
        </w:tc>
        <w:tc>
          <w:tcPr>
            <w:tcW w:w="2716" w:type="dxa"/>
            <w:gridSpan w:val="3"/>
            <w:shd w:val="clear" w:color="auto" w:fill="D9D9D9" w:themeFill="background1" w:themeFillShade="D9"/>
            <w:vAlign w:val="center"/>
            <w:hideMark/>
          </w:tcPr>
          <w:p w14:paraId="15F461D2" w14:textId="77777777" w:rsidR="003F266B" w:rsidRPr="008B2943" w:rsidRDefault="003F266B" w:rsidP="008B2943">
            <w:pPr>
              <w:pStyle w:val="Table9Center"/>
              <w:spacing w:before="0" w:after="0"/>
            </w:pPr>
            <w:r w:rsidRPr="008B2943">
              <w:t>Digital Multimeter</w:t>
            </w:r>
            <w:r w:rsidRPr="008B2943">
              <w:br/>
              <w:t>Fluke (8600A or 8050A or equivalent) with extra long leads</w:t>
            </w:r>
          </w:p>
        </w:tc>
        <w:tc>
          <w:tcPr>
            <w:tcW w:w="1890" w:type="dxa"/>
            <w:shd w:val="clear" w:color="auto" w:fill="D9D9D9" w:themeFill="background1" w:themeFillShade="D9"/>
            <w:vAlign w:val="center"/>
            <w:hideMark/>
          </w:tcPr>
          <w:p w14:paraId="5B596F35" w14:textId="77777777" w:rsidR="003F266B" w:rsidRPr="008B2943" w:rsidRDefault="003F266B" w:rsidP="008B2943">
            <w:pPr>
              <w:pStyle w:val="Table9Center"/>
              <w:spacing w:before="0" w:after="0"/>
            </w:pPr>
            <w:r w:rsidRPr="008B2943">
              <w:t>0-200Vdc</w:t>
            </w:r>
            <w:r w:rsidRPr="008B2943">
              <w:br/>
              <w:t>0-5Vdc</w:t>
            </w:r>
          </w:p>
        </w:tc>
        <w:tc>
          <w:tcPr>
            <w:tcW w:w="1890" w:type="dxa"/>
            <w:shd w:val="clear" w:color="auto" w:fill="D9D9D9" w:themeFill="background1" w:themeFillShade="D9"/>
            <w:vAlign w:val="center"/>
            <w:hideMark/>
          </w:tcPr>
          <w:p w14:paraId="110C2DC2" w14:textId="77777777" w:rsidR="003F266B" w:rsidRPr="008B2943" w:rsidRDefault="003F266B" w:rsidP="008B2943">
            <w:pPr>
              <w:pStyle w:val="Table9Center"/>
              <w:spacing w:before="0" w:after="0"/>
            </w:pPr>
            <w:r w:rsidRPr="008B2943">
              <w:sym w:font="Symbol" w:char="F0B1"/>
            </w:r>
            <w:r w:rsidRPr="008B2943">
              <w:t>.0.1Vdc</w:t>
            </w:r>
            <w:r w:rsidRPr="008B2943">
              <w:br/>
            </w:r>
            <w:r w:rsidRPr="008B2943">
              <w:sym w:font="Symbol" w:char="F0B1"/>
            </w:r>
            <w:r w:rsidRPr="008B2943">
              <w:t>.0.1Vdc</w:t>
            </w:r>
          </w:p>
        </w:tc>
        <w:tc>
          <w:tcPr>
            <w:tcW w:w="900" w:type="dxa"/>
            <w:vMerge/>
            <w:shd w:val="clear" w:color="auto" w:fill="D9D9D9" w:themeFill="background1" w:themeFillShade="D9"/>
            <w:vAlign w:val="center"/>
          </w:tcPr>
          <w:p w14:paraId="1B44155D" w14:textId="77777777" w:rsidR="003F266B" w:rsidRPr="008B2943" w:rsidRDefault="003F266B" w:rsidP="008B2943">
            <w:pPr>
              <w:pStyle w:val="Table9Center"/>
              <w:spacing w:before="0" w:after="0"/>
            </w:pPr>
          </w:p>
        </w:tc>
      </w:tr>
      <w:tr w:rsidR="003F266B" w:rsidRPr="008B2943" w14:paraId="2E6415A1" w14:textId="77777777" w:rsidTr="00A01C16">
        <w:trPr>
          <w:cantSplit/>
          <w:jc w:val="center"/>
        </w:trPr>
        <w:tc>
          <w:tcPr>
            <w:tcW w:w="2320" w:type="dxa"/>
            <w:vMerge/>
            <w:vAlign w:val="center"/>
            <w:hideMark/>
          </w:tcPr>
          <w:p w14:paraId="42020C73" w14:textId="77777777" w:rsidR="003F266B" w:rsidRPr="008B2943" w:rsidRDefault="003F266B" w:rsidP="008B2943">
            <w:pPr>
              <w:pStyle w:val="Table9Center"/>
              <w:spacing w:before="0" w:after="0"/>
            </w:pPr>
          </w:p>
        </w:tc>
        <w:tc>
          <w:tcPr>
            <w:tcW w:w="1186" w:type="dxa"/>
            <w:hideMark/>
          </w:tcPr>
          <w:p w14:paraId="63A45C69" w14:textId="77777777" w:rsidR="003F266B" w:rsidRPr="008B2943" w:rsidRDefault="003F266B" w:rsidP="008B2943">
            <w:pPr>
              <w:pStyle w:val="Table9Center"/>
              <w:spacing w:before="0" w:after="0"/>
            </w:pPr>
            <w:r w:rsidRPr="008B2943">
              <w:t>TVA ID#</w:t>
            </w:r>
          </w:p>
        </w:tc>
        <w:tc>
          <w:tcPr>
            <w:tcW w:w="1530" w:type="dxa"/>
            <w:gridSpan w:val="2"/>
            <w:hideMark/>
          </w:tcPr>
          <w:p w14:paraId="337A10AC" w14:textId="77777777" w:rsidR="003F266B" w:rsidRPr="008B2943" w:rsidRDefault="003F266B" w:rsidP="008B2943">
            <w:pPr>
              <w:pStyle w:val="Table9Center"/>
              <w:spacing w:before="0" w:after="0"/>
            </w:pPr>
            <w:r w:rsidRPr="008B2943">
              <w:t>Cal. Due Date</w:t>
            </w:r>
          </w:p>
        </w:tc>
        <w:tc>
          <w:tcPr>
            <w:tcW w:w="1890" w:type="dxa"/>
            <w:hideMark/>
          </w:tcPr>
          <w:p w14:paraId="6CDE58DE" w14:textId="77777777" w:rsidR="003F266B" w:rsidRPr="008B2943" w:rsidRDefault="003F266B" w:rsidP="008B2943">
            <w:pPr>
              <w:pStyle w:val="Table9Center"/>
              <w:spacing w:before="0" w:after="0"/>
            </w:pPr>
            <w:r w:rsidRPr="008B2943">
              <w:t>Actual Range</w:t>
            </w:r>
          </w:p>
        </w:tc>
        <w:tc>
          <w:tcPr>
            <w:tcW w:w="1890" w:type="dxa"/>
            <w:hideMark/>
          </w:tcPr>
          <w:p w14:paraId="29043A4E" w14:textId="77777777" w:rsidR="003F266B" w:rsidRPr="008B2943" w:rsidRDefault="003F266B" w:rsidP="008B2943">
            <w:pPr>
              <w:pStyle w:val="Table9Center"/>
              <w:spacing w:before="0" w:after="0"/>
            </w:pPr>
            <w:r w:rsidRPr="008B2943">
              <w:t>Actual Accuracy</w:t>
            </w:r>
          </w:p>
        </w:tc>
        <w:tc>
          <w:tcPr>
            <w:tcW w:w="900" w:type="dxa"/>
          </w:tcPr>
          <w:p w14:paraId="223D8D57" w14:textId="77777777" w:rsidR="003F266B" w:rsidRPr="008B2943" w:rsidRDefault="003F266B" w:rsidP="008B2943">
            <w:pPr>
              <w:pStyle w:val="Table9Center"/>
              <w:spacing w:before="0" w:after="0"/>
            </w:pPr>
            <w:r w:rsidRPr="008B2943">
              <w:t>(Y or N)</w:t>
            </w:r>
          </w:p>
        </w:tc>
      </w:tr>
      <w:tr w:rsidR="003F266B" w:rsidRPr="008B2943" w14:paraId="5CA788F5" w14:textId="77777777" w:rsidTr="00A01C16">
        <w:trPr>
          <w:cantSplit/>
          <w:trHeight w:val="352"/>
          <w:jc w:val="center"/>
        </w:trPr>
        <w:tc>
          <w:tcPr>
            <w:tcW w:w="2320" w:type="dxa"/>
            <w:vMerge/>
            <w:vAlign w:val="center"/>
            <w:hideMark/>
          </w:tcPr>
          <w:p w14:paraId="509E7EDB" w14:textId="77777777" w:rsidR="003F266B" w:rsidRPr="008B2943" w:rsidRDefault="003F266B" w:rsidP="008B2943">
            <w:pPr>
              <w:pStyle w:val="Table9Center"/>
            </w:pPr>
          </w:p>
        </w:tc>
        <w:tc>
          <w:tcPr>
            <w:tcW w:w="1186" w:type="dxa"/>
          </w:tcPr>
          <w:p w14:paraId="6B756854" w14:textId="77777777" w:rsidR="003F266B" w:rsidRPr="008B2943" w:rsidRDefault="003F266B" w:rsidP="008B2943">
            <w:pPr>
              <w:pStyle w:val="Table9Center"/>
            </w:pPr>
          </w:p>
        </w:tc>
        <w:tc>
          <w:tcPr>
            <w:tcW w:w="1530" w:type="dxa"/>
            <w:gridSpan w:val="2"/>
          </w:tcPr>
          <w:p w14:paraId="12305761" w14:textId="77777777" w:rsidR="003F266B" w:rsidRPr="008B2943" w:rsidRDefault="003F266B" w:rsidP="008B2943">
            <w:pPr>
              <w:pStyle w:val="Table9Center"/>
            </w:pPr>
          </w:p>
        </w:tc>
        <w:tc>
          <w:tcPr>
            <w:tcW w:w="1890" w:type="dxa"/>
          </w:tcPr>
          <w:p w14:paraId="6394D743" w14:textId="77777777" w:rsidR="003F266B" w:rsidRPr="008B2943" w:rsidRDefault="003F266B" w:rsidP="008B2943">
            <w:pPr>
              <w:pStyle w:val="Table9Center"/>
            </w:pPr>
          </w:p>
        </w:tc>
        <w:tc>
          <w:tcPr>
            <w:tcW w:w="1890" w:type="dxa"/>
          </w:tcPr>
          <w:p w14:paraId="601319ED" w14:textId="77777777" w:rsidR="003F266B" w:rsidRPr="008B2943" w:rsidRDefault="003F266B" w:rsidP="008B2943">
            <w:pPr>
              <w:pStyle w:val="Table9Center"/>
            </w:pPr>
          </w:p>
        </w:tc>
        <w:tc>
          <w:tcPr>
            <w:tcW w:w="900" w:type="dxa"/>
          </w:tcPr>
          <w:p w14:paraId="57D68B36" w14:textId="77777777" w:rsidR="003F266B" w:rsidRPr="008B2943" w:rsidRDefault="003F266B" w:rsidP="008B2943">
            <w:pPr>
              <w:pStyle w:val="Table9Center"/>
            </w:pPr>
          </w:p>
        </w:tc>
      </w:tr>
      <w:tr w:rsidR="003F266B" w:rsidRPr="008B2943" w14:paraId="23D6862E" w14:textId="77777777" w:rsidTr="00A01C16">
        <w:trPr>
          <w:cantSplit/>
          <w:trHeight w:val="162"/>
          <w:jc w:val="center"/>
        </w:trPr>
        <w:tc>
          <w:tcPr>
            <w:tcW w:w="2320" w:type="dxa"/>
            <w:vMerge w:val="restart"/>
            <w:vAlign w:val="center"/>
            <w:hideMark/>
          </w:tcPr>
          <w:p w14:paraId="223DFFE3" w14:textId="77777777" w:rsidR="003F266B" w:rsidRPr="008B2943" w:rsidRDefault="003F266B" w:rsidP="008B2943">
            <w:pPr>
              <w:pStyle w:val="Table9Center"/>
            </w:pPr>
            <w:r w:rsidRPr="008B2943">
              <w:t>Temperature</w:t>
            </w:r>
          </w:p>
        </w:tc>
        <w:tc>
          <w:tcPr>
            <w:tcW w:w="2716" w:type="dxa"/>
            <w:gridSpan w:val="3"/>
            <w:shd w:val="clear" w:color="auto" w:fill="D9D9D9" w:themeFill="background1" w:themeFillShade="D9"/>
            <w:vAlign w:val="center"/>
            <w:hideMark/>
          </w:tcPr>
          <w:p w14:paraId="3F8E7BFC" w14:textId="77777777" w:rsidR="003F266B" w:rsidRPr="008B2943" w:rsidRDefault="003F266B" w:rsidP="008B2943">
            <w:pPr>
              <w:pStyle w:val="Table9Center"/>
              <w:spacing w:before="0" w:after="0"/>
            </w:pPr>
            <w:r w:rsidRPr="008B2943">
              <w:t>Recommended Instrument</w:t>
            </w:r>
          </w:p>
        </w:tc>
        <w:tc>
          <w:tcPr>
            <w:tcW w:w="1890" w:type="dxa"/>
            <w:shd w:val="clear" w:color="auto" w:fill="D9D9D9" w:themeFill="background1" w:themeFillShade="D9"/>
            <w:vAlign w:val="center"/>
            <w:hideMark/>
          </w:tcPr>
          <w:p w14:paraId="58374830" w14:textId="77777777" w:rsidR="003F266B" w:rsidRPr="008B2943" w:rsidRDefault="003F266B" w:rsidP="008B2943">
            <w:pPr>
              <w:pStyle w:val="Table9Center"/>
              <w:spacing w:before="0" w:after="0"/>
            </w:pPr>
            <w:r w:rsidRPr="008B2943">
              <w:t>Required Range</w:t>
            </w:r>
          </w:p>
        </w:tc>
        <w:tc>
          <w:tcPr>
            <w:tcW w:w="1890" w:type="dxa"/>
            <w:shd w:val="clear" w:color="auto" w:fill="D9D9D9" w:themeFill="background1" w:themeFillShade="D9"/>
            <w:vAlign w:val="center"/>
            <w:hideMark/>
          </w:tcPr>
          <w:p w14:paraId="5BD94AE1" w14:textId="77777777" w:rsidR="003F266B" w:rsidRPr="008B2943" w:rsidRDefault="003F266B" w:rsidP="008B2943">
            <w:pPr>
              <w:pStyle w:val="Table9Center"/>
              <w:spacing w:before="0" w:after="0"/>
            </w:pPr>
            <w:r w:rsidRPr="008B2943">
              <w:t>Required Accuracy</w:t>
            </w:r>
          </w:p>
        </w:tc>
        <w:tc>
          <w:tcPr>
            <w:tcW w:w="900" w:type="dxa"/>
            <w:vMerge w:val="restart"/>
            <w:shd w:val="clear" w:color="auto" w:fill="D9D9D9" w:themeFill="background1" w:themeFillShade="D9"/>
            <w:vAlign w:val="center"/>
          </w:tcPr>
          <w:p w14:paraId="3A1A73BA" w14:textId="77777777" w:rsidR="003F266B" w:rsidRPr="008B2943" w:rsidRDefault="003F266B" w:rsidP="008B2943">
            <w:pPr>
              <w:pStyle w:val="Table9Center"/>
              <w:spacing w:before="0" w:after="0"/>
            </w:pPr>
            <w:r w:rsidRPr="008B2943">
              <w:t>M&amp;TE Used</w:t>
            </w:r>
          </w:p>
        </w:tc>
      </w:tr>
      <w:tr w:rsidR="003F266B" w:rsidRPr="008B2943" w14:paraId="627E4ECC" w14:textId="77777777" w:rsidTr="00A01C16">
        <w:trPr>
          <w:cantSplit/>
          <w:trHeight w:val="161"/>
          <w:jc w:val="center"/>
        </w:trPr>
        <w:tc>
          <w:tcPr>
            <w:tcW w:w="2320" w:type="dxa"/>
            <w:vMerge/>
            <w:vAlign w:val="center"/>
            <w:hideMark/>
          </w:tcPr>
          <w:p w14:paraId="77E663DB" w14:textId="77777777" w:rsidR="003F266B" w:rsidRPr="008B2943" w:rsidRDefault="003F266B" w:rsidP="008B2943">
            <w:pPr>
              <w:pStyle w:val="Table9Center"/>
            </w:pPr>
          </w:p>
        </w:tc>
        <w:tc>
          <w:tcPr>
            <w:tcW w:w="2716" w:type="dxa"/>
            <w:gridSpan w:val="3"/>
            <w:shd w:val="clear" w:color="auto" w:fill="D9D9D9" w:themeFill="background1" w:themeFillShade="D9"/>
            <w:vAlign w:val="center"/>
            <w:hideMark/>
          </w:tcPr>
          <w:p w14:paraId="5C91BDE5" w14:textId="77777777" w:rsidR="003F266B" w:rsidRPr="008B2943" w:rsidRDefault="003F266B" w:rsidP="008B2943">
            <w:pPr>
              <w:pStyle w:val="Table9Center"/>
              <w:spacing w:before="0" w:after="0"/>
            </w:pPr>
            <w:r w:rsidRPr="008B2943">
              <w:t xml:space="preserve">Digital Thermometer (Omega Model HH22 or equivalent) </w:t>
            </w:r>
          </w:p>
        </w:tc>
        <w:tc>
          <w:tcPr>
            <w:tcW w:w="1890" w:type="dxa"/>
            <w:shd w:val="clear" w:color="auto" w:fill="D9D9D9" w:themeFill="background1" w:themeFillShade="D9"/>
            <w:vAlign w:val="center"/>
            <w:hideMark/>
          </w:tcPr>
          <w:p w14:paraId="5E2EE56A" w14:textId="77777777" w:rsidR="003F266B" w:rsidRPr="008B2943" w:rsidRDefault="003F266B" w:rsidP="008B2943">
            <w:pPr>
              <w:pStyle w:val="Table9Center"/>
              <w:spacing w:before="0" w:after="0"/>
            </w:pPr>
            <w:r w:rsidRPr="008B2943">
              <w:t>32</w:t>
            </w:r>
            <w:r w:rsidRPr="008B2943">
              <w:sym w:font="Symbol" w:char="F0B0"/>
            </w:r>
            <w:r w:rsidRPr="008B2943">
              <w:t>F to 110</w:t>
            </w:r>
            <w:r w:rsidRPr="008B2943">
              <w:sym w:font="Symbol" w:char="F0B0"/>
            </w:r>
            <w:r w:rsidRPr="008B2943">
              <w:t>F</w:t>
            </w:r>
          </w:p>
        </w:tc>
        <w:tc>
          <w:tcPr>
            <w:tcW w:w="1890" w:type="dxa"/>
            <w:shd w:val="clear" w:color="auto" w:fill="D9D9D9" w:themeFill="background1" w:themeFillShade="D9"/>
            <w:vAlign w:val="center"/>
            <w:hideMark/>
          </w:tcPr>
          <w:p w14:paraId="4823EA93" w14:textId="77777777" w:rsidR="003F266B" w:rsidRPr="008B2943" w:rsidRDefault="003F266B" w:rsidP="008B2943">
            <w:pPr>
              <w:pStyle w:val="Table9Center"/>
              <w:spacing w:before="0" w:after="0"/>
            </w:pPr>
            <w:r w:rsidRPr="008B2943">
              <w:t xml:space="preserve"> </w:t>
            </w:r>
            <w:r w:rsidRPr="008B2943">
              <w:sym w:font="Symbol" w:char="F0B1"/>
            </w:r>
            <w:r w:rsidRPr="008B2943">
              <w:t>2</w:t>
            </w:r>
            <w:r w:rsidRPr="008B2943">
              <w:sym w:font="Symbol" w:char="F0B0"/>
            </w:r>
            <w:r w:rsidRPr="008B2943">
              <w:t>F</w:t>
            </w:r>
          </w:p>
        </w:tc>
        <w:tc>
          <w:tcPr>
            <w:tcW w:w="900" w:type="dxa"/>
            <w:vMerge/>
            <w:shd w:val="clear" w:color="auto" w:fill="D9D9D9" w:themeFill="background1" w:themeFillShade="D9"/>
            <w:vAlign w:val="center"/>
          </w:tcPr>
          <w:p w14:paraId="24EAE5CA" w14:textId="77777777" w:rsidR="003F266B" w:rsidRPr="008B2943" w:rsidRDefault="003F266B" w:rsidP="008B2943">
            <w:pPr>
              <w:pStyle w:val="Table9Center"/>
              <w:spacing w:before="0" w:after="0"/>
            </w:pPr>
          </w:p>
        </w:tc>
      </w:tr>
      <w:tr w:rsidR="003F266B" w:rsidRPr="008B2943" w14:paraId="146483B2" w14:textId="77777777" w:rsidTr="00A01C16">
        <w:trPr>
          <w:cantSplit/>
          <w:jc w:val="center"/>
        </w:trPr>
        <w:tc>
          <w:tcPr>
            <w:tcW w:w="2320" w:type="dxa"/>
            <w:vMerge/>
            <w:vAlign w:val="center"/>
            <w:hideMark/>
          </w:tcPr>
          <w:p w14:paraId="22A1CED7" w14:textId="77777777" w:rsidR="003F266B" w:rsidRPr="008B2943" w:rsidRDefault="003F266B" w:rsidP="008B2943">
            <w:pPr>
              <w:rPr>
                <w:sz w:val="18"/>
              </w:rPr>
            </w:pPr>
          </w:p>
        </w:tc>
        <w:tc>
          <w:tcPr>
            <w:tcW w:w="1211" w:type="dxa"/>
            <w:gridSpan w:val="2"/>
            <w:hideMark/>
          </w:tcPr>
          <w:p w14:paraId="3488C2B5" w14:textId="77777777" w:rsidR="003F266B" w:rsidRPr="008B2943" w:rsidRDefault="003F266B" w:rsidP="008B2943">
            <w:pPr>
              <w:pStyle w:val="Table9Center"/>
              <w:spacing w:before="0" w:after="0"/>
            </w:pPr>
            <w:r w:rsidRPr="008B2943">
              <w:t>TVA ID#</w:t>
            </w:r>
          </w:p>
        </w:tc>
        <w:tc>
          <w:tcPr>
            <w:tcW w:w="1505" w:type="dxa"/>
            <w:hideMark/>
          </w:tcPr>
          <w:p w14:paraId="7DA260DB" w14:textId="77777777" w:rsidR="003F266B" w:rsidRPr="008B2943" w:rsidRDefault="003F266B" w:rsidP="008B2943">
            <w:pPr>
              <w:pStyle w:val="Table9Center"/>
              <w:spacing w:before="0" w:after="0"/>
            </w:pPr>
            <w:r w:rsidRPr="008B2943">
              <w:t>Cal. Due Date</w:t>
            </w:r>
          </w:p>
        </w:tc>
        <w:tc>
          <w:tcPr>
            <w:tcW w:w="1890" w:type="dxa"/>
            <w:hideMark/>
          </w:tcPr>
          <w:p w14:paraId="596AC039" w14:textId="77777777" w:rsidR="003F266B" w:rsidRPr="008B2943" w:rsidRDefault="003F266B" w:rsidP="008B2943">
            <w:pPr>
              <w:pStyle w:val="Table9Center"/>
              <w:spacing w:before="0" w:after="0"/>
            </w:pPr>
            <w:r w:rsidRPr="008B2943">
              <w:t>Actual Range</w:t>
            </w:r>
          </w:p>
        </w:tc>
        <w:tc>
          <w:tcPr>
            <w:tcW w:w="1890" w:type="dxa"/>
            <w:hideMark/>
          </w:tcPr>
          <w:p w14:paraId="6F5D1E8D" w14:textId="77777777" w:rsidR="003F266B" w:rsidRPr="008B2943" w:rsidRDefault="003F266B" w:rsidP="008B2943">
            <w:pPr>
              <w:pStyle w:val="Table9Center"/>
              <w:spacing w:before="0" w:after="0"/>
            </w:pPr>
            <w:r w:rsidRPr="008B2943">
              <w:t>Actual Accuracy</w:t>
            </w:r>
          </w:p>
        </w:tc>
        <w:tc>
          <w:tcPr>
            <w:tcW w:w="900" w:type="dxa"/>
          </w:tcPr>
          <w:p w14:paraId="6269EAE0" w14:textId="77777777" w:rsidR="003F266B" w:rsidRPr="008B2943" w:rsidRDefault="003F266B" w:rsidP="008B2943">
            <w:pPr>
              <w:pStyle w:val="Table9Center"/>
              <w:spacing w:before="0" w:after="0"/>
            </w:pPr>
            <w:r w:rsidRPr="008B2943">
              <w:t>(Y or N)</w:t>
            </w:r>
          </w:p>
        </w:tc>
      </w:tr>
      <w:tr w:rsidR="003F266B" w:rsidRPr="008B2943" w14:paraId="6B60985D" w14:textId="77777777" w:rsidTr="00A01C16">
        <w:trPr>
          <w:cantSplit/>
          <w:trHeight w:val="351"/>
          <w:jc w:val="center"/>
        </w:trPr>
        <w:tc>
          <w:tcPr>
            <w:tcW w:w="2320" w:type="dxa"/>
            <w:vMerge/>
            <w:tcBorders>
              <w:bottom w:val="single" w:sz="6" w:space="0" w:color="auto"/>
            </w:tcBorders>
            <w:vAlign w:val="center"/>
            <w:hideMark/>
          </w:tcPr>
          <w:p w14:paraId="6F1D01DA" w14:textId="77777777" w:rsidR="003F266B" w:rsidRPr="008B2943" w:rsidRDefault="003F266B" w:rsidP="008B2943">
            <w:pPr>
              <w:spacing w:before="120" w:after="120"/>
              <w:rPr>
                <w:sz w:val="18"/>
              </w:rPr>
            </w:pPr>
          </w:p>
        </w:tc>
        <w:tc>
          <w:tcPr>
            <w:tcW w:w="1211" w:type="dxa"/>
            <w:gridSpan w:val="2"/>
          </w:tcPr>
          <w:p w14:paraId="46DCFF42" w14:textId="77777777" w:rsidR="003F266B" w:rsidRPr="008B2943" w:rsidRDefault="003F266B" w:rsidP="008B2943">
            <w:pPr>
              <w:pStyle w:val="Table9Center"/>
            </w:pPr>
          </w:p>
        </w:tc>
        <w:tc>
          <w:tcPr>
            <w:tcW w:w="1505" w:type="dxa"/>
          </w:tcPr>
          <w:p w14:paraId="27395295" w14:textId="77777777" w:rsidR="003F266B" w:rsidRPr="008B2943" w:rsidRDefault="003F266B" w:rsidP="008B2943">
            <w:pPr>
              <w:pStyle w:val="Table9Center"/>
            </w:pPr>
          </w:p>
        </w:tc>
        <w:tc>
          <w:tcPr>
            <w:tcW w:w="1890" w:type="dxa"/>
          </w:tcPr>
          <w:p w14:paraId="5D21DC2B" w14:textId="77777777" w:rsidR="003F266B" w:rsidRPr="008B2943" w:rsidRDefault="003F266B" w:rsidP="008B2943">
            <w:pPr>
              <w:pStyle w:val="Table9Center"/>
            </w:pPr>
          </w:p>
        </w:tc>
        <w:tc>
          <w:tcPr>
            <w:tcW w:w="1890" w:type="dxa"/>
          </w:tcPr>
          <w:p w14:paraId="770846BE" w14:textId="77777777" w:rsidR="003F266B" w:rsidRPr="008B2943" w:rsidRDefault="003F266B" w:rsidP="008B2943">
            <w:pPr>
              <w:pStyle w:val="Table9Center"/>
            </w:pPr>
          </w:p>
        </w:tc>
        <w:tc>
          <w:tcPr>
            <w:tcW w:w="900" w:type="dxa"/>
          </w:tcPr>
          <w:p w14:paraId="138EE129" w14:textId="77777777" w:rsidR="003F266B" w:rsidRPr="008B2943" w:rsidRDefault="003F266B" w:rsidP="008B2943">
            <w:pPr>
              <w:pStyle w:val="Table9Center"/>
            </w:pPr>
          </w:p>
        </w:tc>
      </w:tr>
      <w:tr w:rsidR="003F266B" w:rsidRPr="008B2943" w14:paraId="2A0F1D68" w14:textId="77777777" w:rsidTr="00A01C16">
        <w:trPr>
          <w:cantSplit/>
          <w:trHeight w:val="162"/>
          <w:jc w:val="center"/>
        </w:trPr>
        <w:tc>
          <w:tcPr>
            <w:tcW w:w="2320" w:type="dxa"/>
            <w:vMerge w:val="restart"/>
            <w:tcBorders>
              <w:bottom w:val="single" w:sz="6" w:space="0" w:color="auto"/>
            </w:tcBorders>
            <w:vAlign w:val="center"/>
            <w:hideMark/>
          </w:tcPr>
          <w:p w14:paraId="73C22A02" w14:textId="77777777" w:rsidR="003F266B" w:rsidRPr="008B2943" w:rsidRDefault="003F266B" w:rsidP="008B2943">
            <w:pPr>
              <w:pStyle w:val="Table9Center"/>
            </w:pPr>
            <w:r w:rsidRPr="008B2943">
              <w:t xml:space="preserve">Specific Gravity </w:t>
            </w:r>
          </w:p>
        </w:tc>
        <w:tc>
          <w:tcPr>
            <w:tcW w:w="2716" w:type="dxa"/>
            <w:gridSpan w:val="3"/>
            <w:shd w:val="clear" w:color="auto" w:fill="D9D9D9" w:themeFill="background1" w:themeFillShade="D9"/>
            <w:vAlign w:val="center"/>
            <w:hideMark/>
          </w:tcPr>
          <w:p w14:paraId="7AD2833D" w14:textId="77777777" w:rsidR="003F266B" w:rsidRPr="008B2943" w:rsidRDefault="003F266B" w:rsidP="008B2943">
            <w:pPr>
              <w:pStyle w:val="Table9Center"/>
              <w:spacing w:before="0" w:after="0"/>
            </w:pPr>
            <w:r w:rsidRPr="008B2943">
              <w:t>Recommended Instrument</w:t>
            </w:r>
          </w:p>
        </w:tc>
        <w:tc>
          <w:tcPr>
            <w:tcW w:w="1890" w:type="dxa"/>
            <w:shd w:val="clear" w:color="auto" w:fill="D9D9D9" w:themeFill="background1" w:themeFillShade="D9"/>
            <w:hideMark/>
          </w:tcPr>
          <w:p w14:paraId="7901A661" w14:textId="77777777" w:rsidR="003F266B" w:rsidRPr="008B2943" w:rsidRDefault="003F266B" w:rsidP="008B2943">
            <w:pPr>
              <w:pStyle w:val="Table9Center"/>
              <w:spacing w:before="0" w:after="0"/>
            </w:pPr>
            <w:r w:rsidRPr="008B2943">
              <w:t>Required Range</w:t>
            </w:r>
          </w:p>
        </w:tc>
        <w:tc>
          <w:tcPr>
            <w:tcW w:w="1890" w:type="dxa"/>
            <w:shd w:val="clear" w:color="auto" w:fill="D9D9D9" w:themeFill="background1" w:themeFillShade="D9"/>
            <w:hideMark/>
          </w:tcPr>
          <w:p w14:paraId="4F58D4BE" w14:textId="77777777" w:rsidR="003F266B" w:rsidRPr="008B2943" w:rsidRDefault="003F266B" w:rsidP="008B2943">
            <w:pPr>
              <w:pStyle w:val="Table9Center"/>
              <w:spacing w:before="0" w:after="0"/>
            </w:pPr>
            <w:r w:rsidRPr="008B2943">
              <w:t>Required Accuracy</w:t>
            </w:r>
          </w:p>
        </w:tc>
        <w:tc>
          <w:tcPr>
            <w:tcW w:w="900" w:type="dxa"/>
            <w:vMerge w:val="restart"/>
            <w:shd w:val="clear" w:color="auto" w:fill="D9D9D9" w:themeFill="background1" w:themeFillShade="D9"/>
            <w:vAlign w:val="center"/>
          </w:tcPr>
          <w:p w14:paraId="1DE66075" w14:textId="77777777" w:rsidR="003F266B" w:rsidRPr="008B2943" w:rsidRDefault="003F266B" w:rsidP="008B2943">
            <w:pPr>
              <w:pStyle w:val="Table9Center"/>
              <w:spacing w:before="0" w:after="0"/>
            </w:pPr>
            <w:r w:rsidRPr="008B2943">
              <w:t>M&amp;TE Used</w:t>
            </w:r>
          </w:p>
        </w:tc>
      </w:tr>
      <w:tr w:rsidR="003F266B" w:rsidRPr="008B2943" w14:paraId="2C406096" w14:textId="77777777" w:rsidTr="00A01C16">
        <w:trPr>
          <w:cantSplit/>
          <w:trHeight w:val="161"/>
          <w:jc w:val="center"/>
        </w:trPr>
        <w:tc>
          <w:tcPr>
            <w:tcW w:w="2320" w:type="dxa"/>
            <w:vMerge/>
            <w:tcBorders>
              <w:top w:val="nil"/>
              <w:bottom w:val="single" w:sz="6" w:space="0" w:color="auto"/>
            </w:tcBorders>
            <w:vAlign w:val="center"/>
            <w:hideMark/>
          </w:tcPr>
          <w:p w14:paraId="20E7DB67" w14:textId="77777777" w:rsidR="003F266B" w:rsidRPr="008B2943" w:rsidRDefault="003F266B" w:rsidP="008B2943">
            <w:pPr>
              <w:pStyle w:val="Table9Center"/>
            </w:pPr>
          </w:p>
        </w:tc>
        <w:tc>
          <w:tcPr>
            <w:tcW w:w="2716" w:type="dxa"/>
            <w:gridSpan w:val="3"/>
            <w:shd w:val="clear" w:color="auto" w:fill="D9D9D9" w:themeFill="background1" w:themeFillShade="D9"/>
            <w:vAlign w:val="center"/>
            <w:hideMark/>
          </w:tcPr>
          <w:p w14:paraId="79D8AFDE" w14:textId="77777777" w:rsidR="003F266B" w:rsidRPr="008B2943" w:rsidRDefault="003F266B" w:rsidP="008B2943">
            <w:pPr>
              <w:pStyle w:val="Table9Center"/>
              <w:spacing w:before="0" w:after="0"/>
            </w:pPr>
            <w:r w:rsidRPr="008B2943">
              <w:t>Mettler/</w:t>
            </w:r>
            <w:proofErr w:type="spellStart"/>
            <w:r w:rsidRPr="008B2943">
              <w:t>Paar</w:t>
            </w:r>
            <w:proofErr w:type="spellEnd"/>
            <w:r w:rsidRPr="008B2943">
              <w:t xml:space="preserve"> DMA35ex Specific Gravity Meter</w:t>
            </w:r>
          </w:p>
        </w:tc>
        <w:tc>
          <w:tcPr>
            <w:tcW w:w="1890" w:type="dxa"/>
            <w:shd w:val="clear" w:color="auto" w:fill="D9D9D9" w:themeFill="background1" w:themeFillShade="D9"/>
            <w:hideMark/>
          </w:tcPr>
          <w:p w14:paraId="08DFD35C" w14:textId="77777777" w:rsidR="003F266B" w:rsidRPr="008B2943" w:rsidRDefault="003F266B" w:rsidP="008B2943">
            <w:pPr>
              <w:pStyle w:val="Table9Center"/>
              <w:spacing w:before="0" w:after="0"/>
            </w:pPr>
            <w:r w:rsidRPr="008B2943">
              <w:t>N/A</w:t>
            </w:r>
          </w:p>
        </w:tc>
        <w:tc>
          <w:tcPr>
            <w:tcW w:w="1890" w:type="dxa"/>
            <w:shd w:val="clear" w:color="auto" w:fill="D9D9D9" w:themeFill="background1" w:themeFillShade="D9"/>
            <w:hideMark/>
          </w:tcPr>
          <w:p w14:paraId="0DBC1FB4" w14:textId="77777777" w:rsidR="003F266B" w:rsidRPr="008B2943" w:rsidRDefault="003F266B" w:rsidP="008B2943">
            <w:pPr>
              <w:pStyle w:val="Table9Center"/>
              <w:spacing w:before="0" w:after="0"/>
            </w:pPr>
            <w:r w:rsidRPr="008B2943">
              <w:t>N/A</w:t>
            </w:r>
          </w:p>
        </w:tc>
        <w:tc>
          <w:tcPr>
            <w:tcW w:w="900" w:type="dxa"/>
            <w:vMerge/>
            <w:shd w:val="clear" w:color="auto" w:fill="D9D9D9" w:themeFill="background1" w:themeFillShade="D9"/>
            <w:vAlign w:val="center"/>
          </w:tcPr>
          <w:p w14:paraId="05190779" w14:textId="77777777" w:rsidR="003F266B" w:rsidRPr="008B2943" w:rsidRDefault="003F266B" w:rsidP="008B2943">
            <w:pPr>
              <w:pStyle w:val="Table9Center"/>
              <w:spacing w:before="0" w:after="0"/>
            </w:pPr>
          </w:p>
        </w:tc>
      </w:tr>
      <w:tr w:rsidR="003F266B" w:rsidRPr="008B2943" w14:paraId="6D99B15B" w14:textId="77777777" w:rsidTr="00A01C16">
        <w:trPr>
          <w:cantSplit/>
          <w:jc w:val="center"/>
        </w:trPr>
        <w:tc>
          <w:tcPr>
            <w:tcW w:w="2320" w:type="dxa"/>
            <w:vMerge/>
            <w:tcBorders>
              <w:top w:val="nil"/>
              <w:bottom w:val="single" w:sz="6" w:space="0" w:color="auto"/>
            </w:tcBorders>
            <w:vAlign w:val="center"/>
            <w:hideMark/>
          </w:tcPr>
          <w:p w14:paraId="3CC613BD" w14:textId="77777777" w:rsidR="003F266B" w:rsidRPr="008B2943" w:rsidRDefault="003F266B" w:rsidP="008B2943">
            <w:pPr>
              <w:rPr>
                <w:sz w:val="18"/>
              </w:rPr>
            </w:pPr>
          </w:p>
        </w:tc>
        <w:tc>
          <w:tcPr>
            <w:tcW w:w="1211" w:type="dxa"/>
            <w:gridSpan w:val="2"/>
            <w:tcBorders>
              <w:bottom w:val="single" w:sz="6" w:space="0" w:color="auto"/>
            </w:tcBorders>
            <w:hideMark/>
          </w:tcPr>
          <w:p w14:paraId="15F00ACF" w14:textId="77777777" w:rsidR="003F266B" w:rsidRPr="008B2943" w:rsidRDefault="003F266B" w:rsidP="008B2943">
            <w:pPr>
              <w:pStyle w:val="Table9Center"/>
              <w:spacing w:before="0" w:after="0"/>
            </w:pPr>
            <w:r w:rsidRPr="008B2943">
              <w:t>TVA ID#</w:t>
            </w:r>
          </w:p>
        </w:tc>
        <w:tc>
          <w:tcPr>
            <w:tcW w:w="1505" w:type="dxa"/>
            <w:tcBorders>
              <w:bottom w:val="single" w:sz="6" w:space="0" w:color="auto"/>
            </w:tcBorders>
            <w:hideMark/>
          </w:tcPr>
          <w:p w14:paraId="34DB762D" w14:textId="77777777" w:rsidR="003F266B" w:rsidRPr="008B2943" w:rsidRDefault="003F266B" w:rsidP="008B2943">
            <w:pPr>
              <w:pStyle w:val="Table9Center"/>
              <w:spacing w:before="0" w:after="0"/>
            </w:pPr>
            <w:r w:rsidRPr="008B2943">
              <w:t>Cal. Due Date</w:t>
            </w:r>
          </w:p>
        </w:tc>
        <w:tc>
          <w:tcPr>
            <w:tcW w:w="1890" w:type="dxa"/>
            <w:tcBorders>
              <w:bottom w:val="single" w:sz="6" w:space="0" w:color="auto"/>
            </w:tcBorders>
            <w:hideMark/>
          </w:tcPr>
          <w:p w14:paraId="6251610E" w14:textId="77777777" w:rsidR="003F266B" w:rsidRPr="008B2943" w:rsidRDefault="003F266B" w:rsidP="008B2943">
            <w:pPr>
              <w:pStyle w:val="Table9Center"/>
              <w:spacing w:before="0" w:after="0"/>
            </w:pPr>
            <w:r w:rsidRPr="008B2943">
              <w:t>Actual Range</w:t>
            </w:r>
          </w:p>
        </w:tc>
        <w:tc>
          <w:tcPr>
            <w:tcW w:w="1890" w:type="dxa"/>
            <w:tcBorders>
              <w:bottom w:val="single" w:sz="6" w:space="0" w:color="auto"/>
            </w:tcBorders>
            <w:hideMark/>
          </w:tcPr>
          <w:p w14:paraId="67054594" w14:textId="77777777" w:rsidR="003F266B" w:rsidRPr="008B2943" w:rsidRDefault="003F266B" w:rsidP="008B2943">
            <w:pPr>
              <w:pStyle w:val="Table9Center"/>
              <w:spacing w:before="0" w:after="0"/>
            </w:pPr>
            <w:r w:rsidRPr="008B2943">
              <w:t>Actual Accuracy</w:t>
            </w:r>
          </w:p>
        </w:tc>
        <w:tc>
          <w:tcPr>
            <w:tcW w:w="900" w:type="dxa"/>
            <w:tcBorders>
              <w:bottom w:val="single" w:sz="6" w:space="0" w:color="auto"/>
            </w:tcBorders>
          </w:tcPr>
          <w:p w14:paraId="504B2365" w14:textId="77777777" w:rsidR="003F266B" w:rsidRPr="008B2943" w:rsidRDefault="003F266B" w:rsidP="008B2943">
            <w:pPr>
              <w:pStyle w:val="Table9Center"/>
              <w:spacing w:before="0" w:after="0"/>
            </w:pPr>
            <w:r w:rsidRPr="008B2943">
              <w:t>(Y or N)</w:t>
            </w:r>
          </w:p>
        </w:tc>
      </w:tr>
      <w:tr w:rsidR="003F266B" w:rsidRPr="008B2943" w14:paraId="19928BB4" w14:textId="77777777" w:rsidTr="00A01C16">
        <w:trPr>
          <w:cantSplit/>
          <w:trHeight w:val="552"/>
          <w:jc w:val="center"/>
        </w:trPr>
        <w:tc>
          <w:tcPr>
            <w:tcW w:w="2320" w:type="dxa"/>
            <w:vMerge/>
            <w:tcBorders>
              <w:top w:val="nil"/>
              <w:bottom w:val="single" w:sz="6" w:space="0" w:color="auto"/>
            </w:tcBorders>
            <w:vAlign w:val="center"/>
            <w:hideMark/>
          </w:tcPr>
          <w:p w14:paraId="3C35DDD4" w14:textId="77777777" w:rsidR="003F266B" w:rsidRPr="008B2943" w:rsidRDefault="003F266B" w:rsidP="008B2943">
            <w:pPr>
              <w:spacing w:before="120" w:after="120"/>
              <w:rPr>
                <w:sz w:val="18"/>
              </w:rPr>
            </w:pPr>
          </w:p>
        </w:tc>
        <w:tc>
          <w:tcPr>
            <w:tcW w:w="1211" w:type="dxa"/>
            <w:gridSpan w:val="2"/>
            <w:tcBorders>
              <w:bottom w:val="single" w:sz="6" w:space="0" w:color="auto"/>
            </w:tcBorders>
          </w:tcPr>
          <w:p w14:paraId="798BEBE6" w14:textId="77777777" w:rsidR="003F266B" w:rsidRPr="008B2943" w:rsidRDefault="003F266B" w:rsidP="008B2943">
            <w:pPr>
              <w:pStyle w:val="Table9Center"/>
              <w:spacing w:before="20" w:after="20"/>
            </w:pPr>
          </w:p>
        </w:tc>
        <w:tc>
          <w:tcPr>
            <w:tcW w:w="1505" w:type="dxa"/>
            <w:tcBorders>
              <w:bottom w:val="single" w:sz="6" w:space="0" w:color="auto"/>
            </w:tcBorders>
          </w:tcPr>
          <w:p w14:paraId="07E5C740" w14:textId="77777777" w:rsidR="003F266B" w:rsidRPr="008B2943" w:rsidRDefault="003F266B" w:rsidP="008B2943">
            <w:pPr>
              <w:pStyle w:val="Table9Center"/>
              <w:spacing w:before="20" w:after="20"/>
            </w:pPr>
          </w:p>
        </w:tc>
        <w:tc>
          <w:tcPr>
            <w:tcW w:w="1890" w:type="dxa"/>
            <w:tcBorders>
              <w:bottom w:val="single" w:sz="6" w:space="0" w:color="auto"/>
            </w:tcBorders>
          </w:tcPr>
          <w:p w14:paraId="15199CEC" w14:textId="77777777" w:rsidR="003F266B" w:rsidRPr="008B2943" w:rsidRDefault="003F266B" w:rsidP="008B2943">
            <w:pPr>
              <w:pStyle w:val="Table9Center"/>
              <w:spacing w:before="20" w:after="20"/>
            </w:pPr>
          </w:p>
        </w:tc>
        <w:tc>
          <w:tcPr>
            <w:tcW w:w="1890" w:type="dxa"/>
            <w:tcBorders>
              <w:bottom w:val="single" w:sz="6" w:space="0" w:color="auto"/>
            </w:tcBorders>
          </w:tcPr>
          <w:p w14:paraId="12A5C5D4" w14:textId="77777777" w:rsidR="003F266B" w:rsidRPr="008B2943" w:rsidRDefault="003F266B" w:rsidP="008B2943">
            <w:pPr>
              <w:pStyle w:val="Table9Center"/>
              <w:spacing w:before="20" w:after="20"/>
            </w:pPr>
          </w:p>
        </w:tc>
        <w:tc>
          <w:tcPr>
            <w:tcW w:w="900" w:type="dxa"/>
            <w:tcBorders>
              <w:bottom w:val="single" w:sz="6" w:space="0" w:color="auto"/>
            </w:tcBorders>
          </w:tcPr>
          <w:p w14:paraId="7CA3236A" w14:textId="77777777" w:rsidR="003F266B" w:rsidRPr="008B2943" w:rsidRDefault="003F266B" w:rsidP="008B2943">
            <w:pPr>
              <w:pStyle w:val="Table9Center"/>
              <w:spacing w:before="20" w:after="20"/>
            </w:pPr>
          </w:p>
        </w:tc>
      </w:tr>
    </w:tbl>
    <w:p w14:paraId="260624FA" w14:textId="77777777" w:rsidR="00397668" w:rsidRPr="008B2943" w:rsidRDefault="00397668" w:rsidP="008B2943">
      <w:pPr>
        <w:pStyle w:val="ActionStep1PK"/>
      </w:pPr>
      <w:r w:rsidRPr="008B2943">
        <w:rPr>
          <w:rStyle w:val="Bold"/>
        </w:rPr>
        <w:t>ENSURE</w:t>
      </w:r>
      <w:r w:rsidR="003F266B" w:rsidRPr="008B2943">
        <w:t>, with peer check,</w:t>
      </w:r>
      <w:r w:rsidRPr="008B2943">
        <w:rPr>
          <w:rStyle w:val="Bold"/>
        </w:rPr>
        <w:t xml:space="preserve"> </w:t>
      </w:r>
      <w:r w:rsidRPr="008B2943">
        <w:t>M&amp;TE meets range requirements and Actual Accuracy is better than or equal to Required Accuracy.</w:t>
      </w:r>
      <w:r w:rsidRPr="008B2943">
        <w:tab/>
        <w:t>________</w:t>
      </w:r>
    </w:p>
    <w:p w14:paraId="54C54138" w14:textId="77777777" w:rsidR="00283757" w:rsidRPr="008B2943" w:rsidRDefault="00476DFC" w:rsidP="008B2943">
      <w:pPr>
        <w:pStyle w:val="ActionStep1PK"/>
      </w:pPr>
      <w:r w:rsidRPr="008B2943">
        <w:rPr>
          <w:rStyle w:val="Bold"/>
        </w:rPr>
        <w:t>ENSURE</w:t>
      </w:r>
      <w:r w:rsidRPr="008B2943">
        <w:t xml:space="preserve"> DMA35ex is properly set up per EII</w:t>
      </w:r>
      <w:r w:rsidRPr="008B2943">
        <w:noBreakHyphen/>
        <w:t>0</w:t>
      </w:r>
      <w:r w:rsidRPr="008B2943">
        <w:noBreakHyphen/>
        <w:t>000</w:t>
      </w:r>
      <w:r w:rsidRPr="008B2943">
        <w:noBreakHyphen/>
        <w:t>TES001.</w:t>
      </w:r>
      <w:r w:rsidRPr="008B2943">
        <w:tab/>
        <w:t>________</w:t>
      </w:r>
    </w:p>
    <w:p w14:paraId="2E63D63D" w14:textId="77777777" w:rsidR="00664D83" w:rsidRPr="008B2943" w:rsidRDefault="00664D83" w:rsidP="008B2943">
      <w:pPr>
        <w:pStyle w:val="SubSubSection"/>
      </w:pPr>
      <w:bookmarkStart w:id="22" w:name="_Toc148338663"/>
      <w:r w:rsidRPr="008B2943">
        <w:lastRenderedPageBreak/>
        <w:t>Tools / PPE / Material</w:t>
      </w:r>
      <w:bookmarkStart w:id="23" w:name="_Toc375204111"/>
      <w:bookmarkEnd w:id="23"/>
      <w:bookmarkEnd w:id="22"/>
    </w:p>
    <w:p w14:paraId="471EB448" w14:textId="77777777" w:rsidR="00664D83" w:rsidRPr="008B2943" w:rsidRDefault="00664D83" w:rsidP="008B2943">
      <w:pPr>
        <w:pStyle w:val="RestartSectionList1"/>
      </w:pPr>
    </w:p>
    <w:p w14:paraId="7FF70AFD" w14:textId="77777777" w:rsidR="00664D83" w:rsidRPr="008B2943" w:rsidRDefault="00664D83" w:rsidP="008B2943">
      <w:pPr>
        <w:pStyle w:val="ActionStep1PK"/>
        <w:keepNext/>
      </w:pPr>
      <w:r w:rsidRPr="008B2943">
        <w:rPr>
          <w:rStyle w:val="Bold"/>
        </w:rPr>
        <w:t>OBTAIN</w:t>
      </w:r>
      <w:r w:rsidRPr="008B2943">
        <w:t xml:space="preserve"> the following:</w:t>
      </w:r>
    </w:p>
    <w:p w14:paraId="436D8E23" w14:textId="77777777" w:rsidR="00664D83" w:rsidRPr="008B2943" w:rsidRDefault="00664D83" w:rsidP="008B2943">
      <w:pPr>
        <w:pStyle w:val="ActionStep1BulletPK"/>
        <w:keepNext/>
      </w:pPr>
      <w:r w:rsidRPr="008B2943">
        <w:t>Safety goggles and face shield</w:t>
      </w:r>
    </w:p>
    <w:p w14:paraId="5CF2A2DD" w14:textId="77777777" w:rsidR="00664D83" w:rsidRPr="008B2943" w:rsidRDefault="00664D83" w:rsidP="008B2943">
      <w:pPr>
        <w:pStyle w:val="ActionStep1BulletPK"/>
        <w:keepNext/>
      </w:pPr>
      <w:r w:rsidRPr="008B2943">
        <w:t>Rubber gloves</w:t>
      </w:r>
    </w:p>
    <w:p w14:paraId="4A47E96C" w14:textId="59F7B166" w:rsidR="00664D83" w:rsidRPr="008B2943" w:rsidRDefault="00664D83" w:rsidP="008B2943">
      <w:pPr>
        <w:pStyle w:val="ActionStep1BulletPK"/>
      </w:pPr>
      <w:r w:rsidRPr="008B2943">
        <w:t>Acid resistant rubber apron</w:t>
      </w:r>
    </w:p>
    <w:p w14:paraId="43D2B4BE" w14:textId="77777777" w:rsidR="00664D83" w:rsidRPr="008B2943" w:rsidRDefault="00664D83" w:rsidP="008B2943">
      <w:pPr>
        <w:pStyle w:val="ActionStep1BulletPK"/>
      </w:pPr>
      <w:r w:rsidRPr="008B2943">
        <w:t>Demineralized water</w:t>
      </w:r>
    </w:p>
    <w:p w14:paraId="056CB511" w14:textId="77777777" w:rsidR="00664D83" w:rsidRPr="008B2943" w:rsidRDefault="00664D83" w:rsidP="008B2943">
      <w:pPr>
        <w:pStyle w:val="ActionStep1BulletPK"/>
      </w:pPr>
      <w:r w:rsidRPr="008B2943">
        <w:t>Bicarbonate of soda</w:t>
      </w:r>
    </w:p>
    <w:p w14:paraId="366B1110" w14:textId="77777777" w:rsidR="00664D83" w:rsidRPr="008B2943" w:rsidRDefault="00664D83" w:rsidP="008B2943">
      <w:pPr>
        <w:pStyle w:val="ActionStep1BulletPK"/>
      </w:pPr>
      <w:r w:rsidRPr="008B2943">
        <w:t>Lint free liquid absorbent cloths/wipes</w:t>
      </w:r>
    </w:p>
    <w:p w14:paraId="447A5C04" w14:textId="77777777" w:rsidR="00664D83" w:rsidRPr="008B2943" w:rsidRDefault="00664D83" w:rsidP="008B2943">
      <w:pPr>
        <w:pStyle w:val="ActionStep1BulletPK"/>
      </w:pPr>
      <w:r w:rsidRPr="008B2943">
        <w:t>Tape Measure-</w:t>
      </w:r>
      <w:r w:rsidR="00B86D50" w:rsidRPr="008B2943">
        <w:t>c</w:t>
      </w:r>
      <w:r w:rsidRPr="008B2943">
        <w:t>apable of measuring 1/4 inch increments.</w:t>
      </w:r>
      <w:r w:rsidR="003F266B" w:rsidRPr="008B2943">
        <w:tab/>
        <w:t>________</w:t>
      </w:r>
    </w:p>
    <w:p w14:paraId="2528F10D" w14:textId="77777777" w:rsidR="00C11D04" w:rsidRPr="008B2943" w:rsidRDefault="00C11D04" w:rsidP="008B2943">
      <w:pPr>
        <w:pStyle w:val="SubSection"/>
      </w:pPr>
      <w:bookmarkStart w:id="24" w:name="_Toc148338664"/>
      <w:r w:rsidRPr="008B2943">
        <w:t>Approvals and Notifications</w:t>
      </w:r>
      <w:bookmarkEnd w:id="24"/>
    </w:p>
    <w:p w14:paraId="2EB45345" w14:textId="79EAEA5F" w:rsidR="00397668" w:rsidRPr="008B2943" w:rsidRDefault="00397668" w:rsidP="008B2943">
      <w:pPr>
        <w:pStyle w:val="ActionStep1PK"/>
      </w:pPr>
      <w:r w:rsidRPr="008B2943">
        <w:rPr>
          <w:rStyle w:val="Bold"/>
        </w:rPr>
        <w:t>OBTAIN</w:t>
      </w:r>
      <w:r w:rsidRPr="008B2943">
        <w:t xml:space="preserve"> </w:t>
      </w:r>
      <w:r w:rsidR="0029233D" w:rsidRPr="008B2943">
        <w:t xml:space="preserve">Unit </w:t>
      </w:r>
      <w:r w:rsidR="00687208" w:rsidRPr="008B2943">
        <w:t xml:space="preserve">Senior Reactor Operator </w:t>
      </w:r>
      <w:r w:rsidR="0029233D" w:rsidRPr="008B2943">
        <w:t>(</w:t>
      </w:r>
      <w:r w:rsidRPr="008B2943">
        <w:t>U</w:t>
      </w:r>
      <w:r w:rsidR="00687208" w:rsidRPr="008B2943">
        <w:t xml:space="preserve">nit </w:t>
      </w:r>
      <w:r w:rsidRPr="008B2943">
        <w:t>S</w:t>
      </w:r>
      <w:r w:rsidR="00687208" w:rsidRPr="008B2943">
        <w:t>RO</w:t>
      </w:r>
      <w:r w:rsidR="0029233D" w:rsidRPr="008B2943">
        <w:t>)</w:t>
      </w:r>
      <w:r w:rsidRPr="008B2943">
        <w:t xml:space="preserve"> authorization to begin.</w:t>
      </w:r>
      <w:r w:rsidRPr="008B2943">
        <w:tab/>
        <w:t>________</w:t>
      </w:r>
    </w:p>
    <w:p w14:paraId="56EB45D9" w14:textId="3ED53EF6" w:rsidR="00602E41" w:rsidRPr="008B2943" w:rsidRDefault="00671708" w:rsidP="008B2943">
      <w:pPr>
        <w:pStyle w:val="Section"/>
        <w:pageBreakBefore/>
        <w:spacing w:before="0"/>
      </w:pPr>
      <w:bookmarkStart w:id="25" w:name="_Ref379791751"/>
      <w:bookmarkStart w:id="26" w:name="_Toc148338665"/>
      <w:r w:rsidRPr="008B2943">
        <w:lastRenderedPageBreak/>
        <w:t>ACCEPTANCE CRITERIA</w:t>
      </w:r>
      <w:bookmarkEnd w:id="25"/>
      <w:bookmarkEnd w:id="26"/>
    </w:p>
    <w:p w14:paraId="1AE37020" w14:textId="3EA712F4" w:rsidR="00913D2D" w:rsidRPr="008B2943" w:rsidRDefault="00913D2D" w:rsidP="008B2943">
      <w:pPr>
        <w:pStyle w:val="SectionBody"/>
      </w:pPr>
      <w:r w:rsidRPr="008B2943">
        <w:t xml:space="preserve">Responses which fail to meet the acceptance criteria constitute unsatisfactory test results and require immediate notification of the Unit </w:t>
      </w:r>
      <w:r w:rsidR="00687208" w:rsidRPr="008B2943">
        <w:t xml:space="preserve">SRO </w:t>
      </w:r>
      <w:r w:rsidRPr="008B2943">
        <w:t>at the time of failure.</w:t>
      </w:r>
    </w:p>
    <w:p w14:paraId="22512A62" w14:textId="77777777" w:rsidR="00B558C1" w:rsidRPr="008B2943" w:rsidRDefault="00913D2D" w:rsidP="008B2943">
      <w:pPr>
        <w:pStyle w:val="SectionList1"/>
      </w:pPr>
      <w:r w:rsidRPr="008B2943">
        <w:t xml:space="preserve">Battery </w:t>
      </w:r>
      <w:r w:rsidR="00B86D50" w:rsidRPr="008B2943">
        <w:t>t</w:t>
      </w:r>
      <w:r w:rsidRPr="008B2943">
        <w:t xml:space="preserve">erminal </w:t>
      </w:r>
      <w:r w:rsidR="00B86D50" w:rsidRPr="008B2943">
        <w:t>v</w:t>
      </w:r>
      <w:r w:rsidRPr="008B2943">
        <w:t>oltage is greater than or equal to 248 V</w:t>
      </w:r>
      <w:r w:rsidR="006A3297" w:rsidRPr="008B2943">
        <w:t>dc</w:t>
      </w:r>
      <w:r w:rsidR="00664D83" w:rsidRPr="008B2943">
        <w:t>.</w:t>
      </w:r>
      <w:r w:rsidR="00155E1D" w:rsidRPr="008B2943">
        <w:t xml:space="preserve"> </w:t>
      </w:r>
      <w:r w:rsidR="00F94189" w:rsidRPr="008B2943">
        <w:t>[TSR 3.8.4.1]</w:t>
      </w:r>
    </w:p>
    <w:p w14:paraId="1ED3B244" w14:textId="77777777" w:rsidR="00913D2D" w:rsidRPr="008B2943" w:rsidRDefault="00913D2D" w:rsidP="008B2943">
      <w:pPr>
        <w:pStyle w:val="SectionList1"/>
      </w:pPr>
      <w:r w:rsidRPr="008B2943">
        <w:t xml:space="preserve">The float voltage of each </w:t>
      </w:r>
      <w:r w:rsidR="00F94189" w:rsidRPr="008B2943">
        <w:t xml:space="preserve">connected </w:t>
      </w:r>
      <w:r w:rsidRPr="008B2943">
        <w:t>cell is greater than or equal to 2.13 V</w:t>
      </w:r>
      <w:r w:rsidR="006A3297" w:rsidRPr="008B2943">
        <w:t>dc</w:t>
      </w:r>
      <w:r w:rsidR="00664D83" w:rsidRPr="008B2943">
        <w:t>.</w:t>
      </w:r>
      <w:r w:rsidR="00155E1D" w:rsidRPr="008B2943">
        <w:t xml:space="preserve"> </w:t>
      </w:r>
      <w:r w:rsidR="00F94189" w:rsidRPr="008B2943">
        <w:t>[TSR 3.8.6 Table 3.8.6-1 Category B]</w:t>
      </w:r>
    </w:p>
    <w:p w14:paraId="3A6AAB2D" w14:textId="77777777" w:rsidR="00F94189" w:rsidRPr="008B2943" w:rsidRDefault="00F94189" w:rsidP="008B2943">
      <w:pPr>
        <w:pStyle w:val="SectionList1"/>
      </w:pPr>
      <w:r w:rsidRPr="008B2943">
        <w:t xml:space="preserve">Specific </w:t>
      </w:r>
      <w:r w:rsidR="00B86D50" w:rsidRPr="008B2943">
        <w:t>g</w:t>
      </w:r>
      <w:r w:rsidRPr="008B2943">
        <w:t>ravity as follows:</w:t>
      </w:r>
      <w:r w:rsidR="00155E1D" w:rsidRPr="008B2943">
        <w:t xml:space="preserve"> </w:t>
      </w:r>
      <w:r w:rsidRPr="008B2943">
        <w:t>[TSR 3.8.6 Table 3.8.6-1 Category B]</w:t>
      </w:r>
    </w:p>
    <w:p w14:paraId="2935BA56" w14:textId="77777777" w:rsidR="00913D2D" w:rsidRPr="008B2943" w:rsidRDefault="00913D2D" w:rsidP="008B2943">
      <w:pPr>
        <w:pStyle w:val="SectionList2"/>
      </w:pPr>
      <w:r w:rsidRPr="008B2943">
        <w:t xml:space="preserve">Specific </w:t>
      </w:r>
      <w:r w:rsidR="00B86D50" w:rsidRPr="008B2943">
        <w:t>g</w:t>
      </w:r>
      <w:r w:rsidRPr="008B2943">
        <w:t xml:space="preserve">ravity of each </w:t>
      </w:r>
      <w:r w:rsidR="003D6E74" w:rsidRPr="008B2943">
        <w:t xml:space="preserve">connected </w:t>
      </w:r>
      <w:r w:rsidRPr="008B2943">
        <w:t>cell is greater than or equal to 1.195</w:t>
      </w:r>
      <w:r w:rsidR="00664D83" w:rsidRPr="008B2943">
        <w:t>.</w:t>
      </w:r>
    </w:p>
    <w:p w14:paraId="0D3A38AE" w14:textId="77777777" w:rsidR="00913D2D" w:rsidRPr="008B2943" w:rsidRDefault="006221A4" w:rsidP="008B2943">
      <w:pPr>
        <w:pStyle w:val="SectionList2"/>
      </w:pPr>
      <w:r w:rsidRPr="008B2943">
        <w:t>A</w:t>
      </w:r>
      <w:r w:rsidR="00913D2D" w:rsidRPr="008B2943">
        <w:t xml:space="preserve">verage specific gravity of all </w:t>
      </w:r>
      <w:r w:rsidR="003D6E74" w:rsidRPr="008B2943">
        <w:t xml:space="preserve">connected </w:t>
      </w:r>
      <w:r w:rsidR="00913D2D" w:rsidRPr="008B2943">
        <w:t>battery cells is greater than 1.205</w:t>
      </w:r>
      <w:r w:rsidR="00664D83" w:rsidRPr="008B2943">
        <w:t>.</w:t>
      </w:r>
    </w:p>
    <w:p w14:paraId="0D9D30F9" w14:textId="77777777" w:rsidR="003D6E74" w:rsidRPr="008B2943" w:rsidRDefault="003D6E74" w:rsidP="008B2943">
      <w:pPr>
        <w:pStyle w:val="SectionBody"/>
        <w:keepNext/>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36"/>
      </w:tblGrid>
      <w:tr w:rsidR="003D6E74" w:rsidRPr="008B2943" w14:paraId="76468261" w14:textId="77777777" w:rsidTr="003D6E74">
        <w:trPr>
          <w:cantSplit/>
          <w:tblHeader/>
          <w:jc w:val="center"/>
        </w:trPr>
        <w:tc>
          <w:tcPr>
            <w:tcW w:w="9936" w:type="dxa"/>
          </w:tcPr>
          <w:p w14:paraId="626C780D" w14:textId="77777777" w:rsidR="003D6E74" w:rsidRPr="008B2943" w:rsidRDefault="003D6E74" w:rsidP="008B2943">
            <w:pPr>
              <w:pStyle w:val="SpecialMessageHead"/>
            </w:pPr>
            <w:r w:rsidRPr="008B2943">
              <w:t>NOTE</w:t>
            </w:r>
          </w:p>
        </w:tc>
      </w:tr>
      <w:tr w:rsidR="003D6E74" w:rsidRPr="008B2943" w14:paraId="7440726B" w14:textId="77777777">
        <w:trPr>
          <w:cantSplit/>
          <w:jc w:val="center"/>
        </w:trPr>
        <w:tc>
          <w:tcPr>
            <w:tcW w:w="9936" w:type="dxa"/>
          </w:tcPr>
          <w:p w14:paraId="0A04C684" w14:textId="77777777" w:rsidR="003D6E74" w:rsidRPr="008B2943" w:rsidRDefault="00507D1D" w:rsidP="008B2943">
            <w:pPr>
              <w:pStyle w:val="SpecialMessageText"/>
            </w:pPr>
            <w:r w:rsidRPr="008B2943">
              <w:t>Institute of Electrical and Electronics Engineers (</w:t>
            </w:r>
            <w:r w:rsidR="003D6E74" w:rsidRPr="008B2943">
              <w:t>IEEE</w:t>
            </w:r>
            <w:r w:rsidRPr="008B2943">
              <w:t>)</w:t>
            </w:r>
            <w:r w:rsidR="003D6E74" w:rsidRPr="008B2943">
              <w:t xml:space="preserve">-450 states that the temperature of electrolytes in representative (10 percent of) cells should be determined on a quarterly basis. </w:t>
            </w:r>
            <w:r w:rsidR="00C243A0" w:rsidRPr="008B2943">
              <w:t xml:space="preserve">This surveillance measures and records the electrolyte temperatures of 20 of the 120 cells (16 percent) of the 250 Volt Main Bank Number </w:t>
            </w:r>
            <w:r w:rsidR="00437933" w:rsidRPr="008B2943">
              <w:t>2</w:t>
            </w:r>
            <w:r w:rsidR="00C243A0" w:rsidRPr="008B2943">
              <w:t xml:space="preserve"> Battery which exceeds that recommendation.</w:t>
            </w:r>
          </w:p>
        </w:tc>
      </w:tr>
    </w:tbl>
    <w:p w14:paraId="6772631D" w14:textId="77777777" w:rsidR="00913D2D" w:rsidRPr="008B2943" w:rsidRDefault="00913D2D" w:rsidP="008B2943">
      <w:pPr>
        <w:pStyle w:val="SectionList1"/>
        <w:keepNext/>
      </w:pPr>
      <w:r w:rsidRPr="008B2943">
        <w:t xml:space="preserve">Average </w:t>
      </w:r>
      <w:r w:rsidR="00B86D50" w:rsidRPr="008B2943">
        <w:t>c</w:t>
      </w:r>
      <w:r w:rsidRPr="008B2943">
        <w:t xml:space="preserve">ell (Electrolyte) </w:t>
      </w:r>
      <w:r w:rsidR="00B86D50" w:rsidRPr="008B2943">
        <w:t>t</w:t>
      </w:r>
      <w:r w:rsidRPr="008B2943">
        <w:t xml:space="preserve">emperature is greater than or equal </w:t>
      </w:r>
      <w:r w:rsidR="005F7211" w:rsidRPr="008B2943">
        <w:t xml:space="preserve">to </w:t>
      </w:r>
      <w:r w:rsidRPr="008B2943">
        <w:t>60</w:t>
      </w:r>
      <w:r w:rsidRPr="008B2943">
        <w:sym w:font="Symbol" w:char="F0B0"/>
      </w:r>
      <w:r w:rsidRPr="008B2943">
        <w:t>F</w:t>
      </w:r>
      <w:r w:rsidR="00F94189" w:rsidRPr="008B2943">
        <w:t>. [TSR</w:t>
      </w:r>
      <w:r w:rsidR="00F94189" w:rsidRPr="008B2943">
        <w:noBreakHyphen/>
        <w:t xml:space="preserve"> 3.8.6.3]</w:t>
      </w:r>
    </w:p>
    <w:p w14:paraId="2A512D46" w14:textId="77777777" w:rsidR="00B558C1" w:rsidRPr="008B2943" w:rsidRDefault="00602E41" w:rsidP="008B2943">
      <w:pPr>
        <w:pStyle w:val="SectionList1"/>
      </w:pPr>
      <w:r w:rsidRPr="008B2943">
        <w:t xml:space="preserve">Cell </w:t>
      </w:r>
      <w:r w:rsidR="00B86D50" w:rsidRPr="008B2943">
        <w:t>e</w:t>
      </w:r>
      <w:r w:rsidRPr="008B2943">
        <w:t xml:space="preserve">lectrolyte </w:t>
      </w:r>
      <w:r w:rsidR="00B86D50" w:rsidRPr="008B2943">
        <w:t>l</w:t>
      </w:r>
      <w:r w:rsidRPr="008B2943">
        <w:t xml:space="preserve">evel </w:t>
      </w:r>
      <w:r w:rsidR="00B558C1" w:rsidRPr="008B2943">
        <w:t>as follows:</w:t>
      </w:r>
      <w:r w:rsidR="00325823" w:rsidRPr="008B2943">
        <w:t xml:space="preserve"> </w:t>
      </w:r>
      <w:r w:rsidR="003C142D" w:rsidRPr="008B2943">
        <w:t>[TSR 3.8.6 Table 3.8.6-1 Category B]</w:t>
      </w:r>
    </w:p>
    <w:p w14:paraId="074292D3" w14:textId="77777777" w:rsidR="00B558C1" w:rsidRPr="008B2943" w:rsidRDefault="00B558C1" w:rsidP="008B2943">
      <w:pPr>
        <w:pStyle w:val="SectionList2"/>
      </w:pPr>
      <w:r w:rsidRPr="008B2943">
        <w:t>A</w:t>
      </w:r>
      <w:r w:rsidR="00602E41" w:rsidRPr="008B2943">
        <w:t>bove minimum level indication mark and</w:t>
      </w:r>
    </w:p>
    <w:p w14:paraId="20076B91" w14:textId="77777777" w:rsidR="00FE023A" w:rsidRPr="008B2943" w:rsidRDefault="00FE023A" w:rsidP="008B2943">
      <w:pPr>
        <w:pStyle w:val="SectionList2"/>
      </w:pPr>
      <w:r w:rsidRPr="008B2943">
        <w:t>NOT to exceed 1/4-inch above maximum level indication mark.</w:t>
      </w:r>
    </w:p>
    <w:p w14:paraId="57B65505" w14:textId="77777777" w:rsidR="00602E41" w:rsidRPr="008B2943" w:rsidRDefault="000A626F" w:rsidP="008B2943">
      <w:pPr>
        <w:pStyle w:val="Section"/>
        <w:pageBreakBefore/>
      </w:pPr>
      <w:bookmarkStart w:id="27" w:name="cr_5080758"/>
      <w:bookmarkStart w:id="28" w:name="rh_3712766"/>
      <w:bookmarkStart w:id="29" w:name="rh_1991647"/>
      <w:bookmarkStart w:id="30" w:name="rh_2452709"/>
      <w:bookmarkStart w:id="31" w:name="rh_9553148"/>
      <w:bookmarkStart w:id="32" w:name="rh_9677118"/>
      <w:bookmarkStart w:id="33" w:name="rh_4405155"/>
      <w:bookmarkStart w:id="34" w:name="rh_6797931"/>
      <w:bookmarkStart w:id="35" w:name="rh_4265106"/>
      <w:bookmarkStart w:id="36" w:name="rh_4802886"/>
      <w:bookmarkStart w:id="37" w:name="rh_3748480"/>
      <w:bookmarkStart w:id="38" w:name="rh_7111745"/>
      <w:bookmarkStart w:id="39" w:name="rh_0798660"/>
      <w:bookmarkStart w:id="40" w:name="rh_5284642"/>
      <w:bookmarkStart w:id="41" w:name="_Toc148338666"/>
      <w:r w:rsidRPr="008B2943">
        <w:lastRenderedPageBreak/>
        <w:t>PERFORMANCE</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08E87544" w14:textId="2A8EE904" w:rsidR="0029233D" w:rsidRPr="008B2943" w:rsidDel="00DB6D65" w:rsidRDefault="0029233D" w:rsidP="008B2943">
      <w:pPr>
        <w:pStyle w:val="ActionStep1PK"/>
      </w:pPr>
      <w:r w:rsidRPr="008B2943">
        <w:rPr>
          <w:rStyle w:val="Bold"/>
        </w:rPr>
        <w:t>NOTIFY</w:t>
      </w:r>
      <w:r w:rsidRPr="008B2943">
        <w:t xml:space="preserve"> the Unit </w:t>
      </w:r>
      <w:r w:rsidR="00FF5FA8" w:rsidRPr="008B2943">
        <w:t>2</w:t>
      </w:r>
      <w:r w:rsidRPr="008B2943">
        <w:t xml:space="preserve"> </w:t>
      </w:r>
      <w:r w:rsidR="00312DA0" w:rsidRPr="008B2943">
        <w:t xml:space="preserve">Reactor </w:t>
      </w:r>
      <w:r w:rsidRPr="008B2943">
        <w:t>Operator (</w:t>
      </w:r>
      <w:r w:rsidR="00312DA0" w:rsidRPr="008B2943">
        <w:t>R</w:t>
      </w:r>
      <w:r w:rsidRPr="008B2943">
        <w:t xml:space="preserve">O) before commencing </w:t>
      </w:r>
      <w:r w:rsidR="003F266B" w:rsidRPr="008B2943">
        <w:t>procedure</w:t>
      </w:r>
      <w:r w:rsidRPr="008B2943">
        <w:t>.</w:t>
      </w:r>
      <w:r w:rsidR="003F266B" w:rsidRPr="008B2943">
        <w:tab/>
        <w:t>________</w:t>
      </w:r>
    </w:p>
    <w:p w14:paraId="58E75A03" w14:textId="77777777" w:rsidR="00A01C16" w:rsidRPr="008B2943" w:rsidRDefault="00A01C16" w:rsidP="008B2943">
      <w:pPr>
        <w:pStyle w:val="SectionBody"/>
        <w:keepNext/>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36"/>
      </w:tblGrid>
      <w:tr w:rsidR="008F1D8D" w:rsidRPr="008B2943" w14:paraId="2D8C5249" w14:textId="77777777" w:rsidTr="008F1D8D">
        <w:trPr>
          <w:cantSplit/>
          <w:tblHeader/>
          <w:jc w:val="center"/>
        </w:trPr>
        <w:tc>
          <w:tcPr>
            <w:tcW w:w="9936" w:type="dxa"/>
          </w:tcPr>
          <w:p w14:paraId="3E751AA7" w14:textId="77777777" w:rsidR="008F1D8D" w:rsidRPr="008B2943" w:rsidRDefault="008F1D8D" w:rsidP="008B2943">
            <w:pPr>
              <w:pStyle w:val="SpecialMessageHead"/>
            </w:pPr>
            <w:r w:rsidRPr="008B2943">
              <w:t>NOTES</w:t>
            </w:r>
          </w:p>
        </w:tc>
      </w:tr>
      <w:tr w:rsidR="008F1D8D" w:rsidRPr="008B2943" w14:paraId="69A177AE" w14:textId="77777777">
        <w:trPr>
          <w:cantSplit/>
          <w:jc w:val="center"/>
        </w:trPr>
        <w:tc>
          <w:tcPr>
            <w:tcW w:w="9936" w:type="dxa"/>
          </w:tcPr>
          <w:p w14:paraId="7B3D7748" w14:textId="77777777" w:rsidR="008F1D8D" w:rsidRPr="008B2943" w:rsidRDefault="008F1D8D" w:rsidP="008B2943">
            <w:pPr>
              <w:pStyle w:val="SpecialMessageList"/>
            </w:pPr>
            <w:r w:rsidRPr="008B2943">
              <w:t>Exhaust Fans are considered running when one of the RED run lights is illuminated on upper left or right section of Panel 0-LPNL-925-0165, located in Unit 1 Mechanical Equipment Room, EL-617’.</w:t>
            </w:r>
          </w:p>
          <w:p w14:paraId="00161147" w14:textId="77777777" w:rsidR="008F1D8D" w:rsidRPr="008B2943" w:rsidRDefault="008F1D8D" w:rsidP="008B2943">
            <w:pPr>
              <w:pStyle w:val="SpecialMessageList"/>
            </w:pPr>
            <w:r w:rsidRPr="008B2943">
              <w:t>Units 1 and 2 Main Bank Battery Rooms share the same exhaust fans.</w:t>
            </w:r>
          </w:p>
        </w:tc>
      </w:tr>
    </w:tbl>
    <w:p w14:paraId="72793277" w14:textId="77777777" w:rsidR="001B0EA7" w:rsidRPr="008B2943" w:rsidRDefault="001B0EA7" w:rsidP="008B2943">
      <w:pPr>
        <w:pStyle w:val="ActionStep1PK"/>
        <w:keepNext/>
      </w:pPr>
      <w:r w:rsidRPr="008B2943">
        <w:rPr>
          <w:rStyle w:val="Bold"/>
        </w:rPr>
        <w:t>CHECK</w:t>
      </w:r>
      <w:r w:rsidRPr="008B2943">
        <w:t xml:space="preserve"> at least on</w:t>
      </w:r>
      <w:r w:rsidR="00982BB0" w:rsidRPr="008B2943">
        <w:t xml:space="preserve">e </w:t>
      </w:r>
      <w:r w:rsidR="008F1D8D" w:rsidRPr="008B2943">
        <w:t>e</w:t>
      </w:r>
      <w:r w:rsidR="00982BB0" w:rsidRPr="008B2943">
        <w:t xml:space="preserve">xhaust </w:t>
      </w:r>
      <w:r w:rsidR="008F1D8D" w:rsidRPr="008B2943">
        <w:t>f</w:t>
      </w:r>
      <w:r w:rsidR="00982BB0" w:rsidRPr="008B2943">
        <w:t xml:space="preserve">an </w:t>
      </w:r>
      <w:r w:rsidRPr="008B2943">
        <w:t>is running:</w:t>
      </w:r>
    </w:p>
    <w:tbl>
      <w:tblPr>
        <w:tblW w:w="0" w:type="auto"/>
        <w:jc w:val="right"/>
        <w:tblLayout w:type="fixed"/>
        <w:tblLook w:val="0000" w:firstRow="0" w:lastRow="0" w:firstColumn="0" w:lastColumn="0" w:noHBand="0" w:noVBand="0"/>
      </w:tblPr>
      <w:tblGrid>
        <w:gridCol w:w="540"/>
        <w:gridCol w:w="6696"/>
        <w:gridCol w:w="1368"/>
      </w:tblGrid>
      <w:tr w:rsidR="001B0EA7" w:rsidRPr="008B2943" w14:paraId="74579B65" w14:textId="77777777" w:rsidTr="006C275B">
        <w:trPr>
          <w:cantSplit/>
          <w:jc w:val="right"/>
        </w:trPr>
        <w:tc>
          <w:tcPr>
            <w:tcW w:w="540" w:type="dxa"/>
          </w:tcPr>
          <w:p w14:paraId="2E91E80E" w14:textId="77777777" w:rsidR="001B0EA7" w:rsidRPr="008B2943" w:rsidRDefault="001B0EA7" w:rsidP="008B2943">
            <w:pPr>
              <w:pStyle w:val="Table12Right"/>
              <w:keepNext/>
              <w:spacing w:after="20"/>
              <w:rPr>
                <w:u w:val="double" w:color="64FF00"/>
              </w:rPr>
            </w:pPr>
            <w:r w:rsidRPr="008B2943">
              <w:sym w:font="Wingdings" w:char="F06F"/>
            </w:r>
          </w:p>
        </w:tc>
        <w:tc>
          <w:tcPr>
            <w:tcW w:w="6696" w:type="dxa"/>
            <w:shd w:val="clear" w:color="auto" w:fill="auto"/>
          </w:tcPr>
          <w:p w14:paraId="2E803F6C" w14:textId="77777777" w:rsidR="001B0EA7" w:rsidRPr="008B2943" w:rsidRDefault="008F1D8D" w:rsidP="008B2943">
            <w:pPr>
              <w:pStyle w:val="Table12Left"/>
              <w:keepNext/>
            </w:pPr>
            <w:r w:rsidRPr="008B2943">
              <w:t>BATTERY &amp; BD ROOM EXHAUST FAN 1A</w:t>
            </w:r>
          </w:p>
        </w:tc>
        <w:tc>
          <w:tcPr>
            <w:tcW w:w="1368" w:type="dxa"/>
          </w:tcPr>
          <w:p w14:paraId="090DE003" w14:textId="77777777" w:rsidR="001B0EA7" w:rsidRPr="008B2943" w:rsidRDefault="001B0EA7" w:rsidP="008B2943">
            <w:pPr>
              <w:pStyle w:val="Table12Center"/>
              <w:keepNext/>
              <w:spacing w:after="20"/>
            </w:pPr>
          </w:p>
        </w:tc>
      </w:tr>
      <w:tr w:rsidR="001B0EA7" w:rsidRPr="008B2943" w14:paraId="383762A9" w14:textId="77777777" w:rsidTr="006C275B">
        <w:trPr>
          <w:cantSplit/>
          <w:jc w:val="right"/>
        </w:trPr>
        <w:tc>
          <w:tcPr>
            <w:tcW w:w="540" w:type="dxa"/>
          </w:tcPr>
          <w:p w14:paraId="5FF15665" w14:textId="77777777" w:rsidR="001B0EA7" w:rsidRPr="008B2943" w:rsidRDefault="001B0EA7" w:rsidP="008B2943">
            <w:pPr>
              <w:pStyle w:val="Table12Right"/>
              <w:keepNext/>
              <w:spacing w:after="20"/>
              <w:rPr>
                <w:u w:val="double" w:color="64FF00"/>
              </w:rPr>
            </w:pPr>
            <w:r w:rsidRPr="008B2943">
              <w:sym w:font="Wingdings" w:char="F06F"/>
            </w:r>
          </w:p>
        </w:tc>
        <w:tc>
          <w:tcPr>
            <w:tcW w:w="6696" w:type="dxa"/>
            <w:shd w:val="clear" w:color="auto" w:fill="auto"/>
          </w:tcPr>
          <w:p w14:paraId="488C3F53" w14:textId="77777777" w:rsidR="001B0EA7" w:rsidRPr="008B2943" w:rsidRDefault="008F1D8D" w:rsidP="008B2943">
            <w:pPr>
              <w:pStyle w:val="Table12Left"/>
              <w:keepNext/>
            </w:pPr>
            <w:r w:rsidRPr="008B2943">
              <w:t>BATTERY &amp; BD ROOM EXHAUST FAN 1B</w:t>
            </w:r>
          </w:p>
        </w:tc>
        <w:tc>
          <w:tcPr>
            <w:tcW w:w="1368" w:type="dxa"/>
            <w:vAlign w:val="center"/>
          </w:tcPr>
          <w:p w14:paraId="47663CCD" w14:textId="77777777" w:rsidR="001B0EA7" w:rsidRPr="008B2943" w:rsidRDefault="001B0EA7" w:rsidP="008B2943">
            <w:pPr>
              <w:pStyle w:val="Table12Center"/>
              <w:keepNext/>
              <w:spacing w:after="20"/>
            </w:pPr>
            <w:r w:rsidRPr="008B2943">
              <w:t>________</w:t>
            </w:r>
          </w:p>
        </w:tc>
      </w:tr>
    </w:tbl>
    <w:p w14:paraId="3FD0AD3C" w14:textId="77777777" w:rsidR="001B0EA7" w:rsidRPr="008B2943" w:rsidRDefault="001B0EA7" w:rsidP="008B2943">
      <w:pPr>
        <w:pStyle w:val="ActionStep1PK"/>
        <w:keepNext/>
      </w:pPr>
      <w:bookmarkStart w:id="42" w:name="_Ref380742677"/>
      <w:r w:rsidRPr="008B2943">
        <w:rPr>
          <w:rStyle w:val="Bold"/>
        </w:rPr>
        <w:t>RECORD</w:t>
      </w:r>
      <w:r w:rsidRPr="008B2943">
        <w:t xml:space="preserve"> battery system ground voltage as indicated on 0</w:t>
      </w:r>
      <w:r w:rsidRPr="008B2943">
        <w:noBreakHyphen/>
        <w:t>GI</w:t>
      </w:r>
      <w:r w:rsidRPr="008B2943">
        <w:noBreakHyphen/>
        <w:t>280</w:t>
      </w:r>
      <w:r w:rsidRPr="008B2943">
        <w:noBreakHyphen/>
        <w:t>000</w:t>
      </w:r>
      <w:r w:rsidR="00440EE9" w:rsidRPr="008B2943">
        <w:t>2</w:t>
      </w:r>
      <w:r w:rsidRPr="008B2943">
        <w:t xml:space="preserve">/103 BATTERY BOARD </w:t>
      </w:r>
      <w:r w:rsidR="00440EE9" w:rsidRPr="008B2943">
        <w:t>2</w:t>
      </w:r>
      <w:r w:rsidRPr="008B2943">
        <w:t xml:space="preserve"> 250V DC BUS GRD INDICATOR.</w:t>
      </w:r>
      <w:bookmarkEnd w:id="42"/>
    </w:p>
    <w:tbl>
      <w:tblPr>
        <w:tblW w:w="0" w:type="auto"/>
        <w:jc w:val="right"/>
        <w:tblLayout w:type="fixed"/>
        <w:tblLook w:val="0000" w:firstRow="0" w:lastRow="0" w:firstColumn="0" w:lastColumn="0" w:noHBand="0" w:noVBand="0"/>
      </w:tblPr>
      <w:tblGrid>
        <w:gridCol w:w="2466"/>
        <w:gridCol w:w="1440"/>
        <w:gridCol w:w="1440"/>
        <w:gridCol w:w="360"/>
        <w:gridCol w:w="1368"/>
      </w:tblGrid>
      <w:tr w:rsidR="001B0EA7" w:rsidRPr="008B2943" w14:paraId="74693165" w14:textId="77777777" w:rsidTr="006C275B">
        <w:trPr>
          <w:cantSplit/>
          <w:jc w:val="right"/>
        </w:trPr>
        <w:tc>
          <w:tcPr>
            <w:tcW w:w="2466" w:type="dxa"/>
          </w:tcPr>
          <w:p w14:paraId="4392A758" w14:textId="77777777" w:rsidR="001B0EA7" w:rsidRPr="008B2943" w:rsidRDefault="001B0EA7" w:rsidP="008B2943">
            <w:pPr>
              <w:pStyle w:val="Table12Center"/>
              <w:spacing w:before="0" w:after="0"/>
            </w:pPr>
            <w:bookmarkStart w:id="43" w:name="PlaceKeeping_4254378"/>
            <w:r w:rsidRPr="008B2943">
              <w:t>0</w:t>
            </w:r>
            <w:r w:rsidRPr="008B2943">
              <w:noBreakHyphen/>
              <w:t>GI</w:t>
            </w:r>
            <w:r w:rsidRPr="008B2943">
              <w:noBreakHyphen/>
              <w:t>280</w:t>
            </w:r>
            <w:r w:rsidRPr="008B2943">
              <w:noBreakHyphen/>
              <w:t>000</w:t>
            </w:r>
            <w:r w:rsidR="00440EE9" w:rsidRPr="008B2943">
              <w:t>2</w:t>
            </w:r>
            <w:r w:rsidRPr="008B2943">
              <w:t>/103:</w:t>
            </w:r>
          </w:p>
        </w:tc>
        <w:tc>
          <w:tcPr>
            <w:tcW w:w="1440" w:type="dxa"/>
            <w:tcBorders>
              <w:bottom w:val="single" w:sz="6" w:space="0" w:color="auto"/>
            </w:tcBorders>
          </w:tcPr>
          <w:p w14:paraId="6C2ABEEC" w14:textId="77777777" w:rsidR="001B0EA7" w:rsidRPr="008B2943" w:rsidRDefault="001B0EA7" w:rsidP="008B2943">
            <w:pPr>
              <w:pStyle w:val="Table12Center"/>
              <w:spacing w:before="0" w:after="0"/>
            </w:pPr>
          </w:p>
        </w:tc>
        <w:tc>
          <w:tcPr>
            <w:tcW w:w="1440" w:type="dxa"/>
          </w:tcPr>
          <w:p w14:paraId="3EEB496A" w14:textId="77777777" w:rsidR="001B0EA7" w:rsidRPr="008B2943" w:rsidRDefault="001B0EA7" w:rsidP="008B2943">
            <w:pPr>
              <w:pStyle w:val="Table12Left"/>
              <w:spacing w:before="0" w:after="0"/>
            </w:pPr>
            <w:r w:rsidRPr="008B2943">
              <w:t>V</w:t>
            </w:r>
            <w:r w:rsidR="00847142" w:rsidRPr="008B2943">
              <w:t>dc</w:t>
            </w:r>
          </w:p>
        </w:tc>
        <w:tc>
          <w:tcPr>
            <w:tcW w:w="360" w:type="dxa"/>
          </w:tcPr>
          <w:p w14:paraId="636C2DB7" w14:textId="77777777" w:rsidR="001B0EA7" w:rsidRPr="008B2943" w:rsidRDefault="001B0EA7" w:rsidP="008B2943">
            <w:pPr>
              <w:pStyle w:val="Table12Center"/>
              <w:spacing w:before="0" w:after="0"/>
            </w:pPr>
          </w:p>
        </w:tc>
        <w:tc>
          <w:tcPr>
            <w:tcW w:w="1368" w:type="dxa"/>
          </w:tcPr>
          <w:p w14:paraId="4822A6E3" w14:textId="77777777" w:rsidR="001B0EA7" w:rsidRPr="008B2943" w:rsidRDefault="001B0EA7" w:rsidP="008B2943">
            <w:pPr>
              <w:pStyle w:val="Table12Center"/>
              <w:spacing w:before="0" w:after="0"/>
            </w:pPr>
            <w:r w:rsidRPr="008B2943">
              <w:t>________</w:t>
            </w:r>
          </w:p>
        </w:tc>
      </w:tr>
    </w:tbl>
    <w:bookmarkEnd w:id="43"/>
    <w:p w14:paraId="0298F538" w14:textId="77777777" w:rsidR="00602E41" w:rsidRPr="008B2943" w:rsidRDefault="000A626F" w:rsidP="008B2943">
      <w:pPr>
        <w:pStyle w:val="ActionStep1PK"/>
      </w:pPr>
      <w:r w:rsidRPr="008B2943">
        <w:rPr>
          <w:rStyle w:val="Bold"/>
        </w:rPr>
        <w:t>ENSURE</w:t>
      </w:r>
      <w:r w:rsidR="006F020E" w:rsidRPr="008B2943">
        <w:t xml:space="preserve"> correct component prior to start</w:t>
      </w:r>
      <w:r w:rsidR="00507D1D" w:rsidRPr="008B2943">
        <w:t>ing</w:t>
      </w:r>
      <w:r w:rsidR="006F020E" w:rsidRPr="008B2943">
        <w:t xml:space="preserve"> work.</w:t>
      </w:r>
      <w:r w:rsidR="006F020E" w:rsidRPr="008B2943">
        <w:br/>
        <w:t>0-BATA-248-000</w:t>
      </w:r>
      <w:r w:rsidR="00D752B9" w:rsidRPr="008B2943">
        <w:t>2</w:t>
      </w:r>
      <w:r w:rsidR="006F020E" w:rsidRPr="008B2943">
        <w:t>, 250V UNIT BATTERY N</w:t>
      </w:r>
      <w:r w:rsidR="00732E2A" w:rsidRPr="008B2943">
        <w:t>o</w:t>
      </w:r>
      <w:r w:rsidR="00D752B9" w:rsidRPr="008B2943">
        <w:t>.</w:t>
      </w:r>
      <w:r w:rsidR="00732E2A" w:rsidRPr="008B2943">
        <w:t xml:space="preserve"> </w:t>
      </w:r>
      <w:r w:rsidR="00D752B9" w:rsidRPr="008B2943">
        <w:t>2.</w:t>
      </w:r>
      <w:r w:rsidR="006F020E" w:rsidRPr="008B2943">
        <w:tab/>
        <w:t>________</w:t>
      </w:r>
    </w:p>
    <w:p w14:paraId="41040CD5" w14:textId="77777777" w:rsidR="00C243A0" w:rsidRPr="008B2943" w:rsidRDefault="00C243A0" w:rsidP="008B2943">
      <w:pPr>
        <w:pStyle w:val="ActionStep1PK"/>
      </w:pPr>
      <w:r w:rsidRPr="008B2943">
        <w:rPr>
          <w:rStyle w:val="Bold"/>
        </w:rPr>
        <w:t>CHECK</w:t>
      </w:r>
      <w:r w:rsidRPr="008B2943">
        <w:t xml:space="preserve"> operability of eye wash station</w:t>
      </w:r>
      <w:r w:rsidR="004D4933" w:rsidRPr="008B2943">
        <w:t>.</w:t>
      </w:r>
      <w:r w:rsidRPr="008B2943">
        <w:tab/>
        <w:t>________</w:t>
      </w:r>
    </w:p>
    <w:p w14:paraId="536D16A8" w14:textId="77777777" w:rsidR="004D4933" w:rsidRPr="008B2943" w:rsidRDefault="004D4933" w:rsidP="008B2943">
      <w:pPr>
        <w:pStyle w:val="ActionStep1PK"/>
      </w:pPr>
      <w:r w:rsidRPr="008B2943">
        <w:rPr>
          <w:rStyle w:val="Bold"/>
        </w:rPr>
        <w:t>IF</w:t>
      </w:r>
      <w:r w:rsidRPr="008B2943">
        <w:t xml:space="preserve"> </w:t>
      </w:r>
      <w:r w:rsidR="00DF3F86" w:rsidRPr="008B2943">
        <w:t xml:space="preserve">eye wash station is </w:t>
      </w:r>
      <w:r w:rsidR="005F7211" w:rsidRPr="008B2943">
        <w:t>NOT</w:t>
      </w:r>
      <w:r w:rsidR="00DF3F86" w:rsidRPr="008B2943">
        <w:t xml:space="preserve"> operable</w:t>
      </w:r>
      <w:r w:rsidRPr="008B2943">
        <w:t xml:space="preserve">, </w:t>
      </w:r>
      <w:r w:rsidRPr="008B2943">
        <w:rPr>
          <w:rStyle w:val="Bold"/>
        </w:rPr>
        <w:t>THEN</w:t>
      </w:r>
      <w:r w:rsidRPr="008B2943">
        <w:br/>
      </w:r>
      <w:r w:rsidRPr="008B2943">
        <w:br/>
      </w:r>
      <w:r w:rsidR="00DF3F86" w:rsidRPr="008B2943">
        <w:rPr>
          <w:rStyle w:val="Bold"/>
        </w:rPr>
        <w:t>OBTAIN</w:t>
      </w:r>
      <w:r w:rsidRPr="008B2943">
        <w:t xml:space="preserve"> </w:t>
      </w:r>
      <w:r w:rsidR="00DF3F86" w:rsidRPr="008B2943">
        <w:t>portable eye wash</w:t>
      </w:r>
      <w:r w:rsidRPr="008B2943">
        <w:t>.</w:t>
      </w:r>
      <w:r w:rsidR="00074B42" w:rsidRPr="008B2943">
        <w:t xml:space="preserve"> (Otherwise, </w:t>
      </w:r>
      <w:r w:rsidR="00074B42" w:rsidRPr="008B2943">
        <w:rPr>
          <w:rStyle w:val="Bold"/>
        </w:rPr>
        <w:t>MARK</w:t>
      </w:r>
      <w:r w:rsidR="00074B42" w:rsidRPr="008B2943">
        <w:t xml:space="preserve"> N/A)</w:t>
      </w:r>
      <w:r w:rsidR="00DF3F86" w:rsidRPr="008B2943">
        <w:tab/>
        <w:t>________</w:t>
      </w:r>
    </w:p>
    <w:p w14:paraId="1B0AFC42" w14:textId="77777777" w:rsidR="00E427F2" w:rsidRPr="008B2943" w:rsidRDefault="00602E41" w:rsidP="008B2943">
      <w:pPr>
        <w:pStyle w:val="ActionStep1PK"/>
      </w:pPr>
      <w:r w:rsidRPr="008B2943">
        <w:rPr>
          <w:rStyle w:val="Bold"/>
        </w:rPr>
        <w:t>RECORD</w:t>
      </w:r>
      <w:r w:rsidRPr="008B2943">
        <w:t xml:space="preserve"> the ambient temperature of battery room near the battery.</w:t>
      </w:r>
      <w:r w:rsidRPr="008B2943">
        <w:tab/>
      </w:r>
    </w:p>
    <w:tbl>
      <w:tblPr>
        <w:tblW w:w="0" w:type="auto"/>
        <w:jc w:val="right"/>
        <w:tblLayout w:type="fixed"/>
        <w:tblLook w:val="0000" w:firstRow="0" w:lastRow="0" w:firstColumn="0" w:lastColumn="0" w:noHBand="0" w:noVBand="0"/>
      </w:tblPr>
      <w:tblGrid>
        <w:gridCol w:w="3186"/>
        <w:gridCol w:w="990"/>
        <w:gridCol w:w="540"/>
        <w:gridCol w:w="1836"/>
        <w:gridCol w:w="1368"/>
      </w:tblGrid>
      <w:tr w:rsidR="00E427F2" w:rsidRPr="008B2943" w14:paraId="35646043" w14:textId="77777777" w:rsidTr="006C275B">
        <w:trPr>
          <w:cantSplit/>
          <w:jc w:val="right"/>
        </w:trPr>
        <w:tc>
          <w:tcPr>
            <w:tcW w:w="3186" w:type="dxa"/>
          </w:tcPr>
          <w:p w14:paraId="0F7C1F8F" w14:textId="77777777" w:rsidR="00E427F2" w:rsidRPr="008B2943" w:rsidRDefault="00E427F2" w:rsidP="008B2943">
            <w:pPr>
              <w:pStyle w:val="Table12Right"/>
              <w:spacing w:after="20"/>
            </w:pPr>
            <w:bookmarkStart w:id="44" w:name="PlaceKeeping_3783601"/>
            <w:r w:rsidRPr="008B2943">
              <w:t>Ambient Temperature:</w:t>
            </w:r>
          </w:p>
        </w:tc>
        <w:tc>
          <w:tcPr>
            <w:tcW w:w="990" w:type="dxa"/>
            <w:tcBorders>
              <w:bottom w:val="single" w:sz="6" w:space="0" w:color="auto"/>
            </w:tcBorders>
          </w:tcPr>
          <w:p w14:paraId="27D3718A" w14:textId="77777777" w:rsidR="00E427F2" w:rsidRPr="008B2943" w:rsidRDefault="00E427F2" w:rsidP="008B2943">
            <w:pPr>
              <w:pStyle w:val="Table12Center"/>
              <w:spacing w:after="20"/>
            </w:pPr>
          </w:p>
        </w:tc>
        <w:tc>
          <w:tcPr>
            <w:tcW w:w="540" w:type="dxa"/>
          </w:tcPr>
          <w:p w14:paraId="75B784A2" w14:textId="77777777" w:rsidR="00E427F2" w:rsidRPr="008B2943" w:rsidRDefault="00E427F2" w:rsidP="008B2943">
            <w:pPr>
              <w:pStyle w:val="Table12Center"/>
              <w:spacing w:after="20"/>
            </w:pPr>
            <w:r w:rsidRPr="008B2943">
              <w:sym w:font="Symbol" w:char="F0B0"/>
            </w:r>
            <w:r w:rsidRPr="008B2943">
              <w:t>F</w:t>
            </w:r>
          </w:p>
        </w:tc>
        <w:tc>
          <w:tcPr>
            <w:tcW w:w="1836" w:type="dxa"/>
          </w:tcPr>
          <w:p w14:paraId="1C684253" w14:textId="77777777" w:rsidR="00E427F2" w:rsidRPr="008B2943" w:rsidRDefault="00E427F2" w:rsidP="008B2943">
            <w:pPr>
              <w:pStyle w:val="Table12Center"/>
              <w:spacing w:after="20"/>
            </w:pPr>
          </w:p>
        </w:tc>
        <w:tc>
          <w:tcPr>
            <w:tcW w:w="1368" w:type="dxa"/>
          </w:tcPr>
          <w:p w14:paraId="66C52D36" w14:textId="77777777" w:rsidR="00E427F2" w:rsidRPr="008B2943" w:rsidRDefault="00E427F2" w:rsidP="008B2943">
            <w:pPr>
              <w:pStyle w:val="Table12Center"/>
              <w:spacing w:after="20"/>
            </w:pPr>
            <w:r w:rsidRPr="008B2943">
              <w:t>________</w:t>
            </w:r>
          </w:p>
        </w:tc>
      </w:tr>
    </w:tbl>
    <w:bookmarkEnd w:id="44"/>
    <w:p w14:paraId="66CDB68A" w14:textId="77777777" w:rsidR="00CD0094" w:rsidRPr="008B2943" w:rsidRDefault="000A626F" w:rsidP="008B2943">
      <w:pPr>
        <w:pStyle w:val="ActionStep1PK"/>
      </w:pPr>
      <w:r w:rsidRPr="008B2943">
        <w:rPr>
          <w:rStyle w:val="Bold"/>
        </w:rPr>
        <w:t>CHECK</w:t>
      </w:r>
      <w:r w:rsidR="00602E41" w:rsidRPr="008B2943">
        <w:t xml:space="preserve"> that the ambient temperature of battery room is greater than or equal to 60</w:t>
      </w:r>
      <w:r w:rsidR="00602E41" w:rsidRPr="008B2943">
        <w:sym w:font="Symbol" w:char="F0B0"/>
      </w:r>
      <w:r w:rsidR="00602E41" w:rsidRPr="008B2943">
        <w:t> F.</w:t>
      </w:r>
      <w:r w:rsidR="00602E41" w:rsidRPr="008B2943">
        <w:tab/>
      </w:r>
      <w:r w:rsidR="00F94189" w:rsidRPr="008B2943">
        <w:t>________</w:t>
      </w:r>
    </w:p>
    <w:p w14:paraId="7CE0C1EB" w14:textId="25305AC4" w:rsidR="00FE0AEF" w:rsidRPr="008B2943" w:rsidRDefault="00FE0AEF" w:rsidP="008B2943">
      <w:pPr>
        <w:pStyle w:val="ActionStep1PK"/>
      </w:pPr>
      <w:r w:rsidRPr="008B2943">
        <w:rPr>
          <w:rStyle w:val="Bold"/>
        </w:rPr>
        <w:t>IF</w:t>
      </w:r>
      <w:r w:rsidRPr="008B2943">
        <w:t xml:space="preserve"> ambient temperature of battery room is less than 60</w:t>
      </w:r>
      <w:r w:rsidRPr="008B2943">
        <w:sym w:font="Symbol" w:char="F0B0"/>
      </w:r>
      <w:r w:rsidRPr="008B2943">
        <w:t xml:space="preserve"> F, </w:t>
      </w:r>
      <w:r w:rsidRPr="008B2943">
        <w:rPr>
          <w:rStyle w:val="Bold"/>
        </w:rPr>
        <w:t>THEN</w:t>
      </w:r>
      <w:r w:rsidRPr="008B2943">
        <w:br/>
      </w:r>
      <w:r w:rsidRPr="008B2943">
        <w:br/>
      </w:r>
      <w:r w:rsidRPr="008B2943">
        <w:rPr>
          <w:rStyle w:val="Bold"/>
        </w:rPr>
        <w:t>NOTIFY</w:t>
      </w:r>
      <w:r w:rsidRPr="008B2943">
        <w:t xml:space="preserve"> U</w:t>
      </w:r>
      <w:r w:rsidR="00F32EB8" w:rsidRPr="008B2943">
        <w:t xml:space="preserve">nit </w:t>
      </w:r>
      <w:r w:rsidRPr="008B2943">
        <w:t>S</w:t>
      </w:r>
      <w:r w:rsidR="00F32EB8" w:rsidRPr="008B2943">
        <w:t>RO</w:t>
      </w:r>
      <w:r w:rsidRPr="008B2943">
        <w:t>.</w:t>
      </w:r>
      <w:r w:rsidR="00847142" w:rsidRPr="008B2943">
        <w:t xml:space="preserve"> (Otherwise, </w:t>
      </w:r>
      <w:r w:rsidR="00847142" w:rsidRPr="008B2943">
        <w:rPr>
          <w:rStyle w:val="Bold"/>
        </w:rPr>
        <w:t>MARK</w:t>
      </w:r>
      <w:r w:rsidR="00847142" w:rsidRPr="008B2943">
        <w:t xml:space="preserve"> N/A)</w:t>
      </w:r>
      <w:r w:rsidRPr="008B2943">
        <w:tab/>
        <w:t>________</w:t>
      </w:r>
    </w:p>
    <w:p w14:paraId="557C42E4" w14:textId="77777777" w:rsidR="00E427F2" w:rsidRPr="008B2943" w:rsidRDefault="00602E41" w:rsidP="008B2943">
      <w:pPr>
        <w:pStyle w:val="ActionStep1PK"/>
      </w:pPr>
      <w:bookmarkStart w:id="45" w:name="_Ref124727760"/>
      <w:bookmarkStart w:id="46" w:name="_Ref126570124"/>
      <w:r w:rsidRPr="008B2943">
        <w:rPr>
          <w:rStyle w:val="Bold"/>
        </w:rPr>
        <w:lastRenderedPageBreak/>
        <w:t>RECORD</w:t>
      </w:r>
      <w:r w:rsidRPr="008B2943">
        <w:t xml:space="preserve"> the </w:t>
      </w:r>
      <w:r w:rsidR="00B86D50" w:rsidRPr="008B2943">
        <w:t>a</w:t>
      </w:r>
      <w:r w:rsidRPr="008B2943">
        <w:t>s</w:t>
      </w:r>
      <w:r w:rsidR="00F07111" w:rsidRPr="008B2943">
        <w:t>-</w:t>
      </w:r>
      <w:r w:rsidR="00B86D50" w:rsidRPr="008B2943">
        <w:t>f</w:t>
      </w:r>
      <w:r w:rsidRPr="008B2943">
        <w:t xml:space="preserve">ound </w:t>
      </w:r>
      <w:r w:rsidR="00B86D50" w:rsidRPr="008B2943">
        <w:t>b</w:t>
      </w:r>
      <w:r w:rsidRPr="008B2943">
        <w:t xml:space="preserve">attery </w:t>
      </w:r>
      <w:r w:rsidR="00B86D50" w:rsidRPr="008B2943">
        <w:t>t</w:t>
      </w:r>
      <w:r w:rsidRPr="008B2943">
        <w:t xml:space="preserve">erminal </w:t>
      </w:r>
      <w:r w:rsidR="00B86D50" w:rsidRPr="008B2943">
        <w:t>v</w:t>
      </w:r>
      <w:r w:rsidRPr="008B2943">
        <w:t>oltage</w:t>
      </w:r>
      <w:r w:rsidR="00E427F2" w:rsidRPr="008B2943">
        <w:t xml:space="preserve"> as measured with Digital Multimeter at the </w:t>
      </w:r>
      <w:r w:rsidR="00B86D50" w:rsidRPr="008B2943">
        <w:t>b</w:t>
      </w:r>
      <w:r w:rsidR="00E427F2" w:rsidRPr="008B2943">
        <w:t xml:space="preserve">attery </w:t>
      </w:r>
      <w:r w:rsidR="00B86D50" w:rsidRPr="008B2943">
        <w:t>b</w:t>
      </w:r>
      <w:r w:rsidR="00E427F2" w:rsidRPr="008B2943">
        <w:t>ank terminals.</w:t>
      </w:r>
      <w:bookmarkEnd w:id="45"/>
      <w:r w:rsidR="00A71014" w:rsidRPr="008B2943">
        <w:tab/>
      </w:r>
      <w:bookmarkEnd w:id="46"/>
    </w:p>
    <w:tbl>
      <w:tblPr>
        <w:tblW w:w="0" w:type="auto"/>
        <w:jc w:val="right"/>
        <w:tblLayout w:type="fixed"/>
        <w:tblLook w:val="0000" w:firstRow="0" w:lastRow="0" w:firstColumn="0" w:lastColumn="0" w:noHBand="0" w:noVBand="0"/>
      </w:tblPr>
      <w:tblGrid>
        <w:gridCol w:w="4140"/>
        <w:gridCol w:w="1170"/>
        <w:gridCol w:w="810"/>
        <w:gridCol w:w="846"/>
        <w:gridCol w:w="1368"/>
      </w:tblGrid>
      <w:tr w:rsidR="00E427F2" w:rsidRPr="008B2943" w14:paraId="6F52D921" w14:textId="77777777" w:rsidTr="006C275B">
        <w:trPr>
          <w:cantSplit/>
          <w:jc w:val="right"/>
        </w:trPr>
        <w:tc>
          <w:tcPr>
            <w:tcW w:w="4140" w:type="dxa"/>
          </w:tcPr>
          <w:p w14:paraId="1B1EFBAC" w14:textId="77777777" w:rsidR="00E427F2" w:rsidRPr="008B2943" w:rsidRDefault="00E427F2" w:rsidP="008B2943">
            <w:pPr>
              <w:pStyle w:val="Table12Right"/>
              <w:spacing w:after="20"/>
            </w:pPr>
            <w:r w:rsidRPr="008B2943">
              <w:t>As</w:t>
            </w:r>
            <w:r w:rsidR="00954B2E" w:rsidRPr="008B2943">
              <w:t>-</w:t>
            </w:r>
            <w:r w:rsidRPr="008B2943">
              <w:t>Found Battery Terminal Voltage:</w:t>
            </w:r>
          </w:p>
        </w:tc>
        <w:tc>
          <w:tcPr>
            <w:tcW w:w="1170" w:type="dxa"/>
            <w:tcBorders>
              <w:bottom w:val="single" w:sz="6" w:space="0" w:color="auto"/>
            </w:tcBorders>
          </w:tcPr>
          <w:p w14:paraId="0EA9BCF8" w14:textId="77777777" w:rsidR="00E427F2" w:rsidRPr="008B2943" w:rsidRDefault="00E427F2" w:rsidP="008B2943">
            <w:pPr>
              <w:pStyle w:val="Table12Center"/>
              <w:spacing w:after="20"/>
            </w:pPr>
          </w:p>
        </w:tc>
        <w:tc>
          <w:tcPr>
            <w:tcW w:w="810" w:type="dxa"/>
          </w:tcPr>
          <w:p w14:paraId="20C33483" w14:textId="77777777" w:rsidR="00E427F2" w:rsidRPr="008B2943" w:rsidRDefault="00E427F2" w:rsidP="008B2943">
            <w:pPr>
              <w:pStyle w:val="Table12Center"/>
              <w:spacing w:after="20"/>
            </w:pPr>
            <w:r w:rsidRPr="008B2943">
              <w:t>V</w:t>
            </w:r>
            <w:r w:rsidR="00847142" w:rsidRPr="008B2943">
              <w:t>dc</w:t>
            </w:r>
          </w:p>
        </w:tc>
        <w:tc>
          <w:tcPr>
            <w:tcW w:w="846" w:type="dxa"/>
          </w:tcPr>
          <w:p w14:paraId="7BC244D3" w14:textId="77777777" w:rsidR="00E427F2" w:rsidRPr="008B2943" w:rsidRDefault="00E427F2" w:rsidP="008B2943">
            <w:pPr>
              <w:pStyle w:val="Table12Center"/>
              <w:spacing w:after="20"/>
            </w:pPr>
          </w:p>
        </w:tc>
        <w:tc>
          <w:tcPr>
            <w:tcW w:w="1368" w:type="dxa"/>
          </w:tcPr>
          <w:p w14:paraId="66D75E8B" w14:textId="77777777" w:rsidR="00E427F2" w:rsidRPr="008B2943" w:rsidRDefault="00E427F2" w:rsidP="008B2943">
            <w:pPr>
              <w:pStyle w:val="Table12Center"/>
              <w:spacing w:after="20"/>
            </w:pPr>
            <w:r w:rsidRPr="008B2943">
              <w:t>________</w:t>
            </w:r>
          </w:p>
        </w:tc>
      </w:tr>
    </w:tbl>
    <w:p w14:paraId="5860B0A3" w14:textId="77777777" w:rsidR="00602E41" w:rsidRPr="008B2943" w:rsidRDefault="00E427F2" w:rsidP="008B2943">
      <w:pPr>
        <w:pStyle w:val="ActionStep1PK"/>
      </w:pPr>
      <w:r w:rsidRPr="008B2943">
        <w:rPr>
          <w:rStyle w:val="Bold"/>
        </w:rPr>
        <w:t xml:space="preserve">CHECK </w:t>
      </w:r>
      <w:r w:rsidR="00A55BCB" w:rsidRPr="008B2943">
        <w:t>as-found</w:t>
      </w:r>
      <w:r w:rsidR="00A55BCB" w:rsidRPr="008B2943">
        <w:rPr>
          <w:rStyle w:val="Bold"/>
        </w:rPr>
        <w:t xml:space="preserve"> </w:t>
      </w:r>
      <w:r w:rsidR="00B86D50" w:rsidRPr="008B2943">
        <w:t>b</w:t>
      </w:r>
      <w:r w:rsidRPr="008B2943">
        <w:t xml:space="preserve">attery </w:t>
      </w:r>
      <w:r w:rsidR="00A55BCB" w:rsidRPr="008B2943">
        <w:t>terminal</w:t>
      </w:r>
      <w:r w:rsidRPr="008B2943">
        <w:t xml:space="preserve"> </w:t>
      </w:r>
      <w:r w:rsidR="00B86D50" w:rsidRPr="008B2943">
        <w:t>v</w:t>
      </w:r>
      <w:r w:rsidRPr="008B2943">
        <w:t xml:space="preserve">oltage </w:t>
      </w:r>
      <w:r w:rsidR="00A55BCB" w:rsidRPr="008B2943">
        <w:t xml:space="preserve">at battery bank terminals </w:t>
      </w:r>
      <w:r w:rsidRPr="008B2943">
        <w:t>is greater than or equal to 248 V</w:t>
      </w:r>
      <w:r w:rsidR="00847142" w:rsidRPr="008B2943">
        <w:t>dc</w:t>
      </w:r>
      <w:r w:rsidRPr="008B2943">
        <w:rPr>
          <w:vertAlign w:val="subscript"/>
        </w:rPr>
        <w:t>.</w:t>
      </w:r>
      <w:r w:rsidR="00602E41" w:rsidRPr="008B2943">
        <w:tab/>
        <w:t>_____</w:t>
      </w:r>
      <w:r w:rsidR="00602E41" w:rsidRPr="008B2943">
        <w:rPr>
          <w:rStyle w:val="ACSignOff"/>
        </w:rPr>
        <w:t>(AC)</w:t>
      </w:r>
    </w:p>
    <w:p w14:paraId="10653B8E" w14:textId="6290F0AC" w:rsidR="00602E41" w:rsidRPr="008B2943" w:rsidRDefault="00602E41" w:rsidP="008B2943">
      <w:pPr>
        <w:pStyle w:val="ActionStep1PK"/>
      </w:pPr>
      <w:bookmarkStart w:id="47" w:name="_Ref124734409"/>
      <w:r w:rsidRPr="008B2943">
        <w:rPr>
          <w:rStyle w:val="Bold"/>
        </w:rPr>
        <w:t>RECORD</w:t>
      </w:r>
      <w:r w:rsidRPr="008B2943">
        <w:t xml:space="preserve"> on </w:t>
      </w:r>
      <w:r w:rsidR="00901FAD" w:rsidRPr="008B2943">
        <w:fldChar w:fldCharType="begin"/>
      </w:r>
      <w:r w:rsidR="00901FAD" w:rsidRPr="008B2943">
        <w:instrText xml:space="preserve"> REF Supplement7729669_cr \h  \*MERGEFORMAT </w:instrText>
      </w:r>
      <w:r w:rsidR="00901FAD" w:rsidRPr="008B2943">
        <w:fldChar w:fldCharType="separate"/>
      </w:r>
      <w:r w:rsidR="008B2943" w:rsidRPr="008B2943">
        <w:t>Attachment </w:t>
      </w:r>
      <w:r w:rsidR="008B2943">
        <w:t>1</w:t>
      </w:r>
      <w:r w:rsidR="00901FAD" w:rsidRPr="008B2943">
        <w:fldChar w:fldCharType="end"/>
      </w:r>
      <w:r w:rsidRPr="008B2943">
        <w:t xml:space="preserve">, Column 2, the </w:t>
      </w:r>
      <w:r w:rsidR="00B86D50" w:rsidRPr="008B2943">
        <w:t>a</w:t>
      </w:r>
      <w:r w:rsidRPr="008B2943">
        <w:t>s</w:t>
      </w:r>
      <w:r w:rsidR="00F07111" w:rsidRPr="008B2943">
        <w:noBreakHyphen/>
      </w:r>
      <w:r w:rsidR="00B86D50" w:rsidRPr="008B2943">
        <w:t>f</w:t>
      </w:r>
      <w:r w:rsidRPr="008B2943">
        <w:t xml:space="preserve">ound </w:t>
      </w:r>
      <w:r w:rsidR="00B86D50" w:rsidRPr="008B2943">
        <w:t>c</w:t>
      </w:r>
      <w:r w:rsidRPr="008B2943">
        <w:t xml:space="preserve">ell </w:t>
      </w:r>
      <w:r w:rsidR="00B86D50" w:rsidRPr="008B2943">
        <w:t>v</w:t>
      </w:r>
      <w:r w:rsidRPr="008B2943">
        <w:t>oltage of cells 1 through 120.</w:t>
      </w:r>
      <w:r w:rsidRPr="008B2943">
        <w:tab/>
        <w:t>________</w:t>
      </w:r>
      <w:bookmarkEnd w:id="47"/>
    </w:p>
    <w:p w14:paraId="16AA5E00" w14:textId="77777777" w:rsidR="00E427F2" w:rsidRPr="008B2943" w:rsidRDefault="00E427F2" w:rsidP="008B2943">
      <w:pPr>
        <w:pStyle w:val="SectionBody"/>
        <w:keepNext/>
      </w:pP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9936"/>
      </w:tblGrid>
      <w:tr w:rsidR="00E427F2" w:rsidRPr="008B2943" w14:paraId="09970B0B" w14:textId="77777777" w:rsidTr="00E427F2">
        <w:trPr>
          <w:cantSplit/>
          <w:tblHeader/>
          <w:jc w:val="center"/>
        </w:trPr>
        <w:tc>
          <w:tcPr>
            <w:tcW w:w="9936" w:type="dxa"/>
          </w:tcPr>
          <w:p w14:paraId="20E4EE4F" w14:textId="77777777" w:rsidR="00E427F2" w:rsidRPr="008B2943" w:rsidRDefault="00E427F2" w:rsidP="008B2943">
            <w:pPr>
              <w:pStyle w:val="SpecialMessageHead"/>
            </w:pPr>
            <w:r w:rsidRPr="008B2943">
              <w:t>CAUTION</w:t>
            </w:r>
          </w:p>
        </w:tc>
      </w:tr>
      <w:tr w:rsidR="00E427F2" w:rsidRPr="008B2943" w14:paraId="50F9E35A" w14:textId="77777777">
        <w:trPr>
          <w:cantSplit/>
          <w:jc w:val="center"/>
        </w:trPr>
        <w:tc>
          <w:tcPr>
            <w:tcW w:w="9936" w:type="dxa"/>
          </w:tcPr>
          <w:p w14:paraId="028F5D45" w14:textId="77777777" w:rsidR="00E427F2" w:rsidRPr="008B2943" w:rsidRDefault="00F34233" w:rsidP="008B2943">
            <w:pPr>
              <w:pStyle w:val="SpecialMessageText"/>
            </w:pPr>
            <w:r w:rsidRPr="008B2943">
              <w:t xml:space="preserve">The </w:t>
            </w:r>
            <w:r w:rsidR="00B86D50" w:rsidRPr="008B2943">
              <w:t>a</w:t>
            </w:r>
            <w:r w:rsidRPr="008B2943">
              <w:t>s-</w:t>
            </w:r>
            <w:r w:rsidR="00B86D50" w:rsidRPr="008B2943">
              <w:t>f</w:t>
            </w:r>
            <w:r w:rsidRPr="008B2943">
              <w:t xml:space="preserve">ound </w:t>
            </w:r>
            <w:r w:rsidR="00B86D50" w:rsidRPr="008B2943">
              <w:t>c</w:t>
            </w:r>
            <w:r w:rsidRPr="008B2943">
              <w:t xml:space="preserve">ell </w:t>
            </w:r>
            <w:r w:rsidR="00B86D50" w:rsidRPr="008B2943">
              <w:t>v</w:t>
            </w:r>
            <w:r w:rsidRPr="008B2943">
              <w:t>oltage of any cell less than 2.13 V</w:t>
            </w:r>
            <w:r w:rsidR="006A3297" w:rsidRPr="008B2943">
              <w:t>dc</w:t>
            </w:r>
            <w:r w:rsidRPr="008B2943">
              <w:t xml:space="preserve"> will initiate entry into LCO 3.8.6</w:t>
            </w:r>
            <w:r w:rsidR="00E32921" w:rsidRPr="008B2943">
              <w:t>.</w:t>
            </w:r>
          </w:p>
        </w:tc>
      </w:tr>
    </w:tbl>
    <w:p w14:paraId="1D93D1E3" w14:textId="77777777" w:rsidR="00602E41" w:rsidRPr="008B2943" w:rsidRDefault="000A626F" w:rsidP="008B2943">
      <w:pPr>
        <w:pStyle w:val="ActionStep1PK"/>
      </w:pPr>
      <w:r w:rsidRPr="008B2943">
        <w:rPr>
          <w:rStyle w:val="Bold"/>
        </w:rPr>
        <w:t>CHECK</w:t>
      </w:r>
      <w:r w:rsidR="00602E41" w:rsidRPr="008B2943">
        <w:t xml:space="preserve"> the </w:t>
      </w:r>
      <w:r w:rsidR="00B86D50" w:rsidRPr="008B2943">
        <w:t>a</w:t>
      </w:r>
      <w:r w:rsidR="00602E41" w:rsidRPr="008B2943">
        <w:t>s</w:t>
      </w:r>
      <w:r w:rsidR="00F07111" w:rsidRPr="008B2943">
        <w:t>-</w:t>
      </w:r>
      <w:r w:rsidR="00B86D50" w:rsidRPr="008B2943">
        <w:t>f</w:t>
      </w:r>
      <w:r w:rsidR="00602E41" w:rsidRPr="008B2943">
        <w:t xml:space="preserve">ound </w:t>
      </w:r>
      <w:r w:rsidR="00B86D50" w:rsidRPr="008B2943">
        <w:t>c</w:t>
      </w:r>
      <w:r w:rsidR="00602E41" w:rsidRPr="008B2943">
        <w:t xml:space="preserve">ell </w:t>
      </w:r>
      <w:r w:rsidR="00B86D50" w:rsidRPr="008B2943">
        <w:t>v</w:t>
      </w:r>
      <w:r w:rsidR="00602E41" w:rsidRPr="008B2943">
        <w:t xml:space="preserve">oltage of </w:t>
      </w:r>
      <w:r w:rsidR="00732E2A" w:rsidRPr="008B2943">
        <w:t xml:space="preserve">each </w:t>
      </w:r>
      <w:r w:rsidR="00602E41" w:rsidRPr="008B2943">
        <w:t xml:space="preserve">battery cell </w:t>
      </w:r>
      <w:r w:rsidR="00732E2A" w:rsidRPr="008B2943">
        <w:t>is</w:t>
      </w:r>
      <w:r w:rsidR="000B5C9F" w:rsidRPr="008B2943">
        <w:t xml:space="preserve"> </w:t>
      </w:r>
      <w:r w:rsidR="00B26E55" w:rsidRPr="008B2943">
        <w:t xml:space="preserve">greater than </w:t>
      </w:r>
      <w:r w:rsidR="002976D9" w:rsidRPr="008B2943">
        <w:t xml:space="preserve">or equal to </w:t>
      </w:r>
      <w:r w:rsidR="00B26E55" w:rsidRPr="008B2943">
        <w:t>2.</w:t>
      </w:r>
      <w:r w:rsidR="00E427F2" w:rsidRPr="008B2943">
        <w:t>13</w:t>
      </w:r>
      <w:r w:rsidR="00951CFC" w:rsidRPr="008B2943">
        <w:t> </w:t>
      </w:r>
      <w:r w:rsidR="00602E41" w:rsidRPr="008B2943">
        <w:t>V</w:t>
      </w:r>
      <w:r w:rsidR="006A3297" w:rsidRPr="008B2943">
        <w:t>dc</w:t>
      </w:r>
      <w:r w:rsidR="00602E41" w:rsidRPr="008B2943">
        <w:t>.</w:t>
      </w:r>
      <w:r w:rsidR="00A71014" w:rsidRPr="008B2943">
        <w:tab/>
        <w:t>_____</w:t>
      </w:r>
      <w:r w:rsidR="00A71014" w:rsidRPr="008B2943">
        <w:rPr>
          <w:rStyle w:val="ACSignOff"/>
        </w:rPr>
        <w:t>(AC)</w:t>
      </w:r>
    </w:p>
    <w:p w14:paraId="4AE7A1F1" w14:textId="77777777" w:rsidR="000E427A" w:rsidRPr="008B2943" w:rsidRDefault="000E427A" w:rsidP="008B2943">
      <w:pPr>
        <w:pStyle w:val="ActionStep1PK"/>
      </w:pPr>
      <w:r w:rsidRPr="008B2943">
        <w:rPr>
          <w:rStyle w:val="Bold"/>
        </w:rPr>
        <w:t>IF</w:t>
      </w:r>
      <w:r w:rsidRPr="008B2943">
        <w:t xml:space="preserve"> As</w:t>
      </w:r>
      <w:r w:rsidRPr="008B2943">
        <w:noBreakHyphen/>
        <w:t xml:space="preserve">Found cell voltage of any connected cell is less than 2.13 VDC, </w:t>
      </w:r>
      <w:r w:rsidRPr="008B2943">
        <w:rPr>
          <w:rStyle w:val="Bold"/>
        </w:rPr>
        <w:t>THEN</w:t>
      </w:r>
      <w:r w:rsidRPr="008B2943">
        <w:br/>
      </w:r>
      <w:r w:rsidRPr="008B2943">
        <w:br/>
      </w:r>
      <w:r w:rsidRPr="008B2943">
        <w:rPr>
          <w:rStyle w:val="Bold"/>
        </w:rPr>
        <w:t>PERFORM</w:t>
      </w:r>
      <w:r w:rsidRPr="008B2943">
        <w:t xml:space="preserve"> the following, otherwise, </w:t>
      </w:r>
      <w:r w:rsidRPr="008B2943">
        <w:rPr>
          <w:rStyle w:val="Bold"/>
        </w:rPr>
        <w:t>MARK</w:t>
      </w:r>
      <w:r w:rsidRPr="008B2943">
        <w:t xml:space="preserve"> steps N/A:</w:t>
      </w:r>
    </w:p>
    <w:p w14:paraId="333C8866" w14:textId="478E1824" w:rsidR="000E427A" w:rsidRPr="008B2943" w:rsidRDefault="000E427A" w:rsidP="008B2943">
      <w:pPr>
        <w:pStyle w:val="ActionStep2PK"/>
      </w:pPr>
      <w:r w:rsidRPr="008B2943">
        <w:rPr>
          <w:rStyle w:val="Bold"/>
        </w:rPr>
        <w:t>IF</w:t>
      </w:r>
      <w:r w:rsidRPr="008B2943">
        <w:t xml:space="preserve"> As</w:t>
      </w:r>
      <w:r w:rsidRPr="008B2943">
        <w:noBreakHyphen/>
        <w:t xml:space="preserve">Found cell voltage of any connected cell is less than or equal to 2.07 VDC, </w:t>
      </w:r>
      <w:r w:rsidRPr="008B2943">
        <w:rPr>
          <w:rStyle w:val="Bold"/>
        </w:rPr>
        <w:t>THEN</w:t>
      </w:r>
      <w:r w:rsidRPr="008B2943">
        <w:br/>
      </w:r>
      <w:r w:rsidRPr="008B2943">
        <w:br/>
      </w:r>
      <w:r w:rsidRPr="008B2943">
        <w:rPr>
          <w:rStyle w:val="Bold"/>
        </w:rPr>
        <w:t>IMMEDIATELY NOTIFY</w:t>
      </w:r>
      <w:r w:rsidRPr="008B2943">
        <w:t xml:space="preserve"> the Unit </w:t>
      </w:r>
      <w:r w:rsidR="00687208" w:rsidRPr="008B2943">
        <w:t xml:space="preserve">SRO </w:t>
      </w:r>
      <w:r w:rsidRPr="008B2943">
        <w:t>that all connected cell voltages are not greater than 2.07 VDC and 250 Volt Main Bank Number 2 Battery must be declared inoperable per LCO 3.8.6.</w:t>
      </w:r>
      <w:r w:rsidRPr="008B2943">
        <w:tab/>
        <w:t>________</w:t>
      </w:r>
    </w:p>
    <w:p w14:paraId="34496F79" w14:textId="3141072E" w:rsidR="000E427A" w:rsidRPr="008B2943" w:rsidRDefault="002444C3" w:rsidP="008B2943">
      <w:pPr>
        <w:pStyle w:val="ActionStep2PK"/>
      </w:pPr>
      <w:r w:rsidRPr="008B2943">
        <w:rPr>
          <w:rStyle w:val="Bold"/>
        </w:rPr>
        <w:t>IF</w:t>
      </w:r>
      <w:r w:rsidRPr="008B2943">
        <w:t xml:space="preserve"> As-Found cell voltage of any connected cell is less than 2.13 VDC, and greater than 2.07 VDC, </w:t>
      </w:r>
      <w:r w:rsidRPr="008B2943">
        <w:rPr>
          <w:rStyle w:val="Bold"/>
        </w:rPr>
        <w:t>THEN</w:t>
      </w:r>
      <w:r w:rsidRPr="008B2943">
        <w:br/>
      </w:r>
      <w:r w:rsidRPr="008B2943">
        <w:br/>
      </w:r>
      <w:r w:rsidRPr="008B2943">
        <w:rPr>
          <w:rStyle w:val="Bold"/>
        </w:rPr>
        <w:t>IMMEDIATELY NOTIFY</w:t>
      </w:r>
      <w:r w:rsidRPr="008B2943">
        <w:t xml:space="preserve"> the Unit </w:t>
      </w:r>
      <w:r w:rsidR="00687208" w:rsidRPr="008B2943">
        <w:t xml:space="preserve">SRO </w:t>
      </w:r>
      <w:r w:rsidRPr="008B2943">
        <w:t>that all connected cell voltages are not greater than or equal to 2.13 VDC and must be restored to acceptable limits within thirty one days from the time the condition is discovered and appropriate LCO must be entered.</w:t>
      </w:r>
      <w:r w:rsidRPr="008B2943">
        <w:tab/>
        <w:t>________</w:t>
      </w:r>
    </w:p>
    <w:p w14:paraId="00463433" w14:textId="77777777" w:rsidR="000E427A" w:rsidRPr="008B2943" w:rsidRDefault="000E427A" w:rsidP="008B2943">
      <w:pPr>
        <w:pStyle w:val="ActionStep2PK"/>
        <w:keepNext/>
      </w:pPr>
      <w:r w:rsidRPr="008B2943">
        <w:rPr>
          <w:rStyle w:val="Bold"/>
        </w:rPr>
        <w:lastRenderedPageBreak/>
        <w:t>SIGN</w:t>
      </w:r>
      <w:r w:rsidRPr="008B2943">
        <w:t xml:space="preserve"> below indicating notification of this condition.</w:t>
      </w:r>
      <w:r w:rsidRPr="008B2943">
        <w:br/>
      </w:r>
    </w:p>
    <w:tbl>
      <w:tblPr>
        <w:tblW w:w="0" w:type="auto"/>
        <w:jc w:val="right"/>
        <w:tblLayout w:type="fixed"/>
        <w:tblLook w:val="0000" w:firstRow="0" w:lastRow="0" w:firstColumn="0" w:lastColumn="0" w:noHBand="0" w:noVBand="0"/>
      </w:tblPr>
      <w:tblGrid>
        <w:gridCol w:w="3780"/>
        <w:gridCol w:w="432"/>
        <w:gridCol w:w="1440"/>
        <w:gridCol w:w="432"/>
        <w:gridCol w:w="1440"/>
      </w:tblGrid>
      <w:tr w:rsidR="000E427A" w:rsidRPr="008B2943" w14:paraId="1E282A45" w14:textId="77777777" w:rsidTr="00990D71">
        <w:trPr>
          <w:cantSplit/>
          <w:tblHeader/>
          <w:jc w:val="right"/>
        </w:trPr>
        <w:tc>
          <w:tcPr>
            <w:tcW w:w="3780" w:type="dxa"/>
            <w:tcBorders>
              <w:bottom w:val="single" w:sz="6" w:space="0" w:color="auto"/>
            </w:tcBorders>
          </w:tcPr>
          <w:p w14:paraId="204D47B2" w14:textId="77777777" w:rsidR="000E427A" w:rsidRPr="008B2943" w:rsidRDefault="000E427A" w:rsidP="008B2943">
            <w:pPr>
              <w:pStyle w:val="Table12Center"/>
              <w:keepNext/>
              <w:spacing w:after="20"/>
            </w:pPr>
          </w:p>
        </w:tc>
        <w:tc>
          <w:tcPr>
            <w:tcW w:w="432" w:type="dxa"/>
          </w:tcPr>
          <w:p w14:paraId="4FC42FDC" w14:textId="77777777" w:rsidR="000E427A" w:rsidRPr="008B2943" w:rsidRDefault="000E427A" w:rsidP="008B2943">
            <w:pPr>
              <w:pStyle w:val="Table12Center"/>
              <w:keepNext/>
              <w:spacing w:after="20"/>
            </w:pPr>
          </w:p>
        </w:tc>
        <w:tc>
          <w:tcPr>
            <w:tcW w:w="1440" w:type="dxa"/>
            <w:tcBorders>
              <w:bottom w:val="single" w:sz="6" w:space="0" w:color="auto"/>
            </w:tcBorders>
          </w:tcPr>
          <w:p w14:paraId="346CFBFD" w14:textId="77777777" w:rsidR="000E427A" w:rsidRPr="008B2943" w:rsidRDefault="000E427A" w:rsidP="008B2943">
            <w:pPr>
              <w:pStyle w:val="Table12Center"/>
              <w:keepNext/>
              <w:spacing w:after="20"/>
            </w:pPr>
          </w:p>
        </w:tc>
        <w:tc>
          <w:tcPr>
            <w:tcW w:w="432" w:type="dxa"/>
          </w:tcPr>
          <w:p w14:paraId="540BF66B" w14:textId="77777777" w:rsidR="000E427A" w:rsidRPr="008B2943" w:rsidRDefault="000E427A" w:rsidP="008B2943">
            <w:pPr>
              <w:pStyle w:val="Table12Center"/>
              <w:keepNext/>
              <w:spacing w:after="20"/>
            </w:pPr>
          </w:p>
        </w:tc>
        <w:tc>
          <w:tcPr>
            <w:tcW w:w="1440" w:type="dxa"/>
            <w:tcBorders>
              <w:bottom w:val="single" w:sz="6" w:space="0" w:color="auto"/>
            </w:tcBorders>
          </w:tcPr>
          <w:p w14:paraId="69F95B15" w14:textId="77777777" w:rsidR="000E427A" w:rsidRPr="008B2943" w:rsidRDefault="000E427A" w:rsidP="008B2943">
            <w:pPr>
              <w:pStyle w:val="Table12Center"/>
              <w:keepNext/>
              <w:spacing w:after="20"/>
            </w:pPr>
          </w:p>
        </w:tc>
      </w:tr>
      <w:tr w:rsidR="000E427A" w:rsidRPr="008B2943" w14:paraId="2CE86B45" w14:textId="77777777" w:rsidTr="00990D71">
        <w:trPr>
          <w:cantSplit/>
          <w:tblHeader/>
          <w:jc w:val="right"/>
        </w:trPr>
        <w:tc>
          <w:tcPr>
            <w:tcW w:w="3780" w:type="dxa"/>
          </w:tcPr>
          <w:p w14:paraId="05EA534A" w14:textId="17902989" w:rsidR="000E427A" w:rsidRPr="008B2943" w:rsidRDefault="000E427A" w:rsidP="008B2943">
            <w:pPr>
              <w:pStyle w:val="Table12Center"/>
              <w:spacing w:before="0" w:after="0"/>
            </w:pPr>
            <w:r w:rsidRPr="008B2943">
              <w:t>U</w:t>
            </w:r>
            <w:r w:rsidR="00687208" w:rsidRPr="008B2943">
              <w:t xml:space="preserve">nit </w:t>
            </w:r>
            <w:r w:rsidRPr="008B2943">
              <w:t>S</w:t>
            </w:r>
            <w:r w:rsidR="00687208" w:rsidRPr="008B2943">
              <w:t>RO</w:t>
            </w:r>
            <w:r w:rsidRPr="008B2943">
              <w:t xml:space="preserve"> Signature</w:t>
            </w:r>
          </w:p>
        </w:tc>
        <w:tc>
          <w:tcPr>
            <w:tcW w:w="432" w:type="dxa"/>
          </w:tcPr>
          <w:p w14:paraId="0989F688" w14:textId="77777777" w:rsidR="000E427A" w:rsidRPr="008B2943" w:rsidRDefault="000E427A" w:rsidP="008B2943">
            <w:pPr>
              <w:pStyle w:val="Table12Center"/>
              <w:spacing w:before="0" w:after="0"/>
            </w:pPr>
          </w:p>
        </w:tc>
        <w:tc>
          <w:tcPr>
            <w:tcW w:w="1440" w:type="dxa"/>
            <w:tcBorders>
              <w:top w:val="single" w:sz="6" w:space="0" w:color="auto"/>
            </w:tcBorders>
          </w:tcPr>
          <w:p w14:paraId="0CC37F2C" w14:textId="77777777" w:rsidR="000E427A" w:rsidRPr="008B2943" w:rsidRDefault="000E427A" w:rsidP="008B2943">
            <w:pPr>
              <w:pStyle w:val="Table12Center"/>
              <w:spacing w:before="0" w:after="0"/>
            </w:pPr>
            <w:r w:rsidRPr="008B2943">
              <w:t>Date</w:t>
            </w:r>
          </w:p>
        </w:tc>
        <w:tc>
          <w:tcPr>
            <w:tcW w:w="432" w:type="dxa"/>
          </w:tcPr>
          <w:p w14:paraId="42F28490" w14:textId="77777777" w:rsidR="000E427A" w:rsidRPr="008B2943" w:rsidRDefault="000E427A" w:rsidP="008B2943">
            <w:pPr>
              <w:pStyle w:val="Table12Center"/>
              <w:spacing w:before="0" w:after="0"/>
            </w:pPr>
          </w:p>
        </w:tc>
        <w:tc>
          <w:tcPr>
            <w:tcW w:w="1440" w:type="dxa"/>
          </w:tcPr>
          <w:p w14:paraId="6CD47063" w14:textId="77777777" w:rsidR="000E427A" w:rsidRPr="008B2943" w:rsidRDefault="000E427A" w:rsidP="008B2943">
            <w:pPr>
              <w:pStyle w:val="Table12Center"/>
              <w:spacing w:before="0" w:after="0"/>
            </w:pPr>
            <w:r w:rsidRPr="008B2943">
              <w:t>Time</w:t>
            </w:r>
          </w:p>
        </w:tc>
      </w:tr>
    </w:tbl>
    <w:p w14:paraId="6B67FFB8" w14:textId="77777777" w:rsidR="000E427A" w:rsidRPr="008B2943" w:rsidRDefault="000E427A" w:rsidP="008B2943">
      <w:pPr>
        <w:pStyle w:val="ActionStep2PK"/>
      </w:pPr>
      <w:r w:rsidRPr="008B2943">
        <w:rPr>
          <w:rStyle w:val="Bold"/>
        </w:rPr>
        <w:t>INITIATE</w:t>
      </w:r>
      <w:r w:rsidRPr="008B2943">
        <w:t xml:space="preserve"> a Condition Report (CR) for troubleshooting of low voltage cells.</w:t>
      </w:r>
      <w:r w:rsidRPr="008B2943">
        <w:br/>
      </w:r>
      <w:r w:rsidRPr="008B2943">
        <w:br/>
        <w:t>CR No.: ____________</w:t>
      </w:r>
      <w:r w:rsidRPr="008B2943">
        <w:tab/>
        <w:t>________</w:t>
      </w:r>
    </w:p>
    <w:p w14:paraId="0FCA24E4" w14:textId="77777777" w:rsidR="00F34233" w:rsidRPr="008B2943" w:rsidRDefault="00F34233" w:rsidP="008B2943">
      <w:pPr>
        <w:pStyle w:val="SectionBody"/>
        <w:keepNext/>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36"/>
      </w:tblGrid>
      <w:tr w:rsidR="00F34233" w:rsidRPr="008B2943" w14:paraId="6F7CDF13" w14:textId="77777777" w:rsidTr="00F34233">
        <w:trPr>
          <w:cantSplit/>
          <w:tblHeader/>
          <w:jc w:val="center"/>
        </w:trPr>
        <w:tc>
          <w:tcPr>
            <w:tcW w:w="9936" w:type="dxa"/>
          </w:tcPr>
          <w:p w14:paraId="58F5F9CC" w14:textId="77777777" w:rsidR="00F34233" w:rsidRPr="008B2943" w:rsidRDefault="00F34233" w:rsidP="008B2943">
            <w:pPr>
              <w:pStyle w:val="SpecialMessageHead"/>
            </w:pPr>
            <w:r w:rsidRPr="008B2943">
              <w:t>NOTE</w:t>
            </w:r>
          </w:p>
        </w:tc>
      </w:tr>
      <w:tr w:rsidR="00F34233" w:rsidRPr="008B2943" w14:paraId="60613B79" w14:textId="77777777">
        <w:trPr>
          <w:cantSplit/>
          <w:jc w:val="center"/>
        </w:trPr>
        <w:tc>
          <w:tcPr>
            <w:tcW w:w="9936" w:type="dxa"/>
          </w:tcPr>
          <w:p w14:paraId="2486BF2F" w14:textId="565B63EE" w:rsidR="00F34233" w:rsidRPr="008B2943" w:rsidRDefault="00F34233" w:rsidP="008B2943">
            <w:pPr>
              <w:pStyle w:val="SpecialMessageText"/>
            </w:pPr>
            <w:r w:rsidRPr="008B2943">
              <w:t xml:space="preserve">Steps </w:t>
            </w:r>
            <w:r w:rsidRPr="008B2943">
              <w:fldChar w:fldCharType="begin"/>
            </w:r>
            <w:r w:rsidRPr="008B2943">
              <w:instrText xml:space="preserve"> REF _Ref124727049 \w \h \*MERGEFORMAT </w:instrText>
            </w:r>
            <w:r w:rsidRPr="008B2943">
              <w:fldChar w:fldCharType="separate"/>
            </w:r>
            <w:r w:rsidR="008B2943">
              <w:t>6.0[15]</w:t>
            </w:r>
            <w:r w:rsidRPr="008B2943">
              <w:fldChar w:fldCharType="end"/>
            </w:r>
            <w:r w:rsidRPr="008B2943">
              <w:t xml:space="preserve"> and </w:t>
            </w:r>
            <w:r w:rsidRPr="008B2943">
              <w:fldChar w:fldCharType="begin"/>
            </w:r>
            <w:r w:rsidRPr="008B2943">
              <w:instrText xml:space="preserve"> REF _Ref124727062 \w \h \*MERGEFORMAT </w:instrText>
            </w:r>
            <w:r w:rsidRPr="008B2943">
              <w:fldChar w:fldCharType="separate"/>
            </w:r>
            <w:r w:rsidR="008B2943">
              <w:t>6.0[16]</w:t>
            </w:r>
            <w:r w:rsidRPr="008B2943">
              <w:fldChar w:fldCharType="end"/>
            </w:r>
            <w:r w:rsidRPr="008B2943">
              <w:t xml:space="preserve"> should be performed concurrently.</w:t>
            </w:r>
          </w:p>
        </w:tc>
      </w:tr>
    </w:tbl>
    <w:p w14:paraId="0D338327" w14:textId="23A483F3" w:rsidR="00602E41" w:rsidRPr="008B2943" w:rsidRDefault="00602E41" w:rsidP="008B2943">
      <w:pPr>
        <w:pStyle w:val="ActionStep1PK"/>
        <w:keepNext/>
      </w:pPr>
      <w:bookmarkStart w:id="48" w:name="_Ref124727049"/>
      <w:r w:rsidRPr="008B2943">
        <w:rPr>
          <w:rStyle w:val="Bold"/>
        </w:rPr>
        <w:t>RECORD</w:t>
      </w:r>
      <w:r w:rsidRPr="008B2943">
        <w:t xml:space="preserve"> on </w:t>
      </w:r>
      <w:r w:rsidR="00901FAD" w:rsidRPr="008B2943">
        <w:fldChar w:fldCharType="begin"/>
      </w:r>
      <w:r w:rsidR="00901FAD" w:rsidRPr="008B2943">
        <w:instrText xml:space="preserve"> REF Supplement7729669_cr \h  \*MERGEFORMAT </w:instrText>
      </w:r>
      <w:r w:rsidR="00901FAD" w:rsidRPr="008B2943">
        <w:fldChar w:fldCharType="separate"/>
      </w:r>
      <w:r w:rsidR="008B2943" w:rsidRPr="008B2943">
        <w:t>Attachment </w:t>
      </w:r>
      <w:r w:rsidR="008B2943">
        <w:t>1</w:t>
      </w:r>
      <w:r w:rsidR="00901FAD" w:rsidRPr="008B2943">
        <w:fldChar w:fldCharType="end"/>
      </w:r>
      <w:r w:rsidRPr="008B2943">
        <w:t xml:space="preserve">, Column 3, the </w:t>
      </w:r>
      <w:r w:rsidR="00B86D50" w:rsidRPr="008B2943">
        <w:t>a</w:t>
      </w:r>
      <w:r w:rsidRPr="008B2943">
        <w:t>s</w:t>
      </w:r>
      <w:r w:rsidR="00F07111" w:rsidRPr="008B2943">
        <w:noBreakHyphen/>
      </w:r>
      <w:r w:rsidR="00B86D50" w:rsidRPr="008B2943">
        <w:t>f</w:t>
      </w:r>
      <w:r w:rsidRPr="008B2943">
        <w:t xml:space="preserve">ound </w:t>
      </w:r>
      <w:r w:rsidR="00B86D50" w:rsidRPr="008B2943">
        <w:t>r</w:t>
      </w:r>
      <w:r w:rsidR="00A71014" w:rsidRPr="008B2943">
        <w:t xml:space="preserve">epresentative </w:t>
      </w:r>
      <w:r w:rsidR="00B86D50" w:rsidRPr="008B2943">
        <w:t>c</w:t>
      </w:r>
      <w:r w:rsidRPr="008B2943">
        <w:t xml:space="preserve">ell </w:t>
      </w:r>
      <w:r w:rsidR="00B86D50" w:rsidRPr="008B2943">
        <w:t>e</w:t>
      </w:r>
      <w:r w:rsidR="00327F8D" w:rsidRPr="008B2943">
        <w:t xml:space="preserve">lectrolyte </w:t>
      </w:r>
      <w:r w:rsidR="00B86D50" w:rsidRPr="008B2943">
        <w:t>t</w:t>
      </w:r>
      <w:r w:rsidRPr="008B2943">
        <w:t>emp</w:t>
      </w:r>
      <w:r w:rsidR="00B147E4" w:rsidRPr="008B2943">
        <w:t>s</w:t>
      </w:r>
      <w:r w:rsidR="00327F8D" w:rsidRPr="008B2943">
        <w:t>.</w:t>
      </w:r>
      <w:r w:rsidRPr="008B2943">
        <w:t xml:space="preserve"> in </w:t>
      </w:r>
      <w:r w:rsidR="00000215" w:rsidRPr="008B2943">
        <w:sym w:font="Symbol" w:char="F0B0"/>
      </w:r>
      <w:r w:rsidR="00000215" w:rsidRPr="008B2943">
        <w:t>F</w:t>
      </w:r>
      <w:r w:rsidRPr="008B2943">
        <w:t>.</w:t>
      </w:r>
      <w:r w:rsidRPr="008B2943">
        <w:tab/>
        <w:t>________</w:t>
      </w:r>
      <w:bookmarkEnd w:id="48"/>
    </w:p>
    <w:p w14:paraId="0C3B1BC1" w14:textId="2FC90E67" w:rsidR="00602E41" w:rsidRPr="008B2943" w:rsidRDefault="00602E41" w:rsidP="008B2943">
      <w:pPr>
        <w:pStyle w:val="ActionStep1PK"/>
      </w:pPr>
      <w:bookmarkStart w:id="49" w:name="_Ref124727062"/>
      <w:r w:rsidRPr="008B2943">
        <w:rPr>
          <w:rStyle w:val="Bold"/>
        </w:rPr>
        <w:t>RECORD</w:t>
      </w:r>
      <w:r w:rsidRPr="008B2943">
        <w:t xml:space="preserve"> on </w:t>
      </w:r>
      <w:r w:rsidR="00901FAD" w:rsidRPr="008B2943">
        <w:fldChar w:fldCharType="begin"/>
      </w:r>
      <w:r w:rsidR="00901FAD" w:rsidRPr="008B2943">
        <w:instrText xml:space="preserve"> REF Supplement7729669_cr \h  \*MERGEFORMAT </w:instrText>
      </w:r>
      <w:r w:rsidR="00901FAD" w:rsidRPr="008B2943">
        <w:fldChar w:fldCharType="separate"/>
      </w:r>
      <w:r w:rsidR="008B2943" w:rsidRPr="008B2943">
        <w:t>Attachment </w:t>
      </w:r>
      <w:r w:rsidR="008B2943">
        <w:t>1</w:t>
      </w:r>
      <w:r w:rsidR="00901FAD" w:rsidRPr="008B2943">
        <w:fldChar w:fldCharType="end"/>
      </w:r>
      <w:r w:rsidRPr="008B2943">
        <w:t xml:space="preserve">, Column 4, the </w:t>
      </w:r>
      <w:r w:rsidR="00B86D50" w:rsidRPr="008B2943">
        <w:t>a</w:t>
      </w:r>
      <w:r w:rsidRPr="008B2943">
        <w:t>s</w:t>
      </w:r>
      <w:r w:rsidR="00F07111" w:rsidRPr="008B2943">
        <w:noBreakHyphen/>
      </w:r>
      <w:r w:rsidR="00B86D50" w:rsidRPr="008B2943">
        <w:t>f</w:t>
      </w:r>
      <w:r w:rsidRPr="008B2943">
        <w:t xml:space="preserve">ound </w:t>
      </w:r>
      <w:r w:rsidR="00B86D50" w:rsidRPr="008B2943">
        <w:t>s</w:t>
      </w:r>
      <w:r w:rsidRPr="008B2943">
        <w:t xml:space="preserve">pecific </w:t>
      </w:r>
      <w:r w:rsidR="00B86D50" w:rsidRPr="008B2943">
        <w:t>g</w:t>
      </w:r>
      <w:r w:rsidRPr="008B2943">
        <w:t>ravity of cells 1 through </w:t>
      </w:r>
      <w:r w:rsidR="006F7D02" w:rsidRPr="008B2943">
        <w:t>120</w:t>
      </w:r>
      <w:r w:rsidRPr="008B2943">
        <w:t>.</w:t>
      </w:r>
      <w:r w:rsidRPr="008B2943">
        <w:tab/>
        <w:t>________</w:t>
      </w:r>
      <w:bookmarkEnd w:id="49"/>
    </w:p>
    <w:p w14:paraId="52A47183" w14:textId="77777777" w:rsidR="006C275B" w:rsidRPr="008B2943" w:rsidRDefault="00602E41" w:rsidP="008B2943">
      <w:pPr>
        <w:pStyle w:val="ActionStep1PK"/>
      </w:pPr>
      <w:r w:rsidRPr="008B2943">
        <w:rPr>
          <w:rStyle w:val="Bold"/>
        </w:rPr>
        <w:t>CALCULATE</w:t>
      </w:r>
      <w:r w:rsidRPr="008B2943">
        <w:t xml:space="preserve"> the </w:t>
      </w:r>
      <w:r w:rsidR="00B86D50" w:rsidRPr="008B2943">
        <w:t>a</w:t>
      </w:r>
      <w:r w:rsidRPr="008B2943">
        <w:t xml:space="preserve">verage </w:t>
      </w:r>
      <w:r w:rsidR="00B86D50" w:rsidRPr="008B2943">
        <w:t>b</w:t>
      </w:r>
      <w:r w:rsidRPr="008B2943">
        <w:t xml:space="preserve">attery </w:t>
      </w:r>
      <w:r w:rsidR="00B86D50" w:rsidRPr="008B2943">
        <w:t>c</w:t>
      </w:r>
      <w:r w:rsidRPr="008B2943">
        <w:t xml:space="preserve">ell </w:t>
      </w:r>
      <w:r w:rsidR="00B86D50" w:rsidRPr="008B2943">
        <w:t>e</w:t>
      </w:r>
      <w:r w:rsidR="00327F8D" w:rsidRPr="008B2943">
        <w:t>lectrolyte</w:t>
      </w:r>
      <w:r w:rsidR="00033B7C" w:rsidRPr="008B2943">
        <w:t xml:space="preserve"> </w:t>
      </w:r>
      <w:r w:rsidR="00B86D50" w:rsidRPr="008B2943">
        <w:t>te</w:t>
      </w:r>
      <w:r w:rsidRPr="008B2943">
        <w:t>mperature.</w:t>
      </w:r>
      <w:r w:rsidR="006C275B" w:rsidRPr="008B2943">
        <w:tab/>
      </w:r>
    </w:p>
    <w:tbl>
      <w:tblPr>
        <w:tblW w:w="0" w:type="auto"/>
        <w:tblInd w:w="1620" w:type="dxa"/>
        <w:tblLayout w:type="fixed"/>
        <w:tblLook w:val="05E0" w:firstRow="1" w:lastRow="1" w:firstColumn="1" w:lastColumn="1" w:noHBand="0" w:noVBand="1"/>
      </w:tblPr>
      <w:tblGrid>
        <w:gridCol w:w="2610"/>
        <w:gridCol w:w="360"/>
        <w:gridCol w:w="2430"/>
        <w:gridCol w:w="450"/>
        <w:gridCol w:w="1890"/>
        <w:gridCol w:w="684"/>
      </w:tblGrid>
      <w:tr w:rsidR="006C275B" w:rsidRPr="008B2943" w14:paraId="497130CB" w14:textId="77777777" w:rsidTr="00CA0F82">
        <w:trPr>
          <w:cantSplit/>
        </w:trPr>
        <w:tc>
          <w:tcPr>
            <w:tcW w:w="2610" w:type="dxa"/>
            <w:tcBorders>
              <w:bottom w:val="single" w:sz="4" w:space="0" w:color="auto"/>
            </w:tcBorders>
            <w:shd w:val="clear" w:color="auto" w:fill="auto"/>
          </w:tcPr>
          <w:p w14:paraId="09A3837D" w14:textId="77777777" w:rsidR="006C275B" w:rsidRPr="008B2943" w:rsidRDefault="006C275B" w:rsidP="008B2943">
            <w:pPr>
              <w:pStyle w:val="Table12Left"/>
              <w:spacing w:after="20"/>
            </w:pPr>
            <w:bookmarkStart w:id="50" w:name="PlaceKeeping_0739849"/>
            <w:bookmarkStart w:id="51" w:name="PlaceKeeping_9021161"/>
          </w:p>
        </w:tc>
        <w:tc>
          <w:tcPr>
            <w:tcW w:w="360" w:type="dxa"/>
            <w:shd w:val="clear" w:color="auto" w:fill="auto"/>
          </w:tcPr>
          <w:p w14:paraId="60F7FE2B" w14:textId="77777777" w:rsidR="006C275B" w:rsidRPr="008B2943" w:rsidRDefault="006C275B" w:rsidP="008B2943">
            <w:pPr>
              <w:pStyle w:val="Table12Left"/>
              <w:spacing w:after="20"/>
            </w:pPr>
            <w:r w:rsidRPr="008B2943">
              <w:sym w:font="Symbol" w:char="F0B8"/>
            </w:r>
          </w:p>
        </w:tc>
        <w:tc>
          <w:tcPr>
            <w:tcW w:w="2430" w:type="dxa"/>
            <w:tcBorders>
              <w:bottom w:val="single" w:sz="4" w:space="0" w:color="auto"/>
            </w:tcBorders>
            <w:shd w:val="clear" w:color="auto" w:fill="auto"/>
          </w:tcPr>
          <w:p w14:paraId="24DE9476" w14:textId="77777777" w:rsidR="006C275B" w:rsidRPr="008B2943" w:rsidRDefault="0097004A" w:rsidP="008B2943">
            <w:pPr>
              <w:pStyle w:val="Table12Center"/>
              <w:spacing w:after="20"/>
            </w:pPr>
            <w:r w:rsidRPr="008B2943">
              <w:t>20</w:t>
            </w:r>
          </w:p>
        </w:tc>
        <w:tc>
          <w:tcPr>
            <w:tcW w:w="450" w:type="dxa"/>
            <w:shd w:val="clear" w:color="auto" w:fill="auto"/>
          </w:tcPr>
          <w:p w14:paraId="09F2285F" w14:textId="77777777" w:rsidR="006C275B" w:rsidRPr="008B2943" w:rsidRDefault="005416C9" w:rsidP="008B2943">
            <w:pPr>
              <w:pStyle w:val="Table12Left"/>
              <w:spacing w:after="20"/>
            </w:pPr>
            <w:r w:rsidRPr="008B2943">
              <w:t>=</w:t>
            </w:r>
          </w:p>
        </w:tc>
        <w:tc>
          <w:tcPr>
            <w:tcW w:w="1890" w:type="dxa"/>
            <w:tcBorders>
              <w:bottom w:val="single" w:sz="4" w:space="0" w:color="auto"/>
            </w:tcBorders>
            <w:shd w:val="clear" w:color="auto" w:fill="auto"/>
          </w:tcPr>
          <w:p w14:paraId="2A036C27" w14:textId="77777777" w:rsidR="006C275B" w:rsidRPr="008B2943" w:rsidRDefault="006C275B" w:rsidP="008B2943">
            <w:pPr>
              <w:pStyle w:val="Table12Left"/>
              <w:spacing w:after="20"/>
            </w:pPr>
          </w:p>
        </w:tc>
        <w:tc>
          <w:tcPr>
            <w:tcW w:w="684" w:type="dxa"/>
            <w:shd w:val="clear" w:color="auto" w:fill="auto"/>
          </w:tcPr>
          <w:p w14:paraId="6058CB04" w14:textId="77777777" w:rsidR="006C275B" w:rsidRPr="008B2943" w:rsidRDefault="006C275B" w:rsidP="008B2943">
            <w:pPr>
              <w:pStyle w:val="Table12Left"/>
              <w:spacing w:after="20"/>
            </w:pPr>
          </w:p>
        </w:tc>
      </w:tr>
      <w:tr w:rsidR="006C275B" w:rsidRPr="008B2943" w14:paraId="1A04F019" w14:textId="77777777" w:rsidTr="00CA0F82">
        <w:trPr>
          <w:cantSplit/>
        </w:trPr>
        <w:tc>
          <w:tcPr>
            <w:tcW w:w="2610" w:type="dxa"/>
            <w:tcBorders>
              <w:top w:val="single" w:sz="4" w:space="0" w:color="auto"/>
            </w:tcBorders>
            <w:shd w:val="clear" w:color="auto" w:fill="auto"/>
          </w:tcPr>
          <w:p w14:paraId="1669BB82" w14:textId="0D459A13" w:rsidR="006C275B" w:rsidRPr="008B2943" w:rsidRDefault="006C275B" w:rsidP="008B2943">
            <w:pPr>
              <w:pStyle w:val="Table12Left"/>
              <w:spacing w:before="0"/>
            </w:pPr>
            <w:r w:rsidRPr="008B2943">
              <w:t xml:space="preserve">Total of all Representative Cell Electrolyte Temp. </w:t>
            </w:r>
            <w:r w:rsidRPr="008B2943">
              <w:fldChar w:fldCharType="begin"/>
            </w:r>
            <w:r w:rsidRPr="008B2943">
              <w:instrText xml:space="preserve"> REF _Ref124727049 \w \h \*MERGEFORMAT </w:instrText>
            </w:r>
            <w:r w:rsidRPr="008B2943">
              <w:fldChar w:fldCharType="separate"/>
            </w:r>
            <w:r w:rsidR="008B2943">
              <w:t>6.0[15]</w:t>
            </w:r>
            <w:r w:rsidRPr="008B2943">
              <w:fldChar w:fldCharType="end"/>
            </w:r>
          </w:p>
        </w:tc>
        <w:tc>
          <w:tcPr>
            <w:tcW w:w="360" w:type="dxa"/>
            <w:shd w:val="clear" w:color="auto" w:fill="auto"/>
          </w:tcPr>
          <w:p w14:paraId="714B22F2" w14:textId="77777777" w:rsidR="006C275B" w:rsidRPr="008B2943" w:rsidRDefault="006C275B" w:rsidP="008B2943">
            <w:pPr>
              <w:pStyle w:val="Table12Left"/>
              <w:spacing w:before="0"/>
            </w:pPr>
          </w:p>
        </w:tc>
        <w:tc>
          <w:tcPr>
            <w:tcW w:w="2430" w:type="dxa"/>
            <w:tcBorders>
              <w:top w:val="single" w:sz="4" w:space="0" w:color="auto"/>
            </w:tcBorders>
            <w:shd w:val="clear" w:color="auto" w:fill="auto"/>
          </w:tcPr>
          <w:p w14:paraId="6A888B02" w14:textId="77777777" w:rsidR="006C275B" w:rsidRPr="008B2943" w:rsidRDefault="005416C9" w:rsidP="008B2943">
            <w:pPr>
              <w:pStyle w:val="Table12Left"/>
              <w:spacing w:before="0"/>
            </w:pPr>
            <w:r w:rsidRPr="008B2943">
              <w:t>No. of Representative Cells in Battery Bank (Typically 20)</w:t>
            </w:r>
          </w:p>
        </w:tc>
        <w:tc>
          <w:tcPr>
            <w:tcW w:w="450" w:type="dxa"/>
            <w:shd w:val="clear" w:color="auto" w:fill="auto"/>
          </w:tcPr>
          <w:p w14:paraId="1349B78D" w14:textId="77777777" w:rsidR="006C275B" w:rsidRPr="008B2943" w:rsidRDefault="006C275B" w:rsidP="008B2943">
            <w:pPr>
              <w:pStyle w:val="Table12Left"/>
              <w:spacing w:before="0"/>
            </w:pPr>
          </w:p>
        </w:tc>
        <w:tc>
          <w:tcPr>
            <w:tcW w:w="1890" w:type="dxa"/>
            <w:tcBorders>
              <w:top w:val="single" w:sz="4" w:space="0" w:color="auto"/>
            </w:tcBorders>
            <w:shd w:val="clear" w:color="auto" w:fill="auto"/>
          </w:tcPr>
          <w:p w14:paraId="0E135E50" w14:textId="77777777" w:rsidR="006C275B" w:rsidRPr="008B2943" w:rsidRDefault="005416C9" w:rsidP="008B2943">
            <w:pPr>
              <w:pStyle w:val="Table12Left"/>
              <w:spacing w:before="0"/>
            </w:pPr>
            <w:r w:rsidRPr="008B2943">
              <w:t xml:space="preserve">Average Battery Cell Electrolyte Temp.(≥ 60 </w:t>
            </w:r>
            <w:r w:rsidRPr="008B2943">
              <w:sym w:font="Symbol" w:char="F0B0"/>
            </w:r>
            <w:r w:rsidRPr="008B2943">
              <w:t>F)</w:t>
            </w:r>
          </w:p>
        </w:tc>
        <w:tc>
          <w:tcPr>
            <w:tcW w:w="684" w:type="dxa"/>
            <w:shd w:val="clear" w:color="auto" w:fill="auto"/>
          </w:tcPr>
          <w:p w14:paraId="1815DE7C" w14:textId="77777777" w:rsidR="006C275B" w:rsidRPr="008B2943" w:rsidRDefault="006C275B" w:rsidP="008B2943">
            <w:pPr>
              <w:pStyle w:val="Table12Left"/>
              <w:spacing w:before="0"/>
            </w:pPr>
          </w:p>
        </w:tc>
      </w:tr>
    </w:tbl>
    <w:bookmarkEnd w:id="50"/>
    <w:bookmarkEnd w:id="51"/>
    <w:p w14:paraId="4A7BB9A3" w14:textId="77777777" w:rsidR="006C275B" w:rsidRPr="008B2943" w:rsidRDefault="005416C9" w:rsidP="008B2943">
      <w:pPr>
        <w:pStyle w:val="ActionStep1PKNoNumber"/>
      </w:pPr>
      <w:r w:rsidRPr="008B2943">
        <w:tab/>
        <w:t>________</w:t>
      </w:r>
      <w:r w:rsidRPr="008B2943">
        <w:br/>
      </w:r>
      <w:r w:rsidRPr="008B2943">
        <w:br/>
      </w:r>
      <w:r w:rsidRPr="008B2943">
        <w:tab/>
        <w:t>________</w:t>
      </w:r>
      <w:r w:rsidRPr="008B2943">
        <w:br/>
      </w:r>
      <w:r w:rsidRPr="008B2943">
        <w:tab/>
        <w:t>IV</w:t>
      </w:r>
    </w:p>
    <w:p w14:paraId="078D71CB" w14:textId="77777777" w:rsidR="00CD0094" w:rsidRPr="008B2943" w:rsidRDefault="000A626F" w:rsidP="008B2943">
      <w:pPr>
        <w:pStyle w:val="ActionStep1PK"/>
      </w:pPr>
      <w:r w:rsidRPr="008B2943">
        <w:rPr>
          <w:rStyle w:val="Bold"/>
        </w:rPr>
        <w:t>CHECK</w:t>
      </w:r>
      <w:r w:rsidR="00602E41" w:rsidRPr="008B2943">
        <w:t xml:space="preserve"> the </w:t>
      </w:r>
      <w:r w:rsidR="00B86D50" w:rsidRPr="008B2943">
        <w:t>a</w:t>
      </w:r>
      <w:r w:rsidR="00602E41" w:rsidRPr="008B2943">
        <w:t>s</w:t>
      </w:r>
      <w:r w:rsidR="00F07111" w:rsidRPr="008B2943">
        <w:t>-</w:t>
      </w:r>
      <w:r w:rsidR="00B86D50" w:rsidRPr="008B2943">
        <w:t>f</w:t>
      </w:r>
      <w:r w:rsidR="00602E41" w:rsidRPr="008B2943">
        <w:t xml:space="preserve">ound </w:t>
      </w:r>
      <w:r w:rsidR="00B86D50" w:rsidRPr="008B2943">
        <w:t>a</w:t>
      </w:r>
      <w:r w:rsidR="00602E41" w:rsidRPr="008B2943">
        <w:t xml:space="preserve">verage </w:t>
      </w:r>
      <w:r w:rsidR="00B86D50" w:rsidRPr="008B2943">
        <w:t>b</w:t>
      </w:r>
      <w:r w:rsidR="00602E41" w:rsidRPr="008B2943">
        <w:t xml:space="preserve">attery </w:t>
      </w:r>
      <w:r w:rsidR="00B86D50" w:rsidRPr="008B2943">
        <w:t>c</w:t>
      </w:r>
      <w:r w:rsidR="00602E41" w:rsidRPr="008B2943">
        <w:t xml:space="preserve">ell </w:t>
      </w:r>
      <w:r w:rsidR="00B86D50" w:rsidRPr="008B2943">
        <w:t>e</w:t>
      </w:r>
      <w:r w:rsidR="00327F8D" w:rsidRPr="008B2943">
        <w:t xml:space="preserve">lectrolyte </w:t>
      </w:r>
      <w:r w:rsidR="00B86D50" w:rsidRPr="008B2943">
        <w:t>t</w:t>
      </w:r>
      <w:r w:rsidR="00602E41" w:rsidRPr="008B2943">
        <w:t>emperature is greater than or equal to 60</w:t>
      </w:r>
      <w:r w:rsidR="00000215" w:rsidRPr="008B2943">
        <w:sym w:font="Symbol" w:char="F0B0"/>
      </w:r>
      <w:r w:rsidR="00000215" w:rsidRPr="008B2943">
        <w:t>F</w:t>
      </w:r>
      <w:r w:rsidR="00602E41" w:rsidRPr="008B2943">
        <w:t>.</w:t>
      </w:r>
      <w:r w:rsidR="00602E41" w:rsidRPr="008B2943">
        <w:tab/>
        <w:t>_____</w:t>
      </w:r>
      <w:r w:rsidR="00602E41" w:rsidRPr="008B2943">
        <w:rPr>
          <w:rStyle w:val="ACSignOff"/>
        </w:rPr>
        <w:t>(AC)</w:t>
      </w:r>
    </w:p>
    <w:p w14:paraId="58532879" w14:textId="77777777" w:rsidR="00FF5D6D" w:rsidRPr="008B2943" w:rsidRDefault="00602E41" w:rsidP="008B2943">
      <w:pPr>
        <w:pStyle w:val="ActionStep1PK"/>
        <w:keepNext/>
      </w:pPr>
      <w:bookmarkStart w:id="52" w:name="_Ref380738930"/>
      <w:r w:rsidRPr="008B2943">
        <w:rPr>
          <w:rStyle w:val="Bold"/>
        </w:rPr>
        <w:lastRenderedPageBreak/>
        <w:t>CALCULATE</w:t>
      </w:r>
      <w:r w:rsidRPr="008B2943">
        <w:t xml:space="preserve"> the </w:t>
      </w:r>
      <w:r w:rsidR="00B86D50" w:rsidRPr="008B2943">
        <w:t>a</w:t>
      </w:r>
      <w:r w:rsidRPr="008B2943">
        <w:t xml:space="preserve">verage </w:t>
      </w:r>
      <w:r w:rsidR="00B86D50" w:rsidRPr="008B2943">
        <w:t>b</w:t>
      </w:r>
      <w:r w:rsidRPr="008B2943">
        <w:t xml:space="preserve">attery </w:t>
      </w:r>
      <w:r w:rsidR="00B86D50" w:rsidRPr="008B2943">
        <w:t>c</w:t>
      </w:r>
      <w:r w:rsidRPr="008B2943">
        <w:t xml:space="preserve">ell </w:t>
      </w:r>
      <w:r w:rsidR="00B86D50" w:rsidRPr="008B2943">
        <w:t>s</w:t>
      </w:r>
      <w:r w:rsidRPr="008B2943">
        <w:t xml:space="preserve">pecific </w:t>
      </w:r>
      <w:r w:rsidR="00B86D50" w:rsidRPr="008B2943">
        <w:t>g</w:t>
      </w:r>
      <w:r w:rsidRPr="008B2943">
        <w:t>ravity.</w:t>
      </w:r>
      <w:bookmarkEnd w:id="52"/>
      <w:r w:rsidRPr="008B2943">
        <w:tab/>
      </w:r>
    </w:p>
    <w:tbl>
      <w:tblPr>
        <w:tblW w:w="0" w:type="auto"/>
        <w:tblInd w:w="1620" w:type="dxa"/>
        <w:tblLayout w:type="fixed"/>
        <w:tblLook w:val="05E0" w:firstRow="1" w:lastRow="1" w:firstColumn="1" w:lastColumn="1" w:noHBand="0" w:noVBand="1"/>
      </w:tblPr>
      <w:tblGrid>
        <w:gridCol w:w="2610"/>
        <w:gridCol w:w="360"/>
        <w:gridCol w:w="2430"/>
        <w:gridCol w:w="450"/>
        <w:gridCol w:w="1890"/>
        <w:gridCol w:w="684"/>
      </w:tblGrid>
      <w:tr w:rsidR="00FF5D6D" w:rsidRPr="008B2943" w14:paraId="57D89EED" w14:textId="77777777" w:rsidTr="00CA0F82">
        <w:trPr>
          <w:cantSplit/>
        </w:trPr>
        <w:tc>
          <w:tcPr>
            <w:tcW w:w="2610" w:type="dxa"/>
            <w:tcBorders>
              <w:bottom w:val="single" w:sz="4" w:space="0" w:color="auto"/>
            </w:tcBorders>
            <w:shd w:val="clear" w:color="auto" w:fill="auto"/>
          </w:tcPr>
          <w:p w14:paraId="09449ED9" w14:textId="77777777" w:rsidR="00FF5D6D" w:rsidRPr="008B2943" w:rsidRDefault="00FF5D6D" w:rsidP="008B2943">
            <w:pPr>
              <w:pStyle w:val="Table12Left"/>
              <w:keepNext/>
              <w:spacing w:after="20"/>
            </w:pPr>
          </w:p>
        </w:tc>
        <w:tc>
          <w:tcPr>
            <w:tcW w:w="360" w:type="dxa"/>
            <w:shd w:val="clear" w:color="auto" w:fill="auto"/>
          </w:tcPr>
          <w:p w14:paraId="288EAC19" w14:textId="77777777" w:rsidR="00FF5D6D" w:rsidRPr="008B2943" w:rsidRDefault="00FF5D6D" w:rsidP="008B2943">
            <w:pPr>
              <w:pStyle w:val="Table12Left"/>
              <w:keepNext/>
              <w:spacing w:after="20"/>
            </w:pPr>
            <w:r w:rsidRPr="008B2943">
              <w:sym w:font="Symbol" w:char="F0B8"/>
            </w:r>
          </w:p>
        </w:tc>
        <w:tc>
          <w:tcPr>
            <w:tcW w:w="2430" w:type="dxa"/>
            <w:tcBorders>
              <w:bottom w:val="single" w:sz="4" w:space="0" w:color="auto"/>
            </w:tcBorders>
            <w:shd w:val="clear" w:color="auto" w:fill="auto"/>
          </w:tcPr>
          <w:p w14:paraId="046CF694" w14:textId="77777777" w:rsidR="00FF5D6D" w:rsidRPr="008B2943" w:rsidRDefault="0029233D" w:rsidP="008B2943">
            <w:pPr>
              <w:pStyle w:val="Table12Center"/>
              <w:keepNext/>
              <w:spacing w:after="20"/>
            </w:pPr>
            <w:r w:rsidRPr="008B2943">
              <w:t>1</w:t>
            </w:r>
            <w:r w:rsidR="00B76F49" w:rsidRPr="008B2943">
              <w:t>20</w:t>
            </w:r>
          </w:p>
        </w:tc>
        <w:tc>
          <w:tcPr>
            <w:tcW w:w="450" w:type="dxa"/>
            <w:shd w:val="clear" w:color="auto" w:fill="auto"/>
          </w:tcPr>
          <w:p w14:paraId="633C47C8" w14:textId="77777777" w:rsidR="00FF5D6D" w:rsidRPr="008B2943" w:rsidRDefault="00FF5D6D" w:rsidP="008B2943">
            <w:pPr>
              <w:pStyle w:val="Table12Left"/>
              <w:keepNext/>
              <w:spacing w:after="20"/>
            </w:pPr>
            <w:r w:rsidRPr="008B2943">
              <w:t>=</w:t>
            </w:r>
          </w:p>
        </w:tc>
        <w:tc>
          <w:tcPr>
            <w:tcW w:w="1890" w:type="dxa"/>
            <w:tcBorders>
              <w:bottom w:val="single" w:sz="4" w:space="0" w:color="auto"/>
            </w:tcBorders>
            <w:shd w:val="clear" w:color="auto" w:fill="auto"/>
          </w:tcPr>
          <w:p w14:paraId="1A9AB074" w14:textId="77777777" w:rsidR="00FF5D6D" w:rsidRPr="008B2943" w:rsidRDefault="00FF5D6D" w:rsidP="008B2943">
            <w:pPr>
              <w:pStyle w:val="Table12Left"/>
              <w:keepNext/>
              <w:spacing w:after="20"/>
            </w:pPr>
          </w:p>
        </w:tc>
        <w:tc>
          <w:tcPr>
            <w:tcW w:w="684" w:type="dxa"/>
            <w:shd w:val="clear" w:color="auto" w:fill="auto"/>
          </w:tcPr>
          <w:p w14:paraId="3B702217" w14:textId="77777777" w:rsidR="00FF5D6D" w:rsidRPr="008B2943" w:rsidRDefault="00FF5D6D" w:rsidP="008B2943">
            <w:pPr>
              <w:pStyle w:val="Table12Left"/>
              <w:keepNext/>
              <w:spacing w:after="20"/>
            </w:pPr>
          </w:p>
        </w:tc>
      </w:tr>
      <w:tr w:rsidR="00FF5D6D" w:rsidRPr="008B2943" w14:paraId="175B082C" w14:textId="77777777" w:rsidTr="00CA0F82">
        <w:trPr>
          <w:cantSplit/>
        </w:trPr>
        <w:tc>
          <w:tcPr>
            <w:tcW w:w="2610" w:type="dxa"/>
            <w:tcBorders>
              <w:top w:val="single" w:sz="4" w:space="0" w:color="auto"/>
            </w:tcBorders>
            <w:shd w:val="clear" w:color="auto" w:fill="auto"/>
          </w:tcPr>
          <w:p w14:paraId="2C55CA62" w14:textId="73DB35A8" w:rsidR="00FF5D6D" w:rsidRPr="008B2943" w:rsidRDefault="00FF5D6D" w:rsidP="008B2943">
            <w:pPr>
              <w:pStyle w:val="Table12Left"/>
              <w:keepNext/>
              <w:spacing w:before="0"/>
            </w:pPr>
            <w:r w:rsidRPr="008B2943">
              <w:t>Total of all Cell</w:t>
            </w:r>
            <w:r w:rsidR="0044221D" w:rsidRPr="008B2943">
              <w:t>s</w:t>
            </w:r>
            <w:r w:rsidRPr="008B2943">
              <w:t xml:space="preserve"> Specific Gravities </w:t>
            </w:r>
            <w:r w:rsidRPr="008B2943">
              <w:fldChar w:fldCharType="begin"/>
            </w:r>
            <w:r w:rsidRPr="008B2943">
              <w:instrText xml:space="preserve"> REF _Ref124727062 \w \h \*MERGEFORMAT </w:instrText>
            </w:r>
            <w:r w:rsidRPr="008B2943">
              <w:fldChar w:fldCharType="separate"/>
            </w:r>
            <w:r w:rsidR="008B2943">
              <w:t>6.0[16]</w:t>
            </w:r>
            <w:r w:rsidRPr="008B2943">
              <w:fldChar w:fldCharType="end"/>
            </w:r>
          </w:p>
        </w:tc>
        <w:tc>
          <w:tcPr>
            <w:tcW w:w="360" w:type="dxa"/>
            <w:shd w:val="clear" w:color="auto" w:fill="auto"/>
          </w:tcPr>
          <w:p w14:paraId="7241D4BC" w14:textId="77777777" w:rsidR="00FF5D6D" w:rsidRPr="008B2943" w:rsidRDefault="00FF5D6D" w:rsidP="008B2943">
            <w:pPr>
              <w:pStyle w:val="Table12Left"/>
              <w:keepNext/>
              <w:spacing w:before="0"/>
            </w:pPr>
          </w:p>
        </w:tc>
        <w:tc>
          <w:tcPr>
            <w:tcW w:w="2430" w:type="dxa"/>
            <w:tcBorders>
              <w:top w:val="single" w:sz="4" w:space="0" w:color="auto"/>
            </w:tcBorders>
            <w:shd w:val="clear" w:color="auto" w:fill="auto"/>
          </w:tcPr>
          <w:p w14:paraId="628B26E8" w14:textId="77777777" w:rsidR="00FF5D6D" w:rsidRPr="008B2943" w:rsidRDefault="00363B19" w:rsidP="008B2943">
            <w:pPr>
              <w:pStyle w:val="Table12Center"/>
              <w:spacing w:before="20" w:after="20"/>
            </w:pPr>
            <w:r w:rsidRPr="008B2943">
              <w:t xml:space="preserve">No. of </w:t>
            </w:r>
            <w:r w:rsidR="00FF5D6D" w:rsidRPr="008B2943">
              <w:t>Cells in Battery Bank</w:t>
            </w:r>
          </w:p>
        </w:tc>
        <w:tc>
          <w:tcPr>
            <w:tcW w:w="450" w:type="dxa"/>
            <w:shd w:val="clear" w:color="auto" w:fill="auto"/>
          </w:tcPr>
          <w:p w14:paraId="0F6080CE" w14:textId="77777777" w:rsidR="00FF5D6D" w:rsidRPr="008B2943" w:rsidRDefault="00FF5D6D" w:rsidP="008B2943">
            <w:pPr>
              <w:pStyle w:val="Table12Left"/>
              <w:keepNext/>
              <w:spacing w:before="0"/>
            </w:pPr>
          </w:p>
        </w:tc>
        <w:tc>
          <w:tcPr>
            <w:tcW w:w="1890" w:type="dxa"/>
            <w:tcBorders>
              <w:top w:val="single" w:sz="4" w:space="0" w:color="auto"/>
            </w:tcBorders>
            <w:shd w:val="clear" w:color="auto" w:fill="auto"/>
          </w:tcPr>
          <w:p w14:paraId="043A0F3E" w14:textId="77777777" w:rsidR="00FF5D6D" w:rsidRPr="008B2943" w:rsidRDefault="00FF5D6D" w:rsidP="008B2943">
            <w:pPr>
              <w:pStyle w:val="Table12Left"/>
              <w:keepNext/>
              <w:spacing w:before="0"/>
            </w:pPr>
            <w:r w:rsidRPr="008B2943">
              <w:t>Average Battery Cell Specific Gravity</w:t>
            </w:r>
          </w:p>
        </w:tc>
        <w:tc>
          <w:tcPr>
            <w:tcW w:w="684" w:type="dxa"/>
            <w:shd w:val="clear" w:color="auto" w:fill="auto"/>
          </w:tcPr>
          <w:p w14:paraId="42677E09" w14:textId="77777777" w:rsidR="00FF5D6D" w:rsidRPr="008B2943" w:rsidRDefault="00FF5D6D" w:rsidP="008B2943">
            <w:pPr>
              <w:pStyle w:val="Table12Left"/>
              <w:keepNext/>
              <w:spacing w:before="0"/>
            </w:pPr>
          </w:p>
        </w:tc>
      </w:tr>
    </w:tbl>
    <w:p w14:paraId="1A553EDA" w14:textId="77777777" w:rsidR="00FF5D6D" w:rsidRPr="008B2943" w:rsidRDefault="00FF5D6D" w:rsidP="008B2943">
      <w:pPr>
        <w:pStyle w:val="ActionStep2PKNoNumber"/>
      </w:pPr>
      <w:r w:rsidRPr="008B2943">
        <w:tab/>
        <w:t>________</w:t>
      </w:r>
      <w:r w:rsidRPr="008B2943">
        <w:br/>
      </w:r>
      <w:r w:rsidRPr="008B2943">
        <w:br/>
      </w:r>
      <w:r w:rsidRPr="008B2943">
        <w:tab/>
        <w:t>________</w:t>
      </w:r>
      <w:r w:rsidRPr="008B2943">
        <w:br/>
      </w:r>
      <w:r w:rsidRPr="008B2943">
        <w:tab/>
        <w:t>IV</w:t>
      </w:r>
    </w:p>
    <w:p w14:paraId="5358F3E1" w14:textId="48B9F249" w:rsidR="00602E41" w:rsidRPr="008B2943" w:rsidRDefault="00602E41" w:rsidP="008B2943">
      <w:pPr>
        <w:pStyle w:val="ActionStep1PK"/>
        <w:keepNext/>
      </w:pPr>
      <w:r w:rsidRPr="008B2943">
        <w:rPr>
          <w:rStyle w:val="Bold"/>
        </w:rPr>
        <w:t>RECORD</w:t>
      </w:r>
      <w:r w:rsidRPr="008B2943">
        <w:t xml:space="preserve"> the value of the battery cell with the lowest specific gravity:</w:t>
      </w:r>
      <w:r w:rsidR="00CD0094" w:rsidRPr="008B2943">
        <w:br/>
      </w:r>
      <w:r w:rsidRPr="008B2943">
        <w:br/>
        <w:t>__________</w:t>
      </w:r>
      <w:r w:rsidRPr="008B2943">
        <w:tab/>
        <w:t>________</w:t>
      </w:r>
    </w:p>
    <w:p w14:paraId="1690F1E8" w14:textId="1BA10F1D" w:rsidR="000E427A" w:rsidRPr="008B2943" w:rsidRDefault="000E427A" w:rsidP="008B2943">
      <w:pPr>
        <w:pStyle w:val="ActionStep1PK"/>
      </w:pPr>
      <w:bookmarkStart w:id="53" w:name="_Ref536107458"/>
      <w:r w:rsidRPr="008B2943">
        <w:rPr>
          <w:rStyle w:val="Bold"/>
        </w:rPr>
        <w:t>CALCULATE</w:t>
      </w:r>
      <w:r w:rsidRPr="008B2943">
        <w:t xml:space="preserve"> the Difference between the Average Battery Cell Specific Gravity and the lowest cell specific gravity.</w:t>
      </w:r>
      <w:bookmarkEnd w:id="53"/>
      <w:r w:rsidRPr="008B2943">
        <w:br/>
      </w:r>
    </w:p>
    <w:tbl>
      <w:tblPr>
        <w:tblW w:w="0" w:type="auto"/>
        <w:tblInd w:w="1620" w:type="dxa"/>
        <w:tblLayout w:type="fixed"/>
        <w:tblLook w:val="05E0" w:firstRow="1" w:lastRow="1" w:firstColumn="1" w:lastColumn="1" w:noHBand="0" w:noVBand="1"/>
      </w:tblPr>
      <w:tblGrid>
        <w:gridCol w:w="2610"/>
        <w:gridCol w:w="360"/>
        <w:gridCol w:w="2430"/>
        <w:gridCol w:w="450"/>
        <w:gridCol w:w="1890"/>
        <w:gridCol w:w="684"/>
      </w:tblGrid>
      <w:tr w:rsidR="000E427A" w:rsidRPr="008B2943" w14:paraId="7F59ED8E" w14:textId="77777777" w:rsidTr="00CA0F82">
        <w:trPr>
          <w:cantSplit/>
        </w:trPr>
        <w:tc>
          <w:tcPr>
            <w:tcW w:w="2610" w:type="dxa"/>
            <w:tcBorders>
              <w:bottom w:val="single" w:sz="4" w:space="0" w:color="auto"/>
            </w:tcBorders>
            <w:shd w:val="clear" w:color="auto" w:fill="auto"/>
          </w:tcPr>
          <w:p w14:paraId="519D0BB9" w14:textId="77777777" w:rsidR="000E427A" w:rsidRPr="008B2943" w:rsidRDefault="000E427A" w:rsidP="008B2943">
            <w:pPr>
              <w:pStyle w:val="Table12Left"/>
              <w:keepNext/>
              <w:spacing w:after="20"/>
            </w:pPr>
          </w:p>
        </w:tc>
        <w:tc>
          <w:tcPr>
            <w:tcW w:w="360" w:type="dxa"/>
            <w:shd w:val="clear" w:color="auto" w:fill="auto"/>
          </w:tcPr>
          <w:p w14:paraId="10D7AC20" w14:textId="77777777" w:rsidR="000E427A" w:rsidRPr="008B2943" w:rsidRDefault="000E427A" w:rsidP="008B2943">
            <w:pPr>
              <w:pStyle w:val="Table12Left"/>
              <w:keepNext/>
              <w:spacing w:after="20"/>
            </w:pPr>
            <w:r w:rsidRPr="008B2943">
              <w:noBreakHyphen/>
            </w:r>
          </w:p>
        </w:tc>
        <w:tc>
          <w:tcPr>
            <w:tcW w:w="2430" w:type="dxa"/>
            <w:tcBorders>
              <w:bottom w:val="single" w:sz="4" w:space="0" w:color="auto"/>
            </w:tcBorders>
            <w:shd w:val="clear" w:color="auto" w:fill="auto"/>
          </w:tcPr>
          <w:p w14:paraId="3CF2FB07" w14:textId="77777777" w:rsidR="000E427A" w:rsidRPr="008B2943" w:rsidRDefault="000E427A" w:rsidP="008B2943">
            <w:pPr>
              <w:pStyle w:val="Table12Center"/>
              <w:keepNext/>
              <w:spacing w:after="20"/>
            </w:pPr>
          </w:p>
        </w:tc>
        <w:tc>
          <w:tcPr>
            <w:tcW w:w="450" w:type="dxa"/>
            <w:shd w:val="clear" w:color="auto" w:fill="auto"/>
          </w:tcPr>
          <w:p w14:paraId="5095063F" w14:textId="77777777" w:rsidR="000E427A" w:rsidRPr="008B2943" w:rsidRDefault="000E427A" w:rsidP="008B2943">
            <w:pPr>
              <w:pStyle w:val="Table12Left"/>
              <w:keepNext/>
              <w:spacing w:after="20"/>
            </w:pPr>
            <w:r w:rsidRPr="008B2943">
              <w:t>=</w:t>
            </w:r>
          </w:p>
        </w:tc>
        <w:tc>
          <w:tcPr>
            <w:tcW w:w="1890" w:type="dxa"/>
            <w:tcBorders>
              <w:bottom w:val="single" w:sz="4" w:space="0" w:color="auto"/>
            </w:tcBorders>
            <w:shd w:val="clear" w:color="auto" w:fill="auto"/>
          </w:tcPr>
          <w:p w14:paraId="001D7C67" w14:textId="77777777" w:rsidR="000E427A" w:rsidRPr="008B2943" w:rsidRDefault="000E427A" w:rsidP="008B2943">
            <w:pPr>
              <w:pStyle w:val="Table12Left"/>
              <w:keepNext/>
              <w:spacing w:after="20"/>
            </w:pPr>
          </w:p>
        </w:tc>
        <w:tc>
          <w:tcPr>
            <w:tcW w:w="684" w:type="dxa"/>
            <w:shd w:val="clear" w:color="auto" w:fill="auto"/>
          </w:tcPr>
          <w:p w14:paraId="063A22E9" w14:textId="77777777" w:rsidR="000E427A" w:rsidRPr="008B2943" w:rsidRDefault="000E427A" w:rsidP="008B2943">
            <w:pPr>
              <w:pStyle w:val="Table12Left"/>
              <w:keepNext/>
              <w:spacing w:after="20"/>
            </w:pPr>
          </w:p>
        </w:tc>
      </w:tr>
      <w:tr w:rsidR="000E427A" w:rsidRPr="008B2943" w14:paraId="66E9D1B0" w14:textId="77777777" w:rsidTr="00CA0F82">
        <w:trPr>
          <w:cantSplit/>
        </w:trPr>
        <w:tc>
          <w:tcPr>
            <w:tcW w:w="2610" w:type="dxa"/>
            <w:tcBorders>
              <w:top w:val="single" w:sz="4" w:space="0" w:color="auto"/>
            </w:tcBorders>
            <w:shd w:val="clear" w:color="auto" w:fill="auto"/>
          </w:tcPr>
          <w:p w14:paraId="37FB4F8B" w14:textId="77777777" w:rsidR="000E427A" w:rsidRPr="008B2943" w:rsidRDefault="000E427A" w:rsidP="008B2943">
            <w:pPr>
              <w:pStyle w:val="Table12Left"/>
              <w:keepNext/>
            </w:pPr>
            <w:r w:rsidRPr="008B2943">
              <w:t>Average Battery Cell Specific Gravity</w:t>
            </w:r>
          </w:p>
        </w:tc>
        <w:tc>
          <w:tcPr>
            <w:tcW w:w="360" w:type="dxa"/>
            <w:shd w:val="clear" w:color="auto" w:fill="auto"/>
          </w:tcPr>
          <w:p w14:paraId="3F274ADB" w14:textId="77777777" w:rsidR="000E427A" w:rsidRPr="008B2943" w:rsidRDefault="000E427A" w:rsidP="008B2943">
            <w:pPr>
              <w:pStyle w:val="Table12Left"/>
              <w:keepNext/>
            </w:pPr>
          </w:p>
        </w:tc>
        <w:tc>
          <w:tcPr>
            <w:tcW w:w="2430" w:type="dxa"/>
            <w:tcBorders>
              <w:top w:val="single" w:sz="4" w:space="0" w:color="auto"/>
            </w:tcBorders>
            <w:shd w:val="clear" w:color="auto" w:fill="auto"/>
          </w:tcPr>
          <w:p w14:paraId="616F98B6" w14:textId="77777777" w:rsidR="000E427A" w:rsidRPr="008B2943" w:rsidRDefault="000E427A" w:rsidP="008B2943">
            <w:pPr>
              <w:pStyle w:val="Table12Left"/>
              <w:keepNext/>
            </w:pPr>
            <w:r w:rsidRPr="008B2943">
              <w:t xml:space="preserve">Lowest Cell Specific Gravity </w:t>
            </w:r>
          </w:p>
        </w:tc>
        <w:tc>
          <w:tcPr>
            <w:tcW w:w="450" w:type="dxa"/>
            <w:shd w:val="clear" w:color="auto" w:fill="auto"/>
          </w:tcPr>
          <w:p w14:paraId="11426034" w14:textId="77777777" w:rsidR="000E427A" w:rsidRPr="008B2943" w:rsidRDefault="000E427A" w:rsidP="008B2943">
            <w:pPr>
              <w:pStyle w:val="Table12Left"/>
              <w:keepNext/>
            </w:pPr>
          </w:p>
        </w:tc>
        <w:tc>
          <w:tcPr>
            <w:tcW w:w="1890" w:type="dxa"/>
            <w:tcBorders>
              <w:top w:val="single" w:sz="4" w:space="0" w:color="auto"/>
            </w:tcBorders>
            <w:shd w:val="clear" w:color="auto" w:fill="auto"/>
          </w:tcPr>
          <w:p w14:paraId="3A715573" w14:textId="77777777" w:rsidR="000E427A" w:rsidRPr="008B2943" w:rsidRDefault="000E427A" w:rsidP="008B2943">
            <w:pPr>
              <w:pStyle w:val="Table12Left"/>
              <w:keepNext/>
            </w:pPr>
            <w:r w:rsidRPr="008B2943">
              <w:t>Specific Gravity Difference</w:t>
            </w:r>
          </w:p>
        </w:tc>
        <w:tc>
          <w:tcPr>
            <w:tcW w:w="684" w:type="dxa"/>
            <w:shd w:val="clear" w:color="auto" w:fill="auto"/>
          </w:tcPr>
          <w:p w14:paraId="28E7FD36" w14:textId="77777777" w:rsidR="000E427A" w:rsidRPr="008B2943" w:rsidRDefault="000E427A" w:rsidP="008B2943">
            <w:pPr>
              <w:pStyle w:val="Table12Left"/>
              <w:keepNext/>
            </w:pPr>
          </w:p>
        </w:tc>
      </w:tr>
    </w:tbl>
    <w:p w14:paraId="331E3B4F" w14:textId="77777777" w:rsidR="000E427A" w:rsidRPr="008B2943" w:rsidRDefault="000E427A" w:rsidP="008B2943">
      <w:pPr>
        <w:pStyle w:val="ActionStep1PKNoNumber"/>
      </w:pPr>
      <w:r w:rsidRPr="008B2943">
        <w:tab/>
        <w:t>________</w:t>
      </w:r>
    </w:p>
    <w:p w14:paraId="29D60E88" w14:textId="78D1BD22" w:rsidR="009F5033" w:rsidRPr="008B2943" w:rsidRDefault="009F5033" w:rsidP="008B2943">
      <w:pPr>
        <w:pStyle w:val="ActionStep1PK"/>
      </w:pPr>
      <w:r w:rsidRPr="008B2943">
        <w:rPr>
          <w:rStyle w:val="Bold"/>
        </w:rPr>
        <w:t>IF</w:t>
      </w:r>
      <w:r w:rsidRPr="008B2943">
        <w:t xml:space="preserve"> Specific Gravity of any connected cell, recorded in Step </w:t>
      </w:r>
      <w:r w:rsidRPr="008B2943">
        <w:fldChar w:fldCharType="begin"/>
      </w:r>
      <w:r w:rsidRPr="008B2943">
        <w:instrText xml:space="preserve"> REF _Ref124727062 \w \h \*MERGEFORMAT </w:instrText>
      </w:r>
      <w:r w:rsidRPr="008B2943">
        <w:fldChar w:fldCharType="separate"/>
      </w:r>
      <w:r w:rsidR="008B2943">
        <w:t>6.0[16]</w:t>
      </w:r>
      <w:r w:rsidRPr="008B2943">
        <w:fldChar w:fldCharType="end"/>
      </w:r>
      <w:r w:rsidRPr="008B2943">
        <w:t xml:space="preserve">, is less than 1.195 </w:t>
      </w:r>
      <w:r w:rsidRPr="008B2943">
        <w:rPr>
          <w:rStyle w:val="Bold"/>
        </w:rPr>
        <w:t>OR</w:t>
      </w:r>
      <w:r w:rsidRPr="008B2943">
        <w:t xml:space="preserve"> Average Specific Gravity of all connected cells is less than or equal to 1.205, </w:t>
      </w:r>
      <w:r w:rsidRPr="008B2943">
        <w:rPr>
          <w:rStyle w:val="Bold"/>
        </w:rPr>
        <w:t>THEN</w:t>
      </w:r>
      <w:r w:rsidRPr="008B2943">
        <w:br/>
      </w:r>
      <w:r w:rsidRPr="008B2943">
        <w:br/>
      </w:r>
      <w:r w:rsidRPr="008B2943">
        <w:rPr>
          <w:rStyle w:val="Bold"/>
        </w:rPr>
        <w:t>PERFORM</w:t>
      </w:r>
      <w:r w:rsidRPr="008B2943">
        <w:t xml:space="preserve"> the following.</w:t>
      </w:r>
    </w:p>
    <w:p w14:paraId="13F8402A" w14:textId="4226ACA9" w:rsidR="009F5033" w:rsidRPr="008B2943" w:rsidRDefault="009F5033" w:rsidP="008B2943">
      <w:pPr>
        <w:pStyle w:val="ActionStep2PK"/>
      </w:pPr>
      <w:bookmarkStart w:id="54" w:name="_Hlk82768427"/>
      <w:r w:rsidRPr="008B2943">
        <w:rPr>
          <w:rStyle w:val="Bold"/>
        </w:rPr>
        <w:t>NOTIFY</w:t>
      </w:r>
      <w:r w:rsidRPr="008B2943">
        <w:t xml:space="preserve"> Unit </w:t>
      </w:r>
      <w:r w:rsidR="00687208" w:rsidRPr="008B2943">
        <w:t xml:space="preserve">SRO </w:t>
      </w:r>
      <w:r w:rsidRPr="008B2943">
        <w:t>that all connected cells do NOT meet Tech Spec 3.8.6 Category B, Specific Gravity Requirements.</w:t>
      </w:r>
      <w:r w:rsidRPr="008B2943">
        <w:tab/>
        <w:t>________</w:t>
      </w:r>
    </w:p>
    <w:p w14:paraId="35C24D0C" w14:textId="72ED009F" w:rsidR="009F5033" w:rsidRPr="008B2943" w:rsidRDefault="009F5033" w:rsidP="008B2943">
      <w:pPr>
        <w:pStyle w:val="ActionStep2PK"/>
      </w:pPr>
      <w:r w:rsidRPr="008B2943">
        <w:rPr>
          <w:rStyle w:val="Bold"/>
        </w:rPr>
        <w:t>IF</w:t>
      </w:r>
      <w:r w:rsidRPr="008B2943">
        <w:t xml:space="preserve"> Difference between Average Battery Cell Specific Gravity and Lowest Cell Specific Gravity is greater than 0.020 </w:t>
      </w:r>
      <w:r w:rsidRPr="008B2943">
        <w:rPr>
          <w:rStyle w:val="Bold"/>
        </w:rPr>
        <w:t>OR</w:t>
      </w:r>
      <w:r w:rsidRPr="008B2943">
        <w:t xml:space="preserve"> Average Specific Gravity of all connected cells is less than 1.195, </w:t>
      </w:r>
      <w:r w:rsidRPr="008B2943">
        <w:rPr>
          <w:rStyle w:val="Bold"/>
        </w:rPr>
        <w:t>THEN</w:t>
      </w:r>
      <w:r w:rsidRPr="008B2943">
        <w:br/>
      </w:r>
      <w:r w:rsidRPr="008B2943">
        <w:br/>
      </w:r>
      <w:r w:rsidRPr="008B2943">
        <w:rPr>
          <w:rStyle w:val="Bold"/>
        </w:rPr>
        <w:t>NOTIFY</w:t>
      </w:r>
      <w:r w:rsidRPr="008B2943">
        <w:t xml:space="preserve"> Unit </w:t>
      </w:r>
      <w:r w:rsidR="00687208" w:rsidRPr="008B2943">
        <w:t xml:space="preserve">SRO </w:t>
      </w:r>
      <w:r w:rsidRPr="008B2943">
        <w:t>that all connected cells do NOT meet Tech Spec 3.8.6 Category C Specific Gravity Requirements.</w:t>
      </w:r>
      <w:r w:rsidRPr="008B2943">
        <w:tab/>
        <w:t>________</w:t>
      </w:r>
    </w:p>
    <w:bookmarkEnd w:id="54"/>
    <w:p w14:paraId="7A128B44" w14:textId="77777777" w:rsidR="009F5033" w:rsidRPr="008B2943" w:rsidRDefault="009F5033" w:rsidP="008B2943">
      <w:pPr>
        <w:pStyle w:val="ActionStep2PK"/>
      </w:pPr>
      <w:r w:rsidRPr="008B2943">
        <w:rPr>
          <w:rStyle w:val="Bold"/>
        </w:rPr>
        <w:lastRenderedPageBreak/>
        <w:t>SIGN</w:t>
      </w:r>
      <w:r w:rsidRPr="008B2943">
        <w:t xml:space="preserve"> below indicating notification of this condition.</w:t>
      </w:r>
    </w:p>
    <w:tbl>
      <w:tblPr>
        <w:tblW w:w="0" w:type="auto"/>
        <w:jc w:val="right"/>
        <w:tblLayout w:type="fixed"/>
        <w:tblLook w:val="0000" w:firstRow="0" w:lastRow="0" w:firstColumn="0" w:lastColumn="0" w:noHBand="0" w:noVBand="0"/>
      </w:tblPr>
      <w:tblGrid>
        <w:gridCol w:w="2610"/>
        <w:gridCol w:w="432"/>
        <w:gridCol w:w="1440"/>
        <w:gridCol w:w="432"/>
        <w:gridCol w:w="1440"/>
      </w:tblGrid>
      <w:tr w:rsidR="009F5033" w:rsidRPr="008B2943" w14:paraId="2EF03B03" w14:textId="77777777" w:rsidTr="009C1276">
        <w:trPr>
          <w:cantSplit/>
          <w:tblHeader/>
          <w:jc w:val="right"/>
        </w:trPr>
        <w:tc>
          <w:tcPr>
            <w:tcW w:w="2610" w:type="dxa"/>
            <w:tcBorders>
              <w:bottom w:val="single" w:sz="6" w:space="0" w:color="auto"/>
            </w:tcBorders>
          </w:tcPr>
          <w:p w14:paraId="34759B9A" w14:textId="77777777" w:rsidR="009F5033" w:rsidRPr="008B2943" w:rsidRDefault="009F5033" w:rsidP="008B2943">
            <w:pPr>
              <w:pStyle w:val="Table12Center"/>
              <w:spacing w:after="20"/>
            </w:pPr>
          </w:p>
        </w:tc>
        <w:tc>
          <w:tcPr>
            <w:tcW w:w="432" w:type="dxa"/>
          </w:tcPr>
          <w:p w14:paraId="1EDF2C01" w14:textId="77777777" w:rsidR="009F5033" w:rsidRPr="008B2943" w:rsidRDefault="009F5033" w:rsidP="008B2943">
            <w:pPr>
              <w:pStyle w:val="Table12Center"/>
              <w:spacing w:after="20"/>
            </w:pPr>
          </w:p>
        </w:tc>
        <w:tc>
          <w:tcPr>
            <w:tcW w:w="1440" w:type="dxa"/>
            <w:tcBorders>
              <w:bottom w:val="single" w:sz="6" w:space="0" w:color="auto"/>
            </w:tcBorders>
          </w:tcPr>
          <w:p w14:paraId="72A7D9A8" w14:textId="77777777" w:rsidR="009F5033" w:rsidRPr="008B2943" w:rsidRDefault="009F5033" w:rsidP="008B2943">
            <w:pPr>
              <w:pStyle w:val="Table12Center"/>
              <w:spacing w:after="20"/>
            </w:pPr>
          </w:p>
        </w:tc>
        <w:tc>
          <w:tcPr>
            <w:tcW w:w="432" w:type="dxa"/>
          </w:tcPr>
          <w:p w14:paraId="2C56042F" w14:textId="77777777" w:rsidR="009F5033" w:rsidRPr="008B2943" w:rsidRDefault="009F5033" w:rsidP="008B2943">
            <w:pPr>
              <w:pStyle w:val="Table12Center"/>
              <w:spacing w:after="20"/>
            </w:pPr>
          </w:p>
        </w:tc>
        <w:tc>
          <w:tcPr>
            <w:tcW w:w="1440" w:type="dxa"/>
            <w:tcBorders>
              <w:bottom w:val="single" w:sz="6" w:space="0" w:color="auto"/>
            </w:tcBorders>
          </w:tcPr>
          <w:p w14:paraId="7AEB462E" w14:textId="77777777" w:rsidR="009F5033" w:rsidRPr="008B2943" w:rsidRDefault="009F5033" w:rsidP="008B2943">
            <w:pPr>
              <w:pStyle w:val="Table12Center"/>
              <w:spacing w:after="20"/>
            </w:pPr>
          </w:p>
        </w:tc>
      </w:tr>
      <w:tr w:rsidR="009F5033" w:rsidRPr="008B2943" w14:paraId="315FCFD4" w14:textId="77777777" w:rsidTr="009C1276">
        <w:trPr>
          <w:cantSplit/>
          <w:tblHeader/>
          <w:jc w:val="right"/>
        </w:trPr>
        <w:tc>
          <w:tcPr>
            <w:tcW w:w="2610" w:type="dxa"/>
          </w:tcPr>
          <w:p w14:paraId="5114B5EF" w14:textId="2286629B" w:rsidR="009F5033" w:rsidRPr="008B2943" w:rsidRDefault="006F54A4" w:rsidP="008B2943">
            <w:pPr>
              <w:pStyle w:val="Table12Center"/>
              <w:spacing w:before="0" w:after="0"/>
            </w:pPr>
            <w:r w:rsidRPr="008B2943">
              <w:t>U</w:t>
            </w:r>
            <w:r w:rsidR="00687208" w:rsidRPr="008B2943">
              <w:t xml:space="preserve">nit </w:t>
            </w:r>
            <w:r w:rsidRPr="008B2943">
              <w:t>S</w:t>
            </w:r>
            <w:r w:rsidR="00687208" w:rsidRPr="008B2943">
              <w:t>RO</w:t>
            </w:r>
            <w:r w:rsidR="009F5033" w:rsidRPr="008B2943">
              <w:t xml:space="preserve"> Signature</w:t>
            </w:r>
          </w:p>
        </w:tc>
        <w:tc>
          <w:tcPr>
            <w:tcW w:w="432" w:type="dxa"/>
          </w:tcPr>
          <w:p w14:paraId="2294757B" w14:textId="77777777" w:rsidR="009F5033" w:rsidRPr="008B2943" w:rsidRDefault="009F5033" w:rsidP="008B2943">
            <w:pPr>
              <w:pStyle w:val="Table12Center"/>
              <w:spacing w:before="0" w:after="0"/>
            </w:pPr>
          </w:p>
        </w:tc>
        <w:tc>
          <w:tcPr>
            <w:tcW w:w="1440" w:type="dxa"/>
            <w:tcBorders>
              <w:top w:val="single" w:sz="6" w:space="0" w:color="auto"/>
            </w:tcBorders>
          </w:tcPr>
          <w:p w14:paraId="346BB97D" w14:textId="77777777" w:rsidR="009F5033" w:rsidRPr="008B2943" w:rsidRDefault="009F5033" w:rsidP="008B2943">
            <w:pPr>
              <w:pStyle w:val="Table12Center"/>
              <w:spacing w:before="0" w:after="0"/>
            </w:pPr>
            <w:r w:rsidRPr="008B2943">
              <w:t>Date</w:t>
            </w:r>
          </w:p>
        </w:tc>
        <w:tc>
          <w:tcPr>
            <w:tcW w:w="432" w:type="dxa"/>
          </w:tcPr>
          <w:p w14:paraId="23B7C708" w14:textId="77777777" w:rsidR="009F5033" w:rsidRPr="008B2943" w:rsidRDefault="009F5033" w:rsidP="008B2943">
            <w:pPr>
              <w:pStyle w:val="Table12Center"/>
              <w:spacing w:before="0" w:after="0"/>
            </w:pPr>
          </w:p>
        </w:tc>
        <w:tc>
          <w:tcPr>
            <w:tcW w:w="1440" w:type="dxa"/>
          </w:tcPr>
          <w:p w14:paraId="5C5B307B" w14:textId="77777777" w:rsidR="009F5033" w:rsidRPr="008B2943" w:rsidRDefault="009F5033" w:rsidP="008B2943">
            <w:pPr>
              <w:pStyle w:val="Table12Center"/>
              <w:spacing w:before="0" w:after="0"/>
            </w:pPr>
            <w:r w:rsidRPr="008B2943">
              <w:t>Time</w:t>
            </w:r>
          </w:p>
        </w:tc>
      </w:tr>
    </w:tbl>
    <w:p w14:paraId="43B4B622" w14:textId="77777777" w:rsidR="009F5033" w:rsidRPr="008B2943" w:rsidRDefault="009F5033" w:rsidP="008B2943">
      <w:pPr>
        <w:pStyle w:val="ActionStep2PK"/>
      </w:pPr>
      <w:r w:rsidRPr="008B2943">
        <w:rPr>
          <w:rStyle w:val="Bold"/>
        </w:rPr>
        <w:t>ENSURE</w:t>
      </w:r>
      <w:r w:rsidRPr="008B2943">
        <w:t xml:space="preserve"> a Condition Report (CR) initiated for troubleshooting specific gravity outside of Tech Spec requirements.</w:t>
      </w:r>
      <w:r w:rsidRPr="008B2943">
        <w:tab/>
        <w:t>________</w:t>
      </w:r>
    </w:p>
    <w:p w14:paraId="06BC0016" w14:textId="77777777" w:rsidR="009F5033" w:rsidRPr="008B2943" w:rsidRDefault="009F5033" w:rsidP="008B2943">
      <w:pPr>
        <w:pStyle w:val="ActionStep1PK"/>
      </w:pPr>
      <w:r w:rsidRPr="008B2943">
        <w:rPr>
          <w:rStyle w:val="Bold"/>
        </w:rPr>
        <w:t>CHECK</w:t>
      </w:r>
      <w:r w:rsidRPr="008B2943">
        <w:t xml:space="preserve"> Average Specific Gravity of all connected cells greater than 1.205.</w:t>
      </w:r>
      <w:r w:rsidRPr="008B2943">
        <w:tab/>
        <w:t>_____</w:t>
      </w:r>
      <w:r w:rsidRPr="008B2943">
        <w:rPr>
          <w:rStyle w:val="ACSignOff"/>
        </w:rPr>
        <w:t>(AC)</w:t>
      </w:r>
    </w:p>
    <w:p w14:paraId="755BF546" w14:textId="29F40257" w:rsidR="000E427A" w:rsidRPr="008B2943" w:rsidRDefault="009F5033" w:rsidP="008B2943">
      <w:pPr>
        <w:pStyle w:val="ActionStep1PK"/>
        <w:keepNext/>
      </w:pPr>
      <w:r w:rsidRPr="008B2943">
        <w:rPr>
          <w:rStyle w:val="Bold"/>
        </w:rPr>
        <w:t>CHECK</w:t>
      </w:r>
      <w:r w:rsidRPr="008B2943">
        <w:t xml:space="preserve"> Specific Gravity of each connected cell greater than or equal to 1.195.</w:t>
      </w:r>
      <w:r w:rsidRPr="008B2943">
        <w:tab/>
        <w:t>_____</w:t>
      </w:r>
      <w:r w:rsidRPr="008B2943">
        <w:rPr>
          <w:rStyle w:val="ACSignOff"/>
        </w:rPr>
        <w:t>(AC)</w:t>
      </w:r>
    </w:p>
    <w:p w14:paraId="63DD81DA" w14:textId="77777777" w:rsidR="00F478F9" w:rsidRPr="008B2943" w:rsidRDefault="00602E41" w:rsidP="008B2943">
      <w:pPr>
        <w:pStyle w:val="ActionStep1PK"/>
        <w:keepNext/>
      </w:pPr>
      <w:bookmarkStart w:id="55" w:name="_Ref346696536"/>
      <w:r w:rsidRPr="008B2943">
        <w:rPr>
          <w:rStyle w:val="Bold"/>
        </w:rPr>
        <w:t>CALCULATE</w:t>
      </w:r>
      <w:r w:rsidRPr="008B2943">
        <w:t xml:space="preserve"> the </w:t>
      </w:r>
      <w:r w:rsidR="00B86D50" w:rsidRPr="008B2943">
        <w:t>a</w:t>
      </w:r>
      <w:r w:rsidRPr="008B2943">
        <w:t xml:space="preserve">verage </w:t>
      </w:r>
      <w:r w:rsidR="00B86D50" w:rsidRPr="008B2943">
        <w:t>b</w:t>
      </w:r>
      <w:r w:rsidRPr="008B2943">
        <w:t xml:space="preserve">attery </w:t>
      </w:r>
      <w:r w:rsidR="00B86D50" w:rsidRPr="008B2943">
        <w:t>c</w:t>
      </w:r>
      <w:r w:rsidRPr="008B2943">
        <w:t xml:space="preserve">ell </w:t>
      </w:r>
      <w:r w:rsidR="00B86D50" w:rsidRPr="008B2943">
        <w:t>v</w:t>
      </w:r>
      <w:r w:rsidRPr="008B2943">
        <w:t>oltage.</w:t>
      </w:r>
      <w:bookmarkEnd w:id="55"/>
    </w:p>
    <w:tbl>
      <w:tblPr>
        <w:tblW w:w="0" w:type="auto"/>
        <w:tblInd w:w="1620" w:type="dxa"/>
        <w:tblLayout w:type="fixed"/>
        <w:tblLook w:val="05E0" w:firstRow="1" w:lastRow="1" w:firstColumn="1" w:lastColumn="1" w:noHBand="0" w:noVBand="1"/>
      </w:tblPr>
      <w:tblGrid>
        <w:gridCol w:w="2610"/>
        <w:gridCol w:w="360"/>
        <w:gridCol w:w="2430"/>
        <w:gridCol w:w="450"/>
        <w:gridCol w:w="1890"/>
        <w:gridCol w:w="684"/>
      </w:tblGrid>
      <w:tr w:rsidR="00F478F9" w:rsidRPr="008B2943" w14:paraId="3D476AE7" w14:textId="77777777" w:rsidTr="00CA0F82">
        <w:trPr>
          <w:cantSplit/>
        </w:trPr>
        <w:tc>
          <w:tcPr>
            <w:tcW w:w="2610" w:type="dxa"/>
            <w:tcBorders>
              <w:bottom w:val="single" w:sz="4" w:space="0" w:color="auto"/>
            </w:tcBorders>
            <w:shd w:val="clear" w:color="auto" w:fill="auto"/>
          </w:tcPr>
          <w:p w14:paraId="43CB791D" w14:textId="77777777" w:rsidR="00F478F9" w:rsidRPr="008B2943" w:rsidRDefault="00F478F9" w:rsidP="008B2943">
            <w:pPr>
              <w:pStyle w:val="Table12Left"/>
              <w:keepNext/>
              <w:spacing w:after="20"/>
            </w:pPr>
          </w:p>
        </w:tc>
        <w:tc>
          <w:tcPr>
            <w:tcW w:w="360" w:type="dxa"/>
            <w:shd w:val="clear" w:color="auto" w:fill="auto"/>
          </w:tcPr>
          <w:p w14:paraId="6FF21D1B" w14:textId="77777777" w:rsidR="00F478F9" w:rsidRPr="008B2943" w:rsidRDefault="00F478F9" w:rsidP="008B2943">
            <w:pPr>
              <w:pStyle w:val="Table12Left"/>
              <w:keepNext/>
              <w:spacing w:after="20"/>
            </w:pPr>
            <w:r w:rsidRPr="008B2943">
              <w:sym w:font="Symbol" w:char="F0B8"/>
            </w:r>
          </w:p>
        </w:tc>
        <w:tc>
          <w:tcPr>
            <w:tcW w:w="2430" w:type="dxa"/>
            <w:tcBorders>
              <w:bottom w:val="single" w:sz="4" w:space="0" w:color="auto"/>
            </w:tcBorders>
            <w:shd w:val="clear" w:color="auto" w:fill="auto"/>
          </w:tcPr>
          <w:p w14:paraId="36539144" w14:textId="77777777" w:rsidR="00F478F9" w:rsidRPr="008B2943" w:rsidRDefault="0029233D" w:rsidP="008B2943">
            <w:pPr>
              <w:pStyle w:val="Table12Center"/>
              <w:keepNext/>
              <w:spacing w:after="20"/>
            </w:pPr>
            <w:r w:rsidRPr="008B2943">
              <w:t>1</w:t>
            </w:r>
            <w:r w:rsidR="00B76F49" w:rsidRPr="008B2943">
              <w:t>20</w:t>
            </w:r>
          </w:p>
        </w:tc>
        <w:tc>
          <w:tcPr>
            <w:tcW w:w="450" w:type="dxa"/>
            <w:shd w:val="clear" w:color="auto" w:fill="auto"/>
          </w:tcPr>
          <w:p w14:paraId="3EF8AC4E" w14:textId="77777777" w:rsidR="00F478F9" w:rsidRPr="008B2943" w:rsidRDefault="00F478F9" w:rsidP="008B2943">
            <w:pPr>
              <w:pStyle w:val="Table12Left"/>
              <w:keepNext/>
              <w:spacing w:after="20"/>
            </w:pPr>
            <w:r w:rsidRPr="008B2943">
              <w:t>=</w:t>
            </w:r>
          </w:p>
        </w:tc>
        <w:tc>
          <w:tcPr>
            <w:tcW w:w="1890" w:type="dxa"/>
            <w:tcBorders>
              <w:bottom w:val="single" w:sz="4" w:space="0" w:color="auto"/>
            </w:tcBorders>
            <w:shd w:val="clear" w:color="auto" w:fill="auto"/>
          </w:tcPr>
          <w:p w14:paraId="64F6F491" w14:textId="77777777" w:rsidR="00F478F9" w:rsidRPr="008B2943" w:rsidRDefault="00F478F9" w:rsidP="008B2943">
            <w:pPr>
              <w:pStyle w:val="Table12Left"/>
              <w:keepNext/>
              <w:spacing w:after="20"/>
            </w:pPr>
          </w:p>
        </w:tc>
        <w:tc>
          <w:tcPr>
            <w:tcW w:w="684" w:type="dxa"/>
            <w:shd w:val="clear" w:color="auto" w:fill="auto"/>
          </w:tcPr>
          <w:p w14:paraId="71113C69" w14:textId="77777777" w:rsidR="00F478F9" w:rsidRPr="008B2943" w:rsidRDefault="00F478F9" w:rsidP="008B2943">
            <w:pPr>
              <w:pStyle w:val="Table12Left"/>
              <w:keepNext/>
              <w:spacing w:after="20"/>
            </w:pPr>
          </w:p>
        </w:tc>
      </w:tr>
      <w:tr w:rsidR="00F478F9" w:rsidRPr="008B2943" w14:paraId="2D08DC2E" w14:textId="77777777" w:rsidTr="00CA0F82">
        <w:trPr>
          <w:cantSplit/>
        </w:trPr>
        <w:tc>
          <w:tcPr>
            <w:tcW w:w="2610" w:type="dxa"/>
            <w:tcBorders>
              <w:top w:val="single" w:sz="4" w:space="0" w:color="auto"/>
            </w:tcBorders>
            <w:shd w:val="clear" w:color="auto" w:fill="auto"/>
          </w:tcPr>
          <w:p w14:paraId="77DCE2FA" w14:textId="5672EDD1" w:rsidR="00F478F9" w:rsidRPr="008B2943" w:rsidRDefault="00F478F9" w:rsidP="008B2943">
            <w:pPr>
              <w:pStyle w:val="Table12Center"/>
              <w:keepNext/>
              <w:spacing w:before="20" w:after="20"/>
            </w:pPr>
            <w:r w:rsidRPr="008B2943">
              <w:t xml:space="preserve">Battery Terminal Voltage </w:t>
            </w:r>
            <w:r w:rsidRPr="008B2943">
              <w:fldChar w:fldCharType="begin"/>
            </w:r>
            <w:r w:rsidRPr="008B2943">
              <w:instrText xml:space="preserve"> REF _Ref126570124 \w \h \*MERGEFORMAT </w:instrText>
            </w:r>
            <w:r w:rsidRPr="008B2943">
              <w:fldChar w:fldCharType="separate"/>
            </w:r>
            <w:r w:rsidR="008B2943">
              <w:t>6.0[10]</w:t>
            </w:r>
            <w:r w:rsidRPr="008B2943">
              <w:fldChar w:fldCharType="end"/>
            </w:r>
          </w:p>
        </w:tc>
        <w:tc>
          <w:tcPr>
            <w:tcW w:w="360" w:type="dxa"/>
            <w:shd w:val="clear" w:color="auto" w:fill="auto"/>
          </w:tcPr>
          <w:p w14:paraId="6FFC8076" w14:textId="77777777" w:rsidR="00F478F9" w:rsidRPr="008B2943" w:rsidRDefault="00F478F9" w:rsidP="008B2943">
            <w:pPr>
              <w:pStyle w:val="Table12Left"/>
              <w:keepNext/>
              <w:spacing w:before="0"/>
            </w:pPr>
          </w:p>
        </w:tc>
        <w:tc>
          <w:tcPr>
            <w:tcW w:w="2430" w:type="dxa"/>
            <w:tcBorders>
              <w:top w:val="single" w:sz="4" w:space="0" w:color="auto"/>
            </w:tcBorders>
            <w:shd w:val="clear" w:color="auto" w:fill="auto"/>
          </w:tcPr>
          <w:p w14:paraId="44D92195" w14:textId="77777777" w:rsidR="00F478F9" w:rsidRPr="008B2943" w:rsidRDefault="00F478F9" w:rsidP="008B2943">
            <w:pPr>
              <w:pStyle w:val="Table12Center"/>
              <w:keepNext/>
              <w:spacing w:before="20" w:after="20"/>
            </w:pPr>
            <w:r w:rsidRPr="008B2943">
              <w:t>No. of  Cells in Battery Bank</w:t>
            </w:r>
          </w:p>
        </w:tc>
        <w:tc>
          <w:tcPr>
            <w:tcW w:w="450" w:type="dxa"/>
            <w:shd w:val="clear" w:color="auto" w:fill="auto"/>
          </w:tcPr>
          <w:p w14:paraId="58EA2E90" w14:textId="77777777" w:rsidR="00F478F9" w:rsidRPr="008B2943" w:rsidRDefault="00F478F9" w:rsidP="008B2943">
            <w:pPr>
              <w:pStyle w:val="Table12Left"/>
              <w:keepNext/>
              <w:spacing w:before="0"/>
            </w:pPr>
          </w:p>
        </w:tc>
        <w:tc>
          <w:tcPr>
            <w:tcW w:w="1890" w:type="dxa"/>
            <w:tcBorders>
              <w:top w:val="single" w:sz="4" w:space="0" w:color="auto"/>
            </w:tcBorders>
            <w:shd w:val="clear" w:color="auto" w:fill="auto"/>
          </w:tcPr>
          <w:p w14:paraId="2B09378F" w14:textId="77777777" w:rsidR="00F478F9" w:rsidRPr="008B2943" w:rsidRDefault="00F478F9" w:rsidP="008B2943">
            <w:pPr>
              <w:pStyle w:val="Table12Left"/>
              <w:keepNext/>
              <w:spacing w:before="0"/>
            </w:pPr>
            <w:r w:rsidRPr="008B2943">
              <w:t>Average Battery Cell Voltage (V</w:t>
            </w:r>
            <w:r w:rsidR="006A3297" w:rsidRPr="008B2943">
              <w:t>dc</w:t>
            </w:r>
            <w:r w:rsidRPr="008B2943">
              <w:t>)</w:t>
            </w:r>
          </w:p>
        </w:tc>
        <w:tc>
          <w:tcPr>
            <w:tcW w:w="684" w:type="dxa"/>
            <w:shd w:val="clear" w:color="auto" w:fill="auto"/>
          </w:tcPr>
          <w:p w14:paraId="1BA53C59" w14:textId="77777777" w:rsidR="00F478F9" w:rsidRPr="008B2943" w:rsidRDefault="00F478F9" w:rsidP="008B2943">
            <w:pPr>
              <w:pStyle w:val="Table12Left"/>
              <w:keepNext/>
              <w:spacing w:before="0"/>
            </w:pPr>
          </w:p>
        </w:tc>
      </w:tr>
    </w:tbl>
    <w:p w14:paraId="47F38CE1" w14:textId="77777777" w:rsidR="00F478F9" w:rsidRPr="008B2943" w:rsidRDefault="00F478F9" w:rsidP="008B2943">
      <w:pPr>
        <w:pStyle w:val="ActionStep1PKNoNumber"/>
      </w:pPr>
      <w:r w:rsidRPr="008B2943">
        <w:tab/>
        <w:t>________</w:t>
      </w:r>
      <w:r w:rsidRPr="008B2943">
        <w:br/>
      </w:r>
      <w:r w:rsidRPr="008B2943">
        <w:br/>
      </w:r>
      <w:r w:rsidRPr="008B2943">
        <w:tab/>
        <w:t>________</w:t>
      </w:r>
      <w:r w:rsidRPr="008B2943">
        <w:br/>
      </w:r>
      <w:r w:rsidRPr="008B2943">
        <w:tab/>
        <w:t>IV</w:t>
      </w:r>
    </w:p>
    <w:p w14:paraId="6570681B" w14:textId="77777777" w:rsidR="0057777B" w:rsidRPr="008B2943" w:rsidRDefault="0057777B" w:rsidP="008B2943">
      <w:pPr>
        <w:pStyle w:val="ActionStep1PK"/>
      </w:pPr>
      <w:bookmarkStart w:id="56" w:name="_Ref536711711"/>
      <w:r w:rsidRPr="008B2943">
        <w:rPr>
          <w:rStyle w:val="Bold"/>
        </w:rPr>
        <w:t>CHECK</w:t>
      </w:r>
      <w:r w:rsidRPr="008B2943">
        <w:t xml:space="preserve"> </w:t>
      </w:r>
      <w:r w:rsidR="00E72DF7" w:rsidRPr="008B2943">
        <w:t>the a</w:t>
      </w:r>
      <w:r w:rsidRPr="008B2943">
        <w:t>s-</w:t>
      </w:r>
      <w:r w:rsidR="00E72DF7" w:rsidRPr="008B2943">
        <w:t>f</w:t>
      </w:r>
      <w:r w:rsidRPr="008B2943">
        <w:t xml:space="preserve">ound </w:t>
      </w:r>
      <w:r w:rsidR="00E72DF7" w:rsidRPr="008B2943">
        <w:t>e</w:t>
      </w:r>
      <w:r w:rsidRPr="008B2943">
        <w:t xml:space="preserve">lectrolyte </w:t>
      </w:r>
      <w:r w:rsidR="00E72DF7" w:rsidRPr="008B2943">
        <w:t>l</w:t>
      </w:r>
      <w:r w:rsidRPr="008B2943">
        <w:t>evel of each battery cell is as follows:</w:t>
      </w:r>
      <w:bookmarkEnd w:id="56"/>
    </w:p>
    <w:p w14:paraId="2456C1E1" w14:textId="77777777" w:rsidR="003F266B" w:rsidRPr="008B2943" w:rsidRDefault="003F266B" w:rsidP="008B2943">
      <w:pPr>
        <w:pStyle w:val="ActionStep1BulletPK"/>
        <w:rPr>
          <w:rStyle w:val="ACSignOff"/>
          <w:sz w:val="24"/>
        </w:rPr>
      </w:pPr>
      <w:r w:rsidRPr="008B2943">
        <w:t>Above minimum level indication mark and NOT to exceed 1/4-inch above maximum level indication.</w:t>
      </w:r>
      <w:r w:rsidRPr="008B2943">
        <w:tab/>
        <w:t>_____</w:t>
      </w:r>
      <w:r w:rsidRPr="008B2943">
        <w:rPr>
          <w:rStyle w:val="ACSignOff"/>
        </w:rPr>
        <w:t>(AC)</w:t>
      </w:r>
    </w:p>
    <w:p w14:paraId="2F58A80F" w14:textId="39741D48" w:rsidR="00E72DF7" w:rsidRPr="008B2943" w:rsidRDefault="00E72DF7" w:rsidP="008B2943">
      <w:pPr>
        <w:pStyle w:val="ActionStep1PK"/>
      </w:pPr>
      <w:bookmarkStart w:id="57" w:name="_Ref536713475"/>
      <w:r w:rsidRPr="008B2943">
        <w:rPr>
          <w:rStyle w:val="Bold"/>
        </w:rPr>
        <w:t>RECORD</w:t>
      </w:r>
      <w:r w:rsidRPr="008B2943">
        <w:t xml:space="preserve"> the as-found electrolyte level of each battery cell on </w:t>
      </w:r>
      <w:r w:rsidR="00901FAD" w:rsidRPr="008B2943">
        <w:fldChar w:fldCharType="begin"/>
      </w:r>
      <w:r w:rsidR="00901FAD" w:rsidRPr="008B2943">
        <w:instrText xml:space="preserve"> REF Supplement3427731_cr \h  \*MERGEFORMAT </w:instrText>
      </w:r>
      <w:r w:rsidR="00901FAD" w:rsidRPr="008B2943">
        <w:fldChar w:fldCharType="separate"/>
      </w:r>
      <w:r w:rsidR="008B2943" w:rsidRPr="008B2943">
        <w:t>Attachment </w:t>
      </w:r>
      <w:r w:rsidR="008B2943">
        <w:t>2</w:t>
      </w:r>
      <w:r w:rsidR="00901FAD" w:rsidRPr="008B2943">
        <w:fldChar w:fldCharType="end"/>
      </w:r>
      <w:r w:rsidRPr="008B2943">
        <w:t>.</w:t>
      </w:r>
      <w:r w:rsidRPr="008B2943">
        <w:tab/>
        <w:t>________</w:t>
      </w:r>
      <w:bookmarkEnd w:id="57"/>
    </w:p>
    <w:p w14:paraId="773420B0" w14:textId="77777777" w:rsidR="00EF36B3" w:rsidRPr="008B2943" w:rsidRDefault="00EF36B3" w:rsidP="008B2943">
      <w:pPr>
        <w:pStyle w:val="ActionStep1PK"/>
      </w:pPr>
      <w:r w:rsidRPr="008B2943">
        <w:rPr>
          <w:rStyle w:val="Bold"/>
        </w:rPr>
        <w:t>ENSURE</w:t>
      </w:r>
      <w:r w:rsidRPr="008B2943">
        <w:t xml:space="preserve"> “As Found” Electrolyte Level is above top of the plates and NOT overflowing.</w:t>
      </w:r>
      <w:r w:rsidRPr="008B2943">
        <w:tab/>
        <w:t>________</w:t>
      </w:r>
    </w:p>
    <w:p w14:paraId="25D6E697" w14:textId="77777777" w:rsidR="00EF36B3" w:rsidRPr="008B2943" w:rsidRDefault="00EF36B3" w:rsidP="008B2943">
      <w:pPr>
        <w:pStyle w:val="ActionStep1PK"/>
        <w:keepNext/>
      </w:pPr>
      <w:r w:rsidRPr="008B2943">
        <w:rPr>
          <w:rStyle w:val="Bold"/>
        </w:rPr>
        <w:lastRenderedPageBreak/>
        <w:t>IF</w:t>
      </w:r>
      <w:r w:rsidRPr="008B2943">
        <w:t xml:space="preserve"> As Found Electrolyte Level is </w:t>
      </w:r>
      <w:r w:rsidRPr="008B2943">
        <w:rPr>
          <w:rStyle w:val="Bold"/>
        </w:rPr>
        <w:t>NOT</w:t>
      </w:r>
      <w:r w:rsidRPr="008B2943">
        <w:t xml:space="preserve"> above top of the plates or is overflowing, </w:t>
      </w:r>
      <w:r w:rsidRPr="008B2943">
        <w:rPr>
          <w:rStyle w:val="Bold"/>
        </w:rPr>
        <w:t>THEN</w:t>
      </w:r>
      <w:r w:rsidRPr="008B2943">
        <w:br/>
      </w:r>
      <w:r w:rsidRPr="008B2943">
        <w:br/>
      </w:r>
      <w:r w:rsidRPr="008B2943">
        <w:rPr>
          <w:rStyle w:val="Bold"/>
        </w:rPr>
        <w:t>PERFORM</w:t>
      </w:r>
      <w:r w:rsidRPr="008B2943">
        <w:t xml:space="preserve"> the following, otherwise, </w:t>
      </w:r>
      <w:r w:rsidRPr="008B2943">
        <w:rPr>
          <w:rStyle w:val="Bold"/>
        </w:rPr>
        <w:t>MARK</w:t>
      </w:r>
      <w:r w:rsidRPr="008B2943">
        <w:t xml:space="preserve"> steps N/A:</w:t>
      </w:r>
    </w:p>
    <w:p w14:paraId="40590300" w14:textId="19F48A3D" w:rsidR="00EF36B3" w:rsidRPr="008B2943" w:rsidRDefault="00EF36B3" w:rsidP="008B2943">
      <w:pPr>
        <w:pStyle w:val="ActionStep2PK"/>
        <w:keepNext/>
      </w:pPr>
      <w:r w:rsidRPr="008B2943">
        <w:rPr>
          <w:rStyle w:val="Bold"/>
        </w:rPr>
        <w:t>NOTIFY</w:t>
      </w:r>
      <w:r w:rsidRPr="008B2943">
        <w:t xml:space="preserve"> the Unit </w:t>
      </w:r>
      <w:r w:rsidR="00687208" w:rsidRPr="008B2943">
        <w:t xml:space="preserve">SRO </w:t>
      </w:r>
      <w:r w:rsidRPr="008B2943">
        <w:t>that 250 Volt Main Bank Number 2 Battery should be declared inoperable per LCO 3.8.6.</w:t>
      </w:r>
      <w:r w:rsidRPr="008B2943">
        <w:tab/>
        <w:t>________</w:t>
      </w:r>
    </w:p>
    <w:p w14:paraId="31D4F02A" w14:textId="77777777" w:rsidR="00EF36B3" w:rsidRPr="008B2943" w:rsidRDefault="00EF36B3" w:rsidP="008B2943">
      <w:pPr>
        <w:pStyle w:val="ActionStep2PK"/>
      </w:pPr>
      <w:r w:rsidRPr="008B2943">
        <w:rPr>
          <w:rStyle w:val="Bold"/>
        </w:rPr>
        <w:t>SIGN</w:t>
      </w:r>
      <w:r w:rsidRPr="008B2943">
        <w:t xml:space="preserve"> below indicating notification of this condition.</w:t>
      </w:r>
      <w:r w:rsidRPr="008B2943">
        <w:br/>
      </w:r>
    </w:p>
    <w:tbl>
      <w:tblPr>
        <w:tblW w:w="0" w:type="auto"/>
        <w:jc w:val="right"/>
        <w:tblLayout w:type="fixed"/>
        <w:tblLook w:val="0000" w:firstRow="0" w:lastRow="0" w:firstColumn="0" w:lastColumn="0" w:noHBand="0" w:noVBand="0"/>
      </w:tblPr>
      <w:tblGrid>
        <w:gridCol w:w="2880"/>
        <w:gridCol w:w="432"/>
        <w:gridCol w:w="1440"/>
        <w:gridCol w:w="432"/>
        <w:gridCol w:w="1440"/>
      </w:tblGrid>
      <w:tr w:rsidR="00EF36B3" w:rsidRPr="008B2943" w14:paraId="2D457BEE" w14:textId="77777777" w:rsidTr="00990D71">
        <w:trPr>
          <w:cantSplit/>
          <w:tblHeader/>
          <w:jc w:val="right"/>
        </w:trPr>
        <w:tc>
          <w:tcPr>
            <w:tcW w:w="2880" w:type="dxa"/>
            <w:tcBorders>
              <w:bottom w:val="single" w:sz="6" w:space="0" w:color="auto"/>
            </w:tcBorders>
          </w:tcPr>
          <w:p w14:paraId="510E5AF1" w14:textId="77777777" w:rsidR="00EF36B3" w:rsidRPr="008B2943" w:rsidRDefault="00EF36B3" w:rsidP="008B2943">
            <w:pPr>
              <w:pStyle w:val="Table12Center"/>
              <w:keepNext/>
              <w:spacing w:after="20"/>
            </w:pPr>
          </w:p>
        </w:tc>
        <w:tc>
          <w:tcPr>
            <w:tcW w:w="432" w:type="dxa"/>
          </w:tcPr>
          <w:p w14:paraId="2EC3A7AB" w14:textId="77777777" w:rsidR="00EF36B3" w:rsidRPr="008B2943" w:rsidRDefault="00EF36B3" w:rsidP="008B2943">
            <w:pPr>
              <w:pStyle w:val="Table12Center"/>
              <w:keepNext/>
              <w:spacing w:after="20"/>
            </w:pPr>
          </w:p>
        </w:tc>
        <w:tc>
          <w:tcPr>
            <w:tcW w:w="1440" w:type="dxa"/>
            <w:tcBorders>
              <w:bottom w:val="single" w:sz="6" w:space="0" w:color="auto"/>
            </w:tcBorders>
          </w:tcPr>
          <w:p w14:paraId="230415FA" w14:textId="77777777" w:rsidR="00EF36B3" w:rsidRPr="008B2943" w:rsidRDefault="00EF36B3" w:rsidP="008B2943">
            <w:pPr>
              <w:pStyle w:val="Table12Center"/>
              <w:keepNext/>
              <w:spacing w:after="20"/>
            </w:pPr>
          </w:p>
        </w:tc>
        <w:tc>
          <w:tcPr>
            <w:tcW w:w="432" w:type="dxa"/>
          </w:tcPr>
          <w:p w14:paraId="6ECBDCE7" w14:textId="77777777" w:rsidR="00EF36B3" w:rsidRPr="008B2943" w:rsidRDefault="00EF36B3" w:rsidP="008B2943">
            <w:pPr>
              <w:pStyle w:val="Table12Center"/>
              <w:keepNext/>
              <w:spacing w:after="20"/>
            </w:pPr>
          </w:p>
        </w:tc>
        <w:tc>
          <w:tcPr>
            <w:tcW w:w="1440" w:type="dxa"/>
            <w:tcBorders>
              <w:bottom w:val="single" w:sz="6" w:space="0" w:color="auto"/>
            </w:tcBorders>
          </w:tcPr>
          <w:p w14:paraId="1DE675E4" w14:textId="77777777" w:rsidR="00EF36B3" w:rsidRPr="008B2943" w:rsidRDefault="00EF36B3" w:rsidP="008B2943">
            <w:pPr>
              <w:pStyle w:val="Table12Center"/>
              <w:keepNext/>
              <w:spacing w:after="20"/>
            </w:pPr>
          </w:p>
        </w:tc>
      </w:tr>
      <w:tr w:rsidR="00EF36B3" w:rsidRPr="008B2943" w14:paraId="498571DD" w14:textId="77777777" w:rsidTr="00990D71">
        <w:trPr>
          <w:cantSplit/>
          <w:tblHeader/>
          <w:jc w:val="right"/>
        </w:trPr>
        <w:tc>
          <w:tcPr>
            <w:tcW w:w="2880" w:type="dxa"/>
          </w:tcPr>
          <w:p w14:paraId="5DB0139B" w14:textId="253D9FBF" w:rsidR="00EF36B3" w:rsidRPr="008B2943" w:rsidRDefault="00EF36B3" w:rsidP="008B2943">
            <w:pPr>
              <w:pStyle w:val="Table12Center"/>
              <w:spacing w:before="0" w:after="0"/>
            </w:pPr>
            <w:r w:rsidRPr="008B2943">
              <w:t>U</w:t>
            </w:r>
            <w:r w:rsidR="00687208" w:rsidRPr="008B2943">
              <w:t xml:space="preserve">nit </w:t>
            </w:r>
            <w:r w:rsidRPr="008B2943">
              <w:t>S</w:t>
            </w:r>
            <w:r w:rsidR="00687208" w:rsidRPr="008B2943">
              <w:t>RO</w:t>
            </w:r>
            <w:r w:rsidRPr="008B2943">
              <w:t xml:space="preserve"> Signature</w:t>
            </w:r>
          </w:p>
        </w:tc>
        <w:tc>
          <w:tcPr>
            <w:tcW w:w="432" w:type="dxa"/>
          </w:tcPr>
          <w:p w14:paraId="46ECF959" w14:textId="77777777" w:rsidR="00EF36B3" w:rsidRPr="008B2943" w:rsidRDefault="00EF36B3" w:rsidP="008B2943">
            <w:pPr>
              <w:pStyle w:val="Table12Center"/>
              <w:spacing w:before="0" w:after="0"/>
            </w:pPr>
          </w:p>
        </w:tc>
        <w:tc>
          <w:tcPr>
            <w:tcW w:w="1440" w:type="dxa"/>
            <w:tcBorders>
              <w:top w:val="single" w:sz="6" w:space="0" w:color="auto"/>
            </w:tcBorders>
          </w:tcPr>
          <w:p w14:paraId="0C26B595" w14:textId="77777777" w:rsidR="00EF36B3" w:rsidRPr="008B2943" w:rsidRDefault="00EF36B3" w:rsidP="008B2943">
            <w:pPr>
              <w:pStyle w:val="Table12Center"/>
              <w:spacing w:before="0" w:after="0"/>
            </w:pPr>
            <w:r w:rsidRPr="008B2943">
              <w:t>Date</w:t>
            </w:r>
          </w:p>
        </w:tc>
        <w:tc>
          <w:tcPr>
            <w:tcW w:w="432" w:type="dxa"/>
          </w:tcPr>
          <w:p w14:paraId="4410DE55" w14:textId="77777777" w:rsidR="00EF36B3" w:rsidRPr="008B2943" w:rsidRDefault="00EF36B3" w:rsidP="008B2943">
            <w:pPr>
              <w:pStyle w:val="Table12Center"/>
              <w:spacing w:before="0" w:after="0"/>
            </w:pPr>
          </w:p>
        </w:tc>
        <w:tc>
          <w:tcPr>
            <w:tcW w:w="1440" w:type="dxa"/>
          </w:tcPr>
          <w:p w14:paraId="562E4E7A" w14:textId="77777777" w:rsidR="00EF36B3" w:rsidRPr="008B2943" w:rsidRDefault="00EF36B3" w:rsidP="008B2943">
            <w:pPr>
              <w:pStyle w:val="Table12Center"/>
              <w:spacing w:before="0" w:after="0"/>
            </w:pPr>
            <w:r w:rsidRPr="008B2943">
              <w:t>Time</w:t>
            </w:r>
          </w:p>
        </w:tc>
      </w:tr>
    </w:tbl>
    <w:p w14:paraId="1F6E196F" w14:textId="6DE2608E" w:rsidR="00EF36B3" w:rsidRPr="008B2943" w:rsidRDefault="00EF36B3" w:rsidP="008B2943">
      <w:pPr>
        <w:pStyle w:val="ActionStep1PK"/>
      </w:pPr>
      <w:r w:rsidRPr="008B2943">
        <w:rPr>
          <w:rStyle w:val="Bold"/>
        </w:rPr>
        <w:t>IF</w:t>
      </w:r>
      <w:r w:rsidRPr="008B2943">
        <w:t xml:space="preserve"> any cell does </w:t>
      </w:r>
      <w:r w:rsidRPr="008B2943">
        <w:rPr>
          <w:rStyle w:val="Bold"/>
        </w:rPr>
        <w:t>NOT</w:t>
      </w:r>
      <w:r w:rsidRPr="008B2943">
        <w:t xml:space="preserve"> meet the criteria of Step </w:t>
      </w:r>
      <w:r w:rsidR="009511B2" w:rsidRPr="008B2943">
        <w:fldChar w:fldCharType="begin"/>
      </w:r>
      <w:r w:rsidR="009511B2" w:rsidRPr="008B2943">
        <w:instrText xml:space="preserve"> REF _Ref536711711 \w \h \*MERGEFORMAT </w:instrText>
      </w:r>
      <w:r w:rsidR="009511B2" w:rsidRPr="008B2943">
        <w:fldChar w:fldCharType="separate"/>
      </w:r>
      <w:r w:rsidR="008B2943">
        <w:t>6.0[26]</w:t>
      </w:r>
      <w:r w:rsidR="009511B2" w:rsidRPr="008B2943">
        <w:fldChar w:fldCharType="end"/>
      </w:r>
      <w:r w:rsidRPr="008B2943">
        <w:t xml:space="preserve">, </w:t>
      </w:r>
      <w:r w:rsidRPr="008B2943">
        <w:rPr>
          <w:rStyle w:val="Bold"/>
        </w:rPr>
        <w:t>THEN</w:t>
      </w:r>
      <w:r w:rsidRPr="008B2943">
        <w:br/>
      </w:r>
      <w:r w:rsidRPr="008B2943">
        <w:br/>
      </w:r>
      <w:r w:rsidRPr="008B2943">
        <w:rPr>
          <w:rStyle w:val="Bold"/>
        </w:rPr>
        <w:t>PERFORM</w:t>
      </w:r>
      <w:r w:rsidRPr="008B2943">
        <w:t xml:space="preserve"> the following, otherwise, </w:t>
      </w:r>
      <w:r w:rsidRPr="008B2943">
        <w:rPr>
          <w:rStyle w:val="Bold"/>
        </w:rPr>
        <w:t>MARK</w:t>
      </w:r>
      <w:r w:rsidRPr="008B2943">
        <w:t xml:space="preserve"> steps N/A:</w:t>
      </w:r>
    </w:p>
    <w:p w14:paraId="5DD26B3F" w14:textId="556810CA" w:rsidR="00EF36B3" w:rsidRPr="008B2943" w:rsidRDefault="00EF36B3" w:rsidP="008B2943">
      <w:pPr>
        <w:pStyle w:val="ActionStep2PK"/>
      </w:pPr>
      <w:r w:rsidRPr="008B2943">
        <w:rPr>
          <w:rStyle w:val="Bold"/>
        </w:rPr>
        <w:t>NOTIFY</w:t>
      </w:r>
      <w:r w:rsidRPr="008B2943">
        <w:t xml:space="preserve"> the Unit </w:t>
      </w:r>
      <w:r w:rsidR="00687208" w:rsidRPr="008B2943">
        <w:t xml:space="preserve">SRO </w:t>
      </w:r>
      <w:r w:rsidRPr="008B2943">
        <w:t>that the appropriate LCO should be entered for 250 Volt Main Bank Number 2 Battery.</w:t>
      </w:r>
      <w:r w:rsidRPr="008B2943">
        <w:tab/>
        <w:t>________</w:t>
      </w:r>
    </w:p>
    <w:p w14:paraId="6C694B5E" w14:textId="77777777" w:rsidR="00EF36B3" w:rsidRPr="008B2943" w:rsidRDefault="00EF36B3" w:rsidP="008B2943">
      <w:pPr>
        <w:pStyle w:val="ActionStep2PK"/>
      </w:pPr>
      <w:r w:rsidRPr="008B2943">
        <w:rPr>
          <w:rStyle w:val="Bold"/>
        </w:rPr>
        <w:t>SIGN</w:t>
      </w:r>
      <w:r w:rsidRPr="008B2943">
        <w:t xml:space="preserve"> below indicating notification of this condition.</w:t>
      </w:r>
      <w:r w:rsidRPr="008B2943">
        <w:br/>
      </w:r>
    </w:p>
    <w:tbl>
      <w:tblPr>
        <w:tblW w:w="0" w:type="auto"/>
        <w:jc w:val="right"/>
        <w:tblLayout w:type="fixed"/>
        <w:tblLook w:val="0000" w:firstRow="0" w:lastRow="0" w:firstColumn="0" w:lastColumn="0" w:noHBand="0" w:noVBand="0"/>
      </w:tblPr>
      <w:tblGrid>
        <w:gridCol w:w="2880"/>
        <w:gridCol w:w="432"/>
        <w:gridCol w:w="1440"/>
        <w:gridCol w:w="432"/>
        <w:gridCol w:w="1440"/>
      </w:tblGrid>
      <w:tr w:rsidR="00EF36B3" w:rsidRPr="008B2943" w14:paraId="7FA72F1F" w14:textId="77777777" w:rsidTr="00990D71">
        <w:trPr>
          <w:cantSplit/>
          <w:tblHeader/>
          <w:jc w:val="right"/>
        </w:trPr>
        <w:tc>
          <w:tcPr>
            <w:tcW w:w="2880" w:type="dxa"/>
            <w:tcBorders>
              <w:bottom w:val="single" w:sz="6" w:space="0" w:color="auto"/>
            </w:tcBorders>
          </w:tcPr>
          <w:p w14:paraId="1E7D3C2D" w14:textId="77777777" w:rsidR="00EF36B3" w:rsidRPr="008B2943" w:rsidRDefault="00EF36B3" w:rsidP="008B2943">
            <w:pPr>
              <w:pStyle w:val="Table12Center"/>
              <w:keepNext/>
              <w:spacing w:after="20"/>
            </w:pPr>
          </w:p>
        </w:tc>
        <w:tc>
          <w:tcPr>
            <w:tcW w:w="432" w:type="dxa"/>
          </w:tcPr>
          <w:p w14:paraId="457A5AE5" w14:textId="77777777" w:rsidR="00EF36B3" w:rsidRPr="008B2943" w:rsidRDefault="00EF36B3" w:rsidP="008B2943">
            <w:pPr>
              <w:pStyle w:val="Table12Center"/>
              <w:keepNext/>
              <w:spacing w:after="20"/>
            </w:pPr>
          </w:p>
        </w:tc>
        <w:tc>
          <w:tcPr>
            <w:tcW w:w="1440" w:type="dxa"/>
            <w:tcBorders>
              <w:bottom w:val="single" w:sz="6" w:space="0" w:color="auto"/>
            </w:tcBorders>
          </w:tcPr>
          <w:p w14:paraId="01FDE726" w14:textId="77777777" w:rsidR="00EF36B3" w:rsidRPr="008B2943" w:rsidRDefault="00EF36B3" w:rsidP="008B2943">
            <w:pPr>
              <w:pStyle w:val="Table12Center"/>
              <w:keepNext/>
              <w:spacing w:after="20"/>
            </w:pPr>
          </w:p>
        </w:tc>
        <w:tc>
          <w:tcPr>
            <w:tcW w:w="432" w:type="dxa"/>
          </w:tcPr>
          <w:p w14:paraId="04995C20" w14:textId="77777777" w:rsidR="00EF36B3" w:rsidRPr="008B2943" w:rsidRDefault="00EF36B3" w:rsidP="008B2943">
            <w:pPr>
              <w:pStyle w:val="Table12Center"/>
              <w:keepNext/>
              <w:spacing w:after="20"/>
            </w:pPr>
          </w:p>
        </w:tc>
        <w:tc>
          <w:tcPr>
            <w:tcW w:w="1440" w:type="dxa"/>
            <w:tcBorders>
              <w:bottom w:val="single" w:sz="6" w:space="0" w:color="auto"/>
            </w:tcBorders>
          </w:tcPr>
          <w:p w14:paraId="0A6FD767" w14:textId="77777777" w:rsidR="00EF36B3" w:rsidRPr="008B2943" w:rsidRDefault="00EF36B3" w:rsidP="008B2943">
            <w:pPr>
              <w:pStyle w:val="Table12Center"/>
              <w:keepNext/>
              <w:spacing w:after="20"/>
            </w:pPr>
          </w:p>
        </w:tc>
      </w:tr>
      <w:tr w:rsidR="00EF36B3" w:rsidRPr="008B2943" w14:paraId="03E4C816" w14:textId="77777777" w:rsidTr="00990D71">
        <w:trPr>
          <w:cantSplit/>
          <w:tblHeader/>
          <w:jc w:val="right"/>
        </w:trPr>
        <w:tc>
          <w:tcPr>
            <w:tcW w:w="2880" w:type="dxa"/>
          </w:tcPr>
          <w:p w14:paraId="4BC7A95B" w14:textId="21BAEA17" w:rsidR="00EF36B3" w:rsidRPr="008B2943" w:rsidRDefault="00EF36B3" w:rsidP="008B2943">
            <w:pPr>
              <w:pStyle w:val="Table12Center"/>
              <w:spacing w:before="0" w:after="0"/>
            </w:pPr>
            <w:r w:rsidRPr="008B2943">
              <w:t>U</w:t>
            </w:r>
            <w:r w:rsidR="00687208" w:rsidRPr="008B2943">
              <w:t xml:space="preserve">nit </w:t>
            </w:r>
            <w:r w:rsidRPr="008B2943">
              <w:t>S</w:t>
            </w:r>
            <w:r w:rsidR="00687208" w:rsidRPr="008B2943">
              <w:t>RO</w:t>
            </w:r>
            <w:r w:rsidRPr="008B2943">
              <w:t xml:space="preserve"> Signature</w:t>
            </w:r>
          </w:p>
        </w:tc>
        <w:tc>
          <w:tcPr>
            <w:tcW w:w="432" w:type="dxa"/>
          </w:tcPr>
          <w:p w14:paraId="45B8ECFD" w14:textId="77777777" w:rsidR="00EF36B3" w:rsidRPr="008B2943" w:rsidRDefault="00EF36B3" w:rsidP="008B2943">
            <w:pPr>
              <w:pStyle w:val="Table12Center"/>
              <w:spacing w:before="0" w:after="0"/>
            </w:pPr>
          </w:p>
        </w:tc>
        <w:tc>
          <w:tcPr>
            <w:tcW w:w="1440" w:type="dxa"/>
            <w:tcBorders>
              <w:top w:val="single" w:sz="6" w:space="0" w:color="auto"/>
            </w:tcBorders>
          </w:tcPr>
          <w:p w14:paraId="62687316" w14:textId="77777777" w:rsidR="00EF36B3" w:rsidRPr="008B2943" w:rsidRDefault="00EF36B3" w:rsidP="008B2943">
            <w:pPr>
              <w:pStyle w:val="Table12Center"/>
              <w:spacing w:before="0" w:after="0"/>
            </w:pPr>
            <w:r w:rsidRPr="008B2943">
              <w:t>Date</w:t>
            </w:r>
          </w:p>
        </w:tc>
        <w:tc>
          <w:tcPr>
            <w:tcW w:w="432" w:type="dxa"/>
          </w:tcPr>
          <w:p w14:paraId="5C13F047" w14:textId="77777777" w:rsidR="00EF36B3" w:rsidRPr="008B2943" w:rsidRDefault="00EF36B3" w:rsidP="008B2943">
            <w:pPr>
              <w:pStyle w:val="Table12Center"/>
              <w:spacing w:before="0" w:after="0"/>
            </w:pPr>
          </w:p>
        </w:tc>
        <w:tc>
          <w:tcPr>
            <w:tcW w:w="1440" w:type="dxa"/>
          </w:tcPr>
          <w:p w14:paraId="03F5B31B" w14:textId="77777777" w:rsidR="00EF36B3" w:rsidRPr="008B2943" w:rsidRDefault="00EF36B3" w:rsidP="008B2943">
            <w:pPr>
              <w:pStyle w:val="Table12Center"/>
              <w:spacing w:before="0" w:after="0"/>
            </w:pPr>
            <w:r w:rsidRPr="008B2943">
              <w:t>Time</w:t>
            </w:r>
          </w:p>
        </w:tc>
      </w:tr>
    </w:tbl>
    <w:p w14:paraId="7ADCAD16" w14:textId="77777777" w:rsidR="00983AE9" w:rsidRPr="008B2943" w:rsidRDefault="00983AE9" w:rsidP="008B2943">
      <w:pPr>
        <w:pStyle w:val="SectionTableSpacer"/>
        <w:keepNext/>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36"/>
      </w:tblGrid>
      <w:tr w:rsidR="00983AE9" w:rsidRPr="008B2943" w14:paraId="4DE0A7F7" w14:textId="77777777" w:rsidTr="003325F8">
        <w:trPr>
          <w:cantSplit/>
          <w:tblHeader/>
          <w:jc w:val="center"/>
        </w:trPr>
        <w:tc>
          <w:tcPr>
            <w:tcW w:w="9936" w:type="dxa"/>
          </w:tcPr>
          <w:p w14:paraId="7EE90E90" w14:textId="3E48B5C6" w:rsidR="00983AE9" w:rsidRPr="008B2943" w:rsidRDefault="00983AE9" w:rsidP="008B2943">
            <w:pPr>
              <w:pStyle w:val="SpecialMessageHead"/>
            </w:pPr>
            <w:r w:rsidRPr="008B2943">
              <w:t>NOTE</w:t>
            </w:r>
            <w:r w:rsidR="00DF3080" w:rsidRPr="008B2943">
              <w:t>S</w:t>
            </w:r>
          </w:p>
        </w:tc>
      </w:tr>
      <w:tr w:rsidR="00983AE9" w:rsidRPr="008B2943" w14:paraId="0042B21B" w14:textId="77777777" w:rsidTr="003325F8">
        <w:trPr>
          <w:cantSplit/>
          <w:jc w:val="center"/>
        </w:trPr>
        <w:tc>
          <w:tcPr>
            <w:tcW w:w="9936" w:type="dxa"/>
          </w:tcPr>
          <w:p w14:paraId="78415698" w14:textId="59C9A8E0" w:rsidR="00983AE9" w:rsidRPr="008B2943" w:rsidRDefault="00983AE9" w:rsidP="008B2943">
            <w:pPr>
              <w:pStyle w:val="SpecialMessageList"/>
            </w:pPr>
            <w:r w:rsidRPr="008B2943">
              <w:t xml:space="preserve">Main Bank Battery </w:t>
            </w:r>
            <w:r w:rsidR="00DC73B9" w:rsidRPr="008B2943">
              <w:t>2</w:t>
            </w:r>
            <w:r w:rsidRPr="008B2943">
              <w:t xml:space="preserve"> is normally supplied from 250V Battery Charger </w:t>
            </w:r>
            <w:r w:rsidR="00DC73B9" w:rsidRPr="008B2943">
              <w:t>2</w:t>
            </w:r>
            <w:r w:rsidR="00363B19" w:rsidRPr="008B2943">
              <w:t>A</w:t>
            </w:r>
            <w:r w:rsidRPr="008B2943">
              <w:t xml:space="preserve"> located in Battery Board Room No. </w:t>
            </w:r>
            <w:r w:rsidR="00DC73B9" w:rsidRPr="008B2943">
              <w:t>2</w:t>
            </w:r>
            <w:r w:rsidRPr="008B2943">
              <w:t xml:space="preserve">, but may be fed from </w:t>
            </w:r>
            <w:r w:rsidR="00DF3080" w:rsidRPr="008B2943">
              <w:t>250V</w:t>
            </w:r>
            <w:r w:rsidRPr="008B2943">
              <w:t xml:space="preserve"> Battery Charger </w:t>
            </w:r>
            <w:r w:rsidR="00B00A05" w:rsidRPr="008B2943">
              <w:t xml:space="preserve">2B </w:t>
            </w:r>
            <w:r w:rsidRPr="008B2943">
              <w:t>located in Battery Board Room No. 2.</w:t>
            </w:r>
          </w:p>
          <w:p w14:paraId="3AC6E402" w14:textId="140B6A9D" w:rsidR="00DF3080" w:rsidRPr="008B2943" w:rsidRDefault="00DF3080" w:rsidP="008B2943">
            <w:pPr>
              <w:pStyle w:val="SpecialMessageList"/>
            </w:pPr>
            <w:r w:rsidRPr="008B2943">
              <w:t xml:space="preserve">The criteria in Step </w:t>
            </w:r>
            <w:r w:rsidR="00733C04" w:rsidRPr="008B2943">
              <w:fldChar w:fldCharType="begin"/>
            </w:r>
            <w:r w:rsidR="00733C04" w:rsidRPr="008B2943">
              <w:instrText xml:space="preserve"> REF _Ref119593487 \w \h \*MERGEFORMAT </w:instrText>
            </w:r>
            <w:r w:rsidR="00733C04" w:rsidRPr="008B2943">
              <w:fldChar w:fldCharType="separate"/>
            </w:r>
            <w:r w:rsidR="008B2943">
              <w:t>6.0[34]</w:t>
            </w:r>
            <w:r w:rsidR="00733C04" w:rsidRPr="008B2943">
              <w:fldChar w:fldCharType="end"/>
            </w:r>
            <w:r w:rsidRPr="008B2943">
              <w:t xml:space="preserve"> is actually the tolerance for </w:t>
            </w:r>
            <w:r w:rsidR="00E176E7" w:rsidRPr="008B2943">
              <w:t>the battery charger</w:t>
            </w:r>
            <w:r w:rsidRPr="008B2943">
              <w:t xml:space="preserve"> when in normal float mode.  250V </w:t>
            </w:r>
            <w:r w:rsidR="00E176E7" w:rsidRPr="008B2943">
              <w:t xml:space="preserve">Main Bank </w:t>
            </w:r>
            <w:r w:rsidRPr="008B2943">
              <w:t>Battery Charger</w:t>
            </w:r>
            <w:r w:rsidR="00E176E7" w:rsidRPr="008B2943">
              <w:t>s</w:t>
            </w:r>
            <w:r w:rsidRPr="008B2943">
              <w:t xml:space="preserve"> </w:t>
            </w:r>
            <w:r w:rsidR="00595AD5" w:rsidRPr="008B2943">
              <w:t xml:space="preserve">are </w:t>
            </w:r>
            <w:r w:rsidRPr="008B2943">
              <w:t>programmed to output 270.0V DC +/- 0.5% when in float mode and is what will be seen at the battery terminals</w:t>
            </w:r>
            <w:r w:rsidR="00595AD5" w:rsidRPr="008B2943">
              <w:t>.</w:t>
            </w:r>
          </w:p>
          <w:p w14:paraId="3E98A019" w14:textId="651C23F4" w:rsidR="00595AD5" w:rsidRPr="008B2943" w:rsidRDefault="00595AD5" w:rsidP="008B2943">
            <w:pPr>
              <w:pStyle w:val="SpecialMessageList"/>
            </w:pPr>
            <w:r w:rsidRPr="008B2943">
              <w:t>250V Battery Charger 2A and 2B AC input and DC output voltages and currents are indicated on the analog meters on the front of the charger.  These readings can also be displayed on the charger front panel display window by depressing the appropriate button on the foil pad.  Unless M&amp;TE is specified, the charger front panel display window is to be used, and NOT the analog meters, to obtain more accurate readings of AC input and DC output voltages and currents.</w:t>
            </w:r>
          </w:p>
        </w:tc>
      </w:tr>
    </w:tbl>
    <w:p w14:paraId="19B7732D" w14:textId="77777777" w:rsidR="00983AE9" w:rsidRPr="008B2943" w:rsidRDefault="00983AE9" w:rsidP="008B2943">
      <w:pPr>
        <w:pStyle w:val="ActionStep1PK"/>
        <w:keepNext/>
      </w:pPr>
      <w:bookmarkStart w:id="58" w:name="_Ref132633815"/>
      <w:r w:rsidRPr="008B2943">
        <w:rPr>
          <w:rStyle w:val="Bold"/>
        </w:rPr>
        <w:t>INDICATE</w:t>
      </w:r>
      <w:r w:rsidRPr="008B2943">
        <w:t xml:space="preserve"> the battery charger in service to Main Bank Battery </w:t>
      </w:r>
      <w:r w:rsidR="00DC73B9" w:rsidRPr="008B2943">
        <w:t>2</w:t>
      </w:r>
      <w:r w:rsidRPr="008B2943">
        <w:t>.</w:t>
      </w:r>
      <w:bookmarkEnd w:id="58"/>
    </w:p>
    <w:tbl>
      <w:tblPr>
        <w:tblW w:w="0" w:type="auto"/>
        <w:jc w:val="right"/>
        <w:tblLayout w:type="fixed"/>
        <w:tblLook w:val="0000" w:firstRow="0" w:lastRow="0" w:firstColumn="0" w:lastColumn="0" w:noHBand="0" w:noVBand="0"/>
      </w:tblPr>
      <w:tblGrid>
        <w:gridCol w:w="432"/>
        <w:gridCol w:w="6336"/>
        <w:gridCol w:w="360"/>
        <w:gridCol w:w="1368"/>
      </w:tblGrid>
      <w:tr w:rsidR="00983AE9" w:rsidRPr="008B2943" w14:paraId="3ECD3697" w14:textId="77777777" w:rsidTr="003325F8">
        <w:trPr>
          <w:jc w:val="right"/>
        </w:trPr>
        <w:tc>
          <w:tcPr>
            <w:tcW w:w="432" w:type="dxa"/>
          </w:tcPr>
          <w:p w14:paraId="2DCA5620" w14:textId="77777777" w:rsidR="00983AE9" w:rsidRPr="008B2943" w:rsidRDefault="00983AE9" w:rsidP="008B2943">
            <w:pPr>
              <w:pStyle w:val="Table12Left"/>
              <w:keepNext/>
              <w:spacing w:after="20"/>
            </w:pPr>
            <w:r w:rsidRPr="008B2943">
              <w:sym w:font="Wingdings" w:char="F06F"/>
            </w:r>
          </w:p>
        </w:tc>
        <w:tc>
          <w:tcPr>
            <w:tcW w:w="6336" w:type="dxa"/>
          </w:tcPr>
          <w:p w14:paraId="4656C420" w14:textId="77777777" w:rsidR="00983AE9" w:rsidRPr="008B2943" w:rsidRDefault="00DC73B9" w:rsidP="008B2943">
            <w:pPr>
              <w:pStyle w:val="Table12Left"/>
              <w:keepNext/>
              <w:spacing w:after="20"/>
            </w:pPr>
            <w:r w:rsidRPr="008B2943">
              <w:t>2</w:t>
            </w:r>
            <w:r w:rsidR="00983AE9" w:rsidRPr="008B2943">
              <w:noBreakHyphen/>
              <w:t>CHGA</w:t>
            </w:r>
            <w:r w:rsidR="00983AE9" w:rsidRPr="008B2943">
              <w:noBreakHyphen/>
              <w:t>248</w:t>
            </w:r>
            <w:r w:rsidR="00983AE9" w:rsidRPr="008B2943">
              <w:noBreakHyphen/>
              <w:t>000</w:t>
            </w:r>
            <w:r w:rsidRPr="008B2943">
              <w:t>2A</w:t>
            </w:r>
            <w:r w:rsidR="00983AE9" w:rsidRPr="008B2943">
              <w:t xml:space="preserve">, 250V BATTERY CHARGER </w:t>
            </w:r>
            <w:r w:rsidRPr="008B2943">
              <w:t>2A</w:t>
            </w:r>
          </w:p>
        </w:tc>
        <w:tc>
          <w:tcPr>
            <w:tcW w:w="360" w:type="dxa"/>
          </w:tcPr>
          <w:p w14:paraId="09AEDC04" w14:textId="77777777" w:rsidR="00983AE9" w:rsidRPr="008B2943" w:rsidRDefault="00983AE9" w:rsidP="008B2943">
            <w:pPr>
              <w:pStyle w:val="Table12Left"/>
              <w:keepNext/>
              <w:spacing w:after="20"/>
            </w:pPr>
          </w:p>
        </w:tc>
        <w:tc>
          <w:tcPr>
            <w:tcW w:w="1368" w:type="dxa"/>
          </w:tcPr>
          <w:p w14:paraId="143B3782" w14:textId="77777777" w:rsidR="00983AE9" w:rsidRPr="008B2943" w:rsidRDefault="00983AE9" w:rsidP="008B2943">
            <w:pPr>
              <w:pStyle w:val="Table12Center"/>
              <w:keepNext/>
              <w:spacing w:after="20"/>
            </w:pPr>
          </w:p>
        </w:tc>
      </w:tr>
      <w:tr w:rsidR="00983AE9" w:rsidRPr="008B2943" w14:paraId="5CF8B48D" w14:textId="77777777" w:rsidTr="003325F8">
        <w:trPr>
          <w:jc w:val="right"/>
        </w:trPr>
        <w:tc>
          <w:tcPr>
            <w:tcW w:w="432" w:type="dxa"/>
          </w:tcPr>
          <w:p w14:paraId="61B419D1" w14:textId="77777777" w:rsidR="00983AE9" w:rsidRPr="008B2943" w:rsidRDefault="00983AE9" w:rsidP="008B2943">
            <w:pPr>
              <w:pStyle w:val="Table12Left"/>
              <w:spacing w:after="20"/>
            </w:pPr>
            <w:bookmarkStart w:id="59" w:name="PlaceKeeping_2682326"/>
            <w:r w:rsidRPr="008B2943">
              <w:sym w:font="Wingdings" w:char="F06F"/>
            </w:r>
          </w:p>
        </w:tc>
        <w:tc>
          <w:tcPr>
            <w:tcW w:w="6336" w:type="dxa"/>
          </w:tcPr>
          <w:p w14:paraId="554F5465" w14:textId="77777777" w:rsidR="00983AE9" w:rsidRPr="008B2943" w:rsidRDefault="00983AE9" w:rsidP="008B2943">
            <w:pPr>
              <w:pStyle w:val="Table12Left"/>
              <w:spacing w:after="20"/>
            </w:pPr>
            <w:r w:rsidRPr="008B2943">
              <w:t>0</w:t>
            </w:r>
            <w:r w:rsidRPr="008B2943">
              <w:noBreakHyphen/>
              <w:t>CHGA</w:t>
            </w:r>
            <w:r w:rsidRPr="008B2943">
              <w:noBreakHyphen/>
              <w:t>248</w:t>
            </w:r>
            <w:r w:rsidRPr="008B2943">
              <w:noBreakHyphen/>
              <w:t>0002B, 250V BATTERY CHARGER 2B</w:t>
            </w:r>
          </w:p>
        </w:tc>
        <w:tc>
          <w:tcPr>
            <w:tcW w:w="360" w:type="dxa"/>
          </w:tcPr>
          <w:p w14:paraId="5F658EFD" w14:textId="77777777" w:rsidR="00983AE9" w:rsidRPr="008B2943" w:rsidRDefault="00983AE9" w:rsidP="008B2943">
            <w:pPr>
              <w:pStyle w:val="Table12Left"/>
              <w:spacing w:after="20"/>
            </w:pPr>
          </w:p>
        </w:tc>
        <w:tc>
          <w:tcPr>
            <w:tcW w:w="1368" w:type="dxa"/>
          </w:tcPr>
          <w:p w14:paraId="562B7A1E" w14:textId="77777777" w:rsidR="00983AE9" w:rsidRPr="008B2943" w:rsidRDefault="00983AE9" w:rsidP="008B2943">
            <w:pPr>
              <w:pStyle w:val="Table12Center"/>
              <w:spacing w:after="20"/>
            </w:pPr>
            <w:r w:rsidRPr="008B2943">
              <w:t>________</w:t>
            </w:r>
          </w:p>
        </w:tc>
      </w:tr>
    </w:tbl>
    <w:bookmarkEnd w:id="59"/>
    <w:p w14:paraId="735D0C2B" w14:textId="46DBA1C1" w:rsidR="00447F9B" w:rsidRPr="008B2943" w:rsidRDefault="00C062F7" w:rsidP="008B2943">
      <w:pPr>
        <w:pStyle w:val="ActionStep1PK"/>
      </w:pPr>
      <w:r w:rsidRPr="008B2943">
        <w:rPr>
          <w:rStyle w:val="Bold"/>
        </w:rPr>
        <w:t>IF</w:t>
      </w:r>
      <w:r w:rsidRPr="008B2943">
        <w:t xml:space="preserve"> 2-CHGA-248-0002A 250V BATTERY CHARGER 2A is in service to Main Bank Battery 2, </w:t>
      </w:r>
      <w:r w:rsidRPr="008B2943">
        <w:rPr>
          <w:rStyle w:val="Bold"/>
        </w:rPr>
        <w:t>THEN</w:t>
      </w:r>
      <w:r w:rsidRPr="008B2943">
        <w:br/>
      </w:r>
      <w:r w:rsidRPr="008B2943">
        <w:br/>
      </w:r>
      <w:r w:rsidR="00595AD5" w:rsidRPr="008B2943">
        <w:t>using “DC Voltage” pushbutton on charger HMI</w:t>
      </w:r>
      <w:r w:rsidRPr="008B2943">
        <w:t xml:space="preserve">, </w:t>
      </w:r>
      <w:r w:rsidRPr="008B2943">
        <w:rPr>
          <w:rStyle w:val="Bold"/>
        </w:rPr>
        <w:t>RECORD</w:t>
      </w:r>
      <w:r w:rsidRPr="008B2943">
        <w:t xml:space="preserve"> charger output voltage</w:t>
      </w:r>
      <w:r w:rsidR="00595AD5" w:rsidRPr="008B2943">
        <w:t xml:space="preserve">, otherwise, </w:t>
      </w:r>
      <w:r w:rsidR="000E4819" w:rsidRPr="008B2943">
        <w:rPr>
          <w:rStyle w:val="Bold"/>
        </w:rPr>
        <w:t>MARK</w:t>
      </w:r>
      <w:r w:rsidR="000E4819" w:rsidRPr="008B2943">
        <w:t xml:space="preserve"> </w:t>
      </w:r>
      <w:r w:rsidR="00595AD5" w:rsidRPr="008B2943">
        <w:t>step N/A</w:t>
      </w:r>
      <w:r w:rsidRPr="008B2943">
        <w:t>.</w:t>
      </w:r>
      <w:r w:rsidRPr="008B2943">
        <w:br/>
      </w:r>
      <w:r w:rsidRPr="008B2943">
        <w:br/>
      </w:r>
      <w:bookmarkStart w:id="60" w:name="_Hlk132804118"/>
      <w:r w:rsidRPr="008B2943">
        <w:t xml:space="preserve">Battery Charger </w:t>
      </w:r>
      <w:r w:rsidR="000E4819" w:rsidRPr="008B2943">
        <w:t xml:space="preserve">2A </w:t>
      </w:r>
      <w:r w:rsidRPr="008B2943">
        <w:t>Voltage: ________ VDC</w:t>
      </w:r>
      <w:r w:rsidRPr="008B2943">
        <w:tab/>
        <w:t>________</w:t>
      </w:r>
      <w:bookmarkEnd w:id="60"/>
    </w:p>
    <w:p w14:paraId="43766799" w14:textId="1A20E4AB" w:rsidR="00D86E05" w:rsidRPr="008B2943" w:rsidRDefault="00D86E05" w:rsidP="008B2943">
      <w:pPr>
        <w:pStyle w:val="ActionStep1PK"/>
      </w:pPr>
      <w:r w:rsidRPr="008B2943">
        <w:rPr>
          <w:rStyle w:val="Bold"/>
        </w:rPr>
        <w:t>IF</w:t>
      </w:r>
      <w:r w:rsidRPr="008B2943">
        <w:t xml:space="preserve"> </w:t>
      </w:r>
      <w:r w:rsidR="007523C8" w:rsidRPr="008B2943">
        <w:t>0</w:t>
      </w:r>
      <w:r w:rsidRPr="008B2943">
        <w:t xml:space="preserve">-CHGA-248-0002B 250V BATTERY CHARGER 2B is in service to Main Bank Battery 2, </w:t>
      </w:r>
      <w:r w:rsidRPr="008B2943">
        <w:rPr>
          <w:rStyle w:val="Bold"/>
        </w:rPr>
        <w:t>THEN</w:t>
      </w:r>
      <w:r w:rsidRPr="008B2943">
        <w:br/>
      </w:r>
      <w:r w:rsidRPr="008B2943">
        <w:br/>
      </w:r>
      <w:r w:rsidR="00595AD5" w:rsidRPr="008B2943">
        <w:t>using “DC Voltage” pushbutton on charger HMI</w:t>
      </w:r>
      <w:r w:rsidRPr="008B2943">
        <w:t xml:space="preserve">, </w:t>
      </w:r>
      <w:r w:rsidRPr="008B2943">
        <w:rPr>
          <w:rStyle w:val="Bold"/>
        </w:rPr>
        <w:t>RECORD</w:t>
      </w:r>
      <w:r w:rsidRPr="008B2943">
        <w:t xml:space="preserve"> charger output voltage</w:t>
      </w:r>
      <w:r w:rsidR="00595AD5" w:rsidRPr="008B2943">
        <w:t xml:space="preserve">, otherwise, </w:t>
      </w:r>
      <w:r w:rsidR="000E4819" w:rsidRPr="008B2943">
        <w:rPr>
          <w:rStyle w:val="Bold"/>
        </w:rPr>
        <w:t>MARK</w:t>
      </w:r>
      <w:r w:rsidR="000E4819" w:rsidRPr="008B2943">
        <w:t xml:space="preserve"> </w:t>
      </w:r>
      <w:r w:rsidR="00595AD5" w:rsidRPr="008B2943">
        <w:t>step N/A</w:t>
      </w:r>
      <w:r w:rsidRPr="008B2943">
        <w:t>.</w:t>
      </w:r>
      <w:r w:rsidRPr="008B2943">
        <w:br/>
      </w:r>
      <w:r w:rsidRPr="008B2943">
        <w:br/>
        <w:t>Battery Charger</w:t>
      </w:r>
      <w:r w:rsidR="000E4819" w:rsidRPr="008B2943">
        <w:t xml:space="preserve"> 2B</w:t>
      </w:r>
      <w:r w:rsidRPr="008B2943">
        <w:t xml:space="preserve"> Voltage: ________ VDC</w:t>
      </w:r>
      <w:r w:rsidRPr="008B2943">
        <w:tab/>
        <w:t>________</w:t>
      </w:r>
    </w:p>
    <w:p w14:paraId="458AFEE7" w14:textId="4A773F3B" w:rsidR="00D86E05" w:rsidRPr="008B2943" w:rsidRDefault="00D86E05" w:rsidP="008B2943">
      <w:pPr>
        <w:pStyle w:val="ActionStep1PK"/>
        <w:keepNext/>
      </w:pPr>
      <w:bookmarkStart w:id="61" w:name="_Ref119593487"/>
      <w:r w:rsidRPr="008B2943">
        <w:rPr>
          <w:rStyle w:val="Bold"/>
        </w:rPr>
        <w:lastRenderedPageBreak/>
        <w:t>IF</w:t>
      </w:r>
      <w:r w:rsidRPr="008B2943">
        <w:t xml:space="preserve"> the battery terminal voltage on Step </w:t>
      </w:r>
      <w:r w:rsidRPr="008B2943">
        <w:fldChar w:fldCharType="begin"/>
      </w:r>
      <w:r w:rsidRPr="008B2943">
        <w:instrText xml:space="preserve"> REF _Ref124727760 \w \h \*MERGEFORMAT </w:instrText>
      </w:r>
      <w:r w:rsidRPr="008B2943">
        <w:fldChar w:fldCharType="separate"/>
      </w:r>
      <w:r w:rsidR="008B2943">
        <w:t>6.0[10]</w:t>
      </w:r>
      <w:r w:rsidRPr="008B2943">
        <w:fldChar w:fldCharType="end"/>
      </w:r>
      <w:r w:rsidRPr="008B2943">
        <w:t xml:space="preserve"> is </w:t>
      </w:r>
      <w:r w:rsidRPr="008B2943">
        <w:rPr>
          <w:rStyle w:val="Bold"/>
        </w:rPr>
        <w:t>NOT</w:t>
      </w:r>
      <w:r w:rsidRPr="008B2943">
        <w:t xml:space="preserve"> between </w:t>
      </w:r>
      <w:r w:rsidR="00A67F9B" w:rsidRPr="008B2943">
        <w:t>268.7</w:t>
      </w:r>
      <w:r w:rsidRPr="008B2943">
        <w:t xml:space="preserve"> and 27</w:t>
      </w:r>
      <w:r w:rsidR="00A67F9B" w:rsidRPr="008B2943">
        <w:t>1.3</w:t>
      </w:r>
      <w:r w:rsidRPr="008B2943">
        <w:t xml:space="preserve"> Vdc, </w:t>
      </w:r>
      <w:r w:rsidRPr="008B2943">
        <w:rPr>
          <w:rStyle w:val="Bold"/>
        </w:rPr>
        <w:t>THEN</w:t>
      </w:r>
      <w:r w:rsidRPr="008B2943">
        <w:br/>
      </w:r>
      <w:r w:rsidRPr="008B2943">
        <w:br/>
      </w:r>
      <w:r w:rsidRPr="008B2943">
        <w:rPr>
          <w:rStyle w:val="Bold"/>
        </w:rPr>
        <w:t>PERFORM</w:t>
      </w:r>
      <w:r w:rsidRPr="008B2943">
        <w:t xml:space="preserve"> Steps </w:t>
      </w:r>
      <w:r w:rsidRPr="008B2943">
        <w:fldChar w:fldCharType="begin"/>
      </w:r>
      <w:r w:rsidRPr="008B2943">
        <w:instrText xml:space="preserve"> REF _Ref109833484 \w \h \*MERGEFORMAT </w:instrText>
      </w:r>
      <w:r w:rsidRPr="008B2943">
        <w:fldChar w:fldCharType="separate"/>
      </w:r>
      <w:r w:rsidR="008B2943">
        <w:t>6.0[34.1]</w:t>
      </w:r>
      <w:r w:rsidRPr="008B2943">
        <w:fldChar w:fldCharType="end"/>
      </w:r>
      <w:r w:rsidRPr="008B2943">
        <w:t xml:space="preserve"> and </w:t>
      </w:r>
      <w:r w:rsidR="006008BC" w:rsidRPr="008B2943">
        <w:fldChar w:fldCharType="begin"/>
      </w:r>
      <w:r w:rsidR="006008BC" w:rsidRPr="008B2943">
        <w:instrText xml:space="preserve"> REF _Ref137621969 \w \h \*MERGEFORMAT </w:instrText>
      </w:r>
      <w:r w:rsidR="006008BC" w:rsidRPr="008B2943">
        <w:fldChar w:fldCharType="separate"/>
      </w:r>
      <w:r w:rsidR="008B2943">
        <w:t>6.0[34.2]</w:t>
      </w:r>
      <w:r w:rsidR="006008BC" w:rsidRPr="008B2943">
        <w:fldChar w:fldCharType="end"/>
      </w:r>
      <w:r w:rsidRPr="008B2943">
        <w:t xml:space="preserve">, otherwise, </w:t>
      </w:r>
      <w:r w:rsidRPr="008B2943">
        <w:rPr>
          <w:rStyle w:val="Bold"/>
        </w:rPr>
        <w:t>MARK</w:t>
      </w:r>
      <w:r w:rsidRPr="008B2943">
        <w:t xml:space="preserve"> steps N/A.</w:t>
      </w:r>
      <w:bookmarkEnd w:id="61"/>
    </w:p>
    <w:p w14:paraId="6D884947" w14:textId="2A204D19" w:rsidR="00D86E05" w:rsidRPr="008B2943" w:rsidRDefault="00D86E05" w:rsidP="008B2943">
      <w:pPr>
        <w:pStyle w:val="ActionStep2PK"/>
      </w:pPr>
      <w:bookmarkStart w:id="62" w:name="_Ref109833484"/>
      <w:r w:rsidRPr="008B2943">
        <w:rPr>
          <w:rStyle w:val="Bold"/>
        </w:rPr>
        <w:t>INITIATE</w:t>
      </w:r>
      <w:r w:rsidRPr="008B2943">
        <w:t xml:space="preserve"> a Condition Report (CR) to troubleshoot Float Voltage setting</w:t>
      </w:r>
      <w:r w:rsidR="00595AD5" w:rsidRPr="008B2943">
        <w:t xml:space="preserve"> for the battery charger checked in Ste</w:t>
      </w:r>
      <w:r w:rsidR="00E176E7" w:rsidRPr="008B2943">
        <w:t>p</w:t>
      </w:r>
      <w:r w:rsidR="00595AD5" w:rsidRPr="008B2943">
        <w:t> </w:t>
      </w:r>
      <w:r w:rsidR="00595AD5" w:rsidRPr="008B2943">
        <w:fldChar w:fldCharType="begin"/>
      </w:r>
      <w:r w:rsidR="00595AD5" w:rsidRPr="008B2943">
        <w:instrText xml:space="preserve"> REF _Ref132633815 \w \h \*MERGEFORMAT </w:instrText>
      </w:r>
      <w:r w:rsidR="00595AD5" w:rsidRPr="008B2943">
        <w:fldChar w:fldCharType="separate"/>
      </w:r>
      <w:r w:rsidR="008B2943">
        <w:t>6.0[31]</w:t>
      </w:r>
      <w:r w:rsidR="00595AD5" w:rsidRPr="008B2943">
        <w:fldChar w:fldCharType="end"/>
      </w:r>
      <w:r w:rsidRPr="008B2943">
        <w:t>.</w:t>
      </w:r>
      <w:r w:rsidRPr="008B2943">
        <w:tab/>
        <w:t>________</w:t>
      </w:r>
      <w:bookmarkEnd w:id="62"/>
    </w:p>
    <w:p w14:paraId="4DA27E18" w14:textId="778E73EB" w:rsidR="003B515E" w:rsidRPr="008B2943" w:rsidRDefault="00D86E05" w:rsidP="008B2943">
      <w:pPr>
        <w:pStyle w:val="ActionStep2PK"/>
      </w:pPr>
      <w:bookmarkStart w:id="63" w:name="_Ref137621969"/>
      <w:r w:rsidRPr="008B2943">
        <w:rPr>
          <w:rStyle w:val="Bold"/>
        </w:rPr>
        <w:t>RECORD</w:t>
      </w:r>
      <w:r w:rsidRPr="008B2943">
        <w:t xml:space="preserve"> CR No.: ________________________</w:t>
      </w:r>
      <w:r w:rsidRPr="008B2943">
        <w:tab/>
        <w:t>________</w:t>
      </w:r>
      <w:bookmarkEnd w:id="63"/>
    </w:p>
    <w:p w14:paraId="6DCC3D0D" w14:textId="77777777" w:rsidR="003F266B" w:rsidRPr="008B2943" w:rsidRDefault="003F266B" w:rsidP="008B2943">
      <w:pPr>
        <w:pStyle w:val="ActionStep1PK"/>
        <w:keepNext/>
      </w:pPr>
      <w:bookmarkStart w:id="64" w:name="_Ref536713355"/>
      <w:r w:rsidRPr="008B2943">
        <w:rPr>
          <w:rStyle w:val="Bold"/>
        </w:rPr>
        <w:t>IF</w:t>
      </w:r>
      <w:r w:rsidRPr="008B2943">
        <w:t xml:space="preserve"> any of the following conditions exist:</w:t>
      </w:r>
      <w:bookmarkEnd w:id="64"/>
      <w:r w:rsidRPr="008B2943">
        <w:t xml:space="preserve"> </w:t>
      </w:r>
    </w:p>
    <w:p w14:paraId="4F4F0FDC" w14:textId="07470B7B" w:rsidR="003F266B" w:rsidRPr="008B2943" w:rsidRDefault="003F266B" w:rsidP="008B2943">
      <w:pPr>
        <w:pStyle w:val="ActionStep1BulletPK"/>
        <w:keepNext/>
        <w:rPr>
          <w:rStyle w:val="Underline"/>
        </w:rPr>
      </w:pPr>
      <w:r w:rsidRPr="008B2943">
        <w:t>Condition 1</w:t>
      </w:r>
      <w:r w:rsidRPr="008B2943">
        <w:noBreakHyphen/>
        <w:t xml:space="preserve">The as-found cell voltage of any cell is </w:t>
      </w:r>
      <w:r w:rsidR="002976D9" w:rsidRPr="008B2943">
        <w:t xml:space="preserve">less than </w:t>
      </w:r>
      <w:r w:rsidRPr="008B2943">
        <w:t>2.13 Vdc, (</w:t>
      </w:r>
      <w:r w:rsidR="00901FAD" w:rsidRPr="008B2943">
        <w:fldChar w:fldCharType="begin"/>
      </w:r>
      <w:r w:rsidR="00901FAD" w:rsidRPr="008B2943">
        <w:instrText xml:space="preserve"> REF Supplement7729669_cr \h  \*MERGEFORMAT </w:instrText>
      </w:r>
      <w:r w:rsidR="00901FAD" w:rsidRPr="008B2943">
        <w:fldChar w:fldCharType="separate"/>
      </w:r>
      <w:r w:rsidR="008B2943" w:rsidRPr="008B2943">
        <w:t>Attachment </w:t>
      </w:r>
      <w:r w:rsidR="008B2943">
        <w:t>1</w:t>
      </w:r>
      <w:r w:rsidR="00901FAD" w:rsidRPr="008B2943">
        <w:fldChar w:fldCharType="end"/>
      </w:r>
      <w:r w:rsidRPr="008B2943">
        <w:t xml:space="preserve">, column 2), </w:t>
      </w:r>
      <w:r w:rsidRPr="008B2943">
        <w:rPr>
          <w:rStyle w:val="Bold"/>
        </w:rPr>
        <w:t>OR</w:t>
      </w:r>
    </w:p>
    <w:p w14:paraId="272059BE" w14:textId="7500BA0F" w:rsidR="003F266B" w:rsidRPr="008B2943" w:rsidRDefault="003F266B" w:rsidP="008B2943">
      <w:pPr>
        <w:pStyle w:val="ActionStep1BulletPK"/>
        <w:keepNext/>
        <w:rPr>
          <w:rStyle w:val="Underline"/>
        </w:rPr>
      </w:pPr>
      <w:r w:rsidRPr="008B2943">
        <w:t>Condition 2</w:t>
      </w:r>
      <w:r w:rsidRPr="008B2943">
        <w:noBreakHyphen/>
        <w:t>The as-found specific gravity (</w:t>
      </w:r>
      <w:r w:rsidR="00901FAD" w:rsidRPr="008B2943">
        <w:fldChar w:fldCharType="begin"/>
      </w:r>
      <w:r w:rsidR="00901FAD" w:rsidRPr="008B2943">
        <w:instrText xml:space="preserve"> REF Supplement7729669_cr \h  \*MERGEFORMAT </w:instrText>
      </w:r>
      <w:r w:rsidR="00901FAD" w:rsidRPr="008B2943">
        <w:fldChar w:fldCharType="separate"/>
      </w:r>
      <w:r w:rsidR="008B2943" w:rsidRPr="008B2943">
        <w:t>Attachment </w:t>
      </w:r>
      <w:r w:rsidR="008B2943">
        <w:t>1</w:t>
      </w:r>
      <w:r w:rsidR="00901FAD" w:rsidRPr="008B2943">
        <w:fldChar w:fldCharType="end"/>
      </w:r>
      <w:r w:rsidRPr="008B2943">
        <w:t xml:space="preserve">, Column 4) of any cell is </w:t>
      </w:r>
      <w:r w:rsidR="002976D9" w:rsidRPr="008B2943">
        <w:t xml:space="preserve">less than </w:t>
      </w:r>
      <w:r w:rsidRPr="008B2943">
        <w:t xml:space="preserve">1.195, </w:t>
      </w:r>
      <w:r w:rsidRPr="008B2943">
        <w:rPr>
          <w:rStyle w:val="Bold"/>
        </w:rPr>
        <w:t>OR</w:t>
      </w:r>
    </w:p>
    <w:p w14:paraId="1F1F9A4E" w14:textId="5DE57CE5" w:rsidR="003F266B" w:rsidRPr="008B2943" w:rsidRDefault="003F266B" w:rsidP="008B2943">
      <w:pPr>
        <w:pStyle w:val="ActionStep1BulletPK"/>
        <w:keepNext/>
      </w:pPr>
      <w:r w:rsidRPr="008B2943">
        <w:t>Condition 3</w:t>
      </w:r>
      <w:r w:rsidRPr="008B2943">
        <w:noBreakHyphen/>
        <w:t>The as-found average specific gravity (Step </w:t>
      </w:r>
      <w:r w:rsidRPr="008B2943">
        <w:fldChar w:fldCharType="begin"/>
      </w:r>
      <w:r w:rsidRPr="008B2943">
        <w:instrText xml:space="preserve"> REF _Ref380738930 \w \h \*MERGEFORMAT </w:instrText>
      </w:r>
      <w:r w:rsidRPr="008B2943">
        <w:fldChar w:fldCharType="separate"/>
      </w:r>
      <w:r w:rsidR="008B2943">
        <w:t>6.0[19]</w:t>
      </w:r>
      <w:r w:rsidRPr="008B2943">
        <w:fldChar w:fldCharType="end"/>
      </w:r>
      <w:r w:rsidRPr="008B2943">
        <w:t xml:space="preserve">) of all cells is less than or equal to 1.205, </w:t>
      </w:r>
      <w:r w:rsidRPr="008B2943">
        <w:rPr>
          <w:rStyle w:val="Bold"/>
        </w:rPr>
        <w:t>OR</w:t>
      </w:r>
    </w:p>
    <w:p w14:paraId="1A6F525E" w14:textId="0EF514C5" w:rsidR="00EF36B3" w:rsidRPr="008B2943" w:rsidRDefault="003F266B" w:rsidP="008B2943">
      <w:pPr>
        <w:pStyle w:val="ActionStep1BulletPK"/>
        <w:keepNext/>
      </w:pPr>
      <w:r w:rsidRPr="008B2943">
        <w:t>Condition 4</w:t>
      </w:r>
      <w:r w:rsidRPr="008B2943">
        <w:noBreakHyphen/>
        <w:t xml:space="preserve"> The as-found cell voltage (</w:t>
      </w:r>
      <w:r w:rsidR="00901FAD" w:rsidRPr="008B2943">
        <w:fldChar w:fldCharType="begin"/>
      </w:r>
      <w:r w:rsidR="00901FAD" w:rsidRPr="008B2943">
        <w:instrText xml:space="preserve"> REF Supplement7729669_cr \h  \*MERGEFORMAT </w:instrText>
      </w:r>
      <w:r w:rsidR="00901FAD" w:rsidRPr="008B2943">
        <w:fldChar w:fldCharType="separate"/>
      </w:r>
      <w:r w:rsidR="008B2943" w:rsidRPr="008B2943">
        <w:t>Attachment </w:t>
      </w:r>
      <w:r w:rsidR="008B2943">
        <w:t>1</w:t>
      </w:r>
      <w:r w:rsidR="00901FAD" w:rsidRPr="008B2943">
        <w:fldChar w:fldCharType="end"/>
      </w:r>
      <w:r w:rsidRPr="008B2943">
        <w:t xml:space="preserve">, Column 2) of any cell is NOT within </w:t>
      </w:r>
      <w:r w:rsidRPr="008B2943">
        <w:sym w:font="Symbol" w:char="F0B1"/>
      </w:r>
      <w:r w:rsidRPr="008B2943">
        <w:t xml:space="preserve"> 0.1 volt of the average battery cell voltage recorded in Step </w:t>
      </w:r>
      <w:r w:rsidRPr="008B2943">
        <w:fldChar w:fldCharType="begin"/>
      </w:r>
      <w:r w:rsidRPr="008B2943">
        <w:instrText xml:space="preserve"> REF _Ref346696536 \w \h \*MERGEFORMAT </w:instrText>
      </w:r>
      <w:r w:rsidRPr="008B2943">
        <w:fldChar w:fldCharType="separate"/>
      </w:r>
      <w:r w:rsidR="008B2943">
        <w:t>6.0[25]</w:t>
      </w:r>
      <w:r w:rsidRPr="008B2943">
        <w:fldChar w:fldCharType="end"/>
      </w:r>
      <w:r w:rsidRPr="008B2943">
        <w:t>,</w:t>
      </w:r>
      <w:r w:rsidR="00EF36B3" w:rsidRPr="008B2943">
        <w:t xml:space="preserve"> </w:t>
      </w:r>
      <w:r w:rsidR="00EF36B3" w:rsidRPr="008B2943">
        <w:rPr>
          <w:rStyle w:val="Bold"/>
        </w:rPr>
        <w:t>OR</w:t>
      </w:r>
    </w:p>
    <w:p w14:paraId="3BB7A42F" w14:textId="57510913" w:rsidR="003F266B" w:rsidRPr="008B2943" w:rsidRDefault="00EF36B3" w:rsidP="008B2943">
      <w:pPr>
        <w:pStyle w:val="ActionStep1BulletPK"/>
        <w:keepNext/>
      </w:pPr>
      <w:r w:rsidRPr="008B2943">
        <w:t>Condition 5</w:t>
      </w:r>
      <w:r w:rsidRPr="008B2943">
        <w:noBreakHyphen/>
        <w:t xml:space="preserve"> The As Found Difference between the Average Battery Cell Specific Gravity and the Lowest Cell Specific Gravity is greater than 0.020 in Step </w:t>
      </w:r>
      <w:r w:rsidRPr="008B2943">
        <w:fldChar w:fldCharType="begin"/>
      </w:r>
      <w:r w:rsidRPr="008B2943">
        <w:instrText xml:space="preserve"> REF _Ref536107458 \w \h \*MERGEFORMAT </w:instrText>
      </w:r>
      <w:r w:rsidRPr="008B2943">
        <w:fldChar w:fldCharType="separate"/>
      </w:r>
      <w:r w:rsidR="008B2943">
        <w:t>6.0[21]</w:t>
      </w:r>
      <w:r w:rsidRPr="008B2943">
        <w:fldChar w:fldCharType="end"/>
      </w:r>
      <w:r w:rsidRPr="008B2943">
        <w:t xml:space="preserve">, </w:t>
      </w:r>
      <w:r w:rsidR="003F266B" w:rsidRPr="008B2943">
        <w:rPr>
          <w:rStyle w:val="Bold"/>
        </w:rPr>
        <w:t>THEN</w:t>
      </w:r>
    </w:p>
    <w:p w14:paraId="0F227638" w14:textId="77777777" w:rsidR="003F266B" w:rsidRPr="008B2943" w:rsidRDefault="003F266B" w:rsidP="008B2943">
      <w:pPr>
        <w:pStyle w:val="ActionStep1PKNoNumber"/>
      </w:pPr>
      <w:r w:rsidRPr="008B2943">
        <w:rPr>
          <w:rStyle w:val="Bold"/>
        </w:rPr>
        <w:t>PERFORM</w:t>
      </w:r>
      <w:r w:rsidRPr="008B2943">
        <w:t xml:space="preserve"> ECI</w:t>
      </w:r>
      <w:r w:rsidRPr="008B2943">
        <w:noBreakHyphen/>
        <w:t>0</w:t>
      </w:r>
      <w:r w:rsidRPr="008B2943">
        <w:noBreakHyphen/>
        <w:t>248</w:t>
      </w:r>
      <w:r w:rsidRPr="008B2943">
        <w:noBreakHyphen/>
        <w:t xml:space="preserve">BAT001, Equalize Charging the 250 Volt Main Bank Batteries. (Otherwise, </w:t>
      </w:r>
      <w:r w:rsidRPr="008B2943">
        <w:rPr>
          <w:rStyle w:val="Bold"/>
        </w:rPr>
        <w:t>MARK</w:t>
      </w:r>
      <w:r w:rsidRPr="008B2943">
        <w:t xml:space="preserve"> N/A)</w:t>
      </w:r>
      <w:r w:rsidRPr="008B2943">
        <w:tab/>
        <w:t>________</w:t>
      </w:r>
    </w:p>
    <w:p w14:paraId="381DFF56" w14:textId="77777777" w:rsidR="0089094A" w:rsidRPr="008B2943" w:rsidDel="006F2F61" w:rsidRDefault="0089094A" w:rsidP="008B2943">
      <w:pPr>
        <w:pStyle w:val="ActionStep1PK"/>
      </w:pPr>
      <w:r w:rsidRPr="008B2943">
        <w:rPr>
          <w:rStyle w:val="Bold"/>
        </w:rPr>
        <w:t>INITIATE</w:t>
      </w:r>
      <w:r w:rsidRPr="008B2943">
        <w:t xml:space="preserve"> </w:t>
      </w:r>
      <w:r w:rsidR="008F0AEC" w:rsidRPr="008B2943">
        <w:t xml:space="preserve">a </w:t>
      </w:r>
      <w:r w:rsidR="0006785B" w:rsidRPr="008B2943">
        <w:t>Condition Report</w:t>
      </w:r>
      <w:r w:rsidRPr="008B2943">
        <w:t xml:space="preserve"> for trending</w:t>
      </w:r>
      <w:r w:rsidR="00584BD8" w:rsidRPr="008B2943">
        <w:t>,</w:t>
      </w:r>
      <w:r w:rsidRPr="008B2943">
        <w:t xml:space="preserve"> </w:t>
      </w:r>
      <w:r w:rsidR="00584BD8" w:rsidRPr="008B2943">
        <w:t>documenting</w:t>
      </w:r>
      <w:r w:rsidRPr="008B2943">
        <w:t xml:space="preserve"> </w:t>
      </w:r>
      <w:r w:rsidR="00584BD8" w:rsidRPr="008B2943">
        <w:t>condition(s)</w:t>
      </w:r>
      <w:r w:rsidRPr="008B2943">
        <w:t xml:space="preserve"> found.</w:t>
      </w:r>
      <w:r w:rsidR="007A6B4F" w:rsidRPr="008B2943">
        <w:t xml:space="preserve"> (Otherwise, </w:t>
      </w:r>
      <w:r w:rsidR="007A6B4F" w:rsidRPr="008B2943">
        <w:rPr>
          <w:rStyle w:val="Bold"/>
        </w:rPr>
        <w:t>MARK</w:t>
      </w:r>
      <w:r w:rsidR="007A6B4F" w:rsidRPr="008B2943">
        <w:t xml:space="preserve"> N/A)</w:t>
      </w:r>
    </w:p>
    <w:tbl>
      <w:tblPr>
        <w:tblW w:w="0" w:type="auto"/>
        <w:jc w:val="right"/>
        <w:tblLayout w:type="fixed"/>
        <w:tblLook w:val="0000" w:firstRow="0" w:lastRow="0" w:firstColumn="0" w:lastColumn="0" w:noHBand="0" w:noVBand="0"/>
      </w:tblPr>
      <w:tblGrid>
        <w:gridCol w:w="2592"/>
        <w:gridCol w:w="3600"/>
        <w:gridCol w:w="360"/>
        <w:gridCol w:w="1368"/>
      </w:tblGrid>
      <w:tr w:rsidR="0089094A" w:rsidRPr="008B2943" w14:paraId="2315F1B0" w14:textId="77777777" w:rsidTr="003325F8">
        <w:trPr>
          <w:cantSplit/>
          <w:jc w:val="right"/>
        </w:trPr>
        <w:tc>
          <w:tcPr>
            <w:tcW w:w="2592" w:type="dxa"/>
          </w:tcPr>
          <w:p w14:paraId="71D95A89" w14:textId="77777777" w:rsidR="0089094A" w:rsidRPr="008B2943" w:rsidRDefault="0006785B" w:rsidP="008B2943">
            <w:pPr>
              <w:pStyle w:val="Table12Right"/>
              <w:spacing w:after="20"/>
            </w:pPr>
            <w:r w:rsidRPr="008B2943">
              <w:t>Condition Report</w:t>
            </w:r>
            <w:r w:rsidR="008F0AEC" w:rsidRPr="008B2943">
              <w:t xml:space="preserve"> </w:t>
            </w:r>
            <w:r w:rsidR="0089094A" w:rsidRPr="008B2943">
              <w:t>#</w:t>
            </w:r>
          </w:p>
        </w:tc>
        <w:tc>
          <w:tcPr>
            <w:tcW w:w="3600" w:type="dxa"/>
            <w:tcBorders>
              <w:bottom w:val="single" w:sz="6" w:space="0" w:color="auto"/>
            </w:tcBorders>
          </w:tcPr>
          <w:p w14:paraId="3A7320DF" w14:textId="77777777" w:rsidR="0089094A" w:rsidRPr="008B2943" w:rsidRDefault="0089094A" w:rsidP="008B2943">
            <w:pPr>
              <w:pStyle w:val="Table12Center"/>
              <w:spacing w:after="20"/>
            </w:pPr>
          </w:p>
        </w:tc>
        <w:tc>
          <w:tcPr>
            <w:tcW w:w="360" w:type="dxa"/>
          </w:tcPr>
          <w:p w14:paraId="6DC0E273" w14:textId="77777777" w:rsidR="0089094A" w:rsidRPr="008B2943" w:rsidRDefault="0089094A" w:rsidP="008B2943">
            <w:pPr>
              <w:pStyle w:val="Table12Center"/>
              <w:spacing w:after="20"/>
            </w:pPr>
          </w:p>
        </w:tc>
        <w:tc>
          <w:tcPr>
            <w:tcW w:w="1368" w:type="dxa"/>
          </w:tcPr>
          <w:p w14:paraId="1BBC5502" w14:textId="77777777" w:rsidR="0089094A" w:rsidRPr="008B2943" w:rsidRDefault="0089094A" w:rsidP="008B2943">
            <w:pPr>
              <w:pStyle w:val="Table12Center"/>
              <w:spacing w:after="20"/>
            </w:pPr>
            <w:r w:rsidRPr="008B2943">
              <w:t>________</w:t>
            </w:r>
          </w:p>
        </w:tc>
      </w:tr>
    </w:tbl>
    <w:p w14:paraId="1BE5BD1D" w14:textId="42EE2F37" w:rsidR="00602E41" w:rsidRPr="008B2943" w:rsidRDefault="00602E41" w:rsidP="008B2943">
      <w:pPr>
        <w:pStyle w:val="ActionStep1PK"/>
        <w:keepNext/>
      </w:pPr>
      <w:r w:rsidRPr="008B2943">
        <w:rPr>
          <w:rStyle w:val="Bold"/>
        </w:rPr>
        <w:lastRenderedPageBreak/>
        <w:t>IF</w:t>
      </w:r>
      <w:r w:rsidRPr="008B2943">
        <w:t xml:space="preserve"> ECI</w:t>
      </w:r>
      <w:r w:rsidRPr="008B2943">
        <w:noBreakHyphen/>
        <w:t>0</w:t>
      </w:r>
      <w:r w:rsidRPr="008B2943">
        <w:noBreakHyphen/>
        <w:t>248</w:t>
      </w:r>
      <w:r w:rsidRPr="008B2943">
        <w:noBreakHyphen/>
        <w:t>BAT00</w:t>
      </w:r>
      <w:r w:rsidR="00080DFA" w:rsidRPr="008B2943">
        <w:t>1</w:t>
      </w:r>
      <w:r w:rsidRPr="008B2943">
        <w:t xml:space="preserve"> was performed on Step </w:t>
      </w:r>
      <w:r w:rsidR="00177462" w:rsidRPr="008B2943">
        <w:fldChar w:fldCharType="begin"/>
      </w:r>
      <w:r w:rsidR="00177462" w:rsidRPr="008B2943">
        <w:instrText xml:space="preserve"> REF _Ref536713355 \w \h \*MERGEFORMAT </w:instrText>
      </w:r>
      <w:r w:rsidR="00177462" w:rsidRPr="008B2943">
        <w:fldChar w:fldCharType="separate"/>
      </w:r>
      <w:r w:rsidR="008B2943">
        <w:t>6.0[35]</w:t>
      </w:r>
      <w:r w:rsidR="00177462" w:rsidRPr="008B2943">
        <w:fldChar w:fldCharType="end"/>
      </w:r>
      <w:r w:rsidRPr="008B2943">
        <w:t xml:space="preserve"> prior to completing this procedure, </w:t>
      </w:r>
      <w:r w:rsidRPr="008B2943">
        <w:rPr>
          <w:rStyle w:val="Bold"/>
        </w:rPr>
        <w:t>THEN</w:t>
      </w:r>
      <w:r w:rsidR="00CD0094" w:rsidRPr="008B2943">
        <w:br/>
      </w:r>
      <w:r w:rsidR="00CD0094" w:rsidRPr="008B2943">
        <w:br/>
      </w:r>
      <w:r w:rsidRPr="008B2943">
        <w:rPr>
          <w:rStyle w:val="Bold"/>
        </w:rPr>
        <w:t>PERFORM</w:t>
      </w:r>
      <w:r w:rsidRPr="008B2943">
        <w:t xml:space="preserve"> </w:t>
      </w:r>
      <w:r w:rsidR="000B5C9F" w:rsidRPr="008B2943">
        <w:t>S</w:t>
      </w:r>
      <w:r w:rsidRPr="008B2943">
        <w:t>teps</w:t>
      </w:r>
      <w:r w:rsidR="000B5C9F" w:rsidRPr="008B2943">
        <w:t xml:space="preserve"> </w:t>
      </w:r>
      <w:r w:rsidR="003B515E" w:rsidRPr="008B2943">
        <w:fldChar w:fldCharType="begin"/>
      </w:r>
      <w:r w:rsidR="003B515E" w:rsidRPr="008B2943">
        <w:instrText xml:space="preserve"> REF _Ref124734468 \w \h \*MERGEFORMAT </w:instrText>
      </w:r>
      <w:r w:rsidR="003B515E" w:rsidRPr="008B2943">
        <w:fldChar w:fldCharType="separate"/>
      </w:r>
      <w:r w:rsidR="008B2943">
        <w:t>6.0[37.1]</w:t>
      </w:r>
      <w:r w:rsidR="003B515E" w:rsidRPr="008B2943">
        <w:fldChar w:fldCharType="end"/>
      </w:r>
      <w:r w:rsidR="000B5C9F" w:rsidRPr="008B2943">
        <w:t xml:space="preserve"> through </w:t>
      </w:r>
      <w:r w:rsidR="00932553" w:rsidRPr="008B2943">
        <w:fldChar w:fldCharType="begin"/>
      </w:r>
      <w:r w:rsidR="00932553" w:rsidRPr="008B2943">
        <w:instrText xml:space="preserve"> REF _Ref86216474 \w \h \*MERGEFORMAT </w:instrText>
      </w:r>
      <w:r w:rsidR="00932553" w:rsidRPr="008B2943">
        <w:fldChar w:fldCharType="separate"/>
      </w:r>
      <w:r w:rsidR="008B2943">
        <w:t>6.0[37.13]</w:t>
      </w:r>
      <w:r w:rsidR="00932553" w:rsidRPr="008B2943">
        <w:fldChar w:fldCharType="end"/>
      </w:r>
      <w:r w:rsidR="004B5FFB" w:rsidRPr="008B2943">
        <w:t>:</w:t>
      </w:r>
      <w:r w:rsidR="007A6B4F" w:rsidRPr="008B2943">
        <w:t xml:space="preserve"> (Otherwise, </w:t>
      </w:r>
      <w:r w:rsidR="007A6B4F" w:rsidRPr="008B2943">
        <w:rPr>
          <w:rStyle w:val="Bold"/>
        </w:rPr>
        <w:t>MARK</w:t>
      </w:r>
      <w:r w:rsidR="007A6B4F" w:rsidRPr="008B2943">
        <w:t xml:space="preserve"> N/A)</w:t>
      </w:r>
    </w:p>
    <w:p w14:paraId="5794C2A6" w14:textId="044CE960" w:rsidR="00CD0094" w:rsidRPr="008B2943" w:rsidRDefault="00602E41" w:rsidP="008B2943">
      <w:pPr>
        <w:pStyle w:val="ActionStep2PK"/>
      </w:pPr>
      <w:bookmarkStart w:id="65" w:name="_Ref124734468"/>
      <w:r w:rsidRPr="008B2943">
        <w:rPr>
          <w:rStyle w:val="Bold"/>
        </w:rPr>
        <w:t>RECORD</w:t>
      </w:r>
      <w:r w:rsidRPr="008B2943">
        <w:t xml:space="preserve"> on </w:t>
      </w:r>
      <w:r w:rsidR="00901FAD" w:rsidRPr="008B2943">
        <w:fldChar w:fldCharType="begin"/>
      </w:r>
      <w:r w:rsidR="00901FAD" w:rsidRPr="008B2943">
        <w:instrText xml:space="preserve"> REF Supplement7729669_cr \h  \*MERGEFORMAT </w:instrText>
      </w:r>
      <w:r w:rsidR="00901FAD" w:rsidRPr="008B2943">
        <w:fldChar w:fldCharType="separate"/>
      </w:r>
      <w:r w:rsidR="008B2943" w:rsidRPr="008B2943">
        <w:t>Attachment </w:t>
      </w:r>
      <w:r w:rsidR="008B2943">
        <w:t>1</w:t>
      </w:r>
      <w:r w:rsidR="00901FAD" w:rsidRPr="008B2943">
        <w:fldChar w:fldCharType="end"/>
      </w:r>
      <w:r w:rsidR="00CC1560" w:rsidRPr="008B2943">
        <w:t xml:space="preserve"> </w:t>
      </w:r>
      <w:r w:rsidRPr="008B2943">
        <w:t xml:space="preserve">Column 6, the </w:t>
      </w:r>
      <w:r w:rsidR="00FC2A8B" w:rsidRPr="008B2943">
        <w:t>a</w:t>
      </w:r>
      <w:r w:rsidRPr="008B2943">
        <w:t>s</w:t>
      </w:r>
      <w:r w:rsidR="00F439C9" w:rsidRPr="008B2943">
        <w:t>-</w:t>
      </w:r>
      <w:r w:rsidR="00FC2A8B" w:rsidRPr="008B2943">
        <w:t>l</w:t>
      </w:r>
      <w:r w:rsidRPr="008B2943">
        <w:t xml:space="preserve">eft </w:t>
      </w:r>
      <w:r w:rsidR="00FC2A8B" w:rsidRPr="008B2943">
        <w:t>c</w:t>
      </w:r>
      <w:r w:rsidRPr="008B2943">
        <w:t xml:space="preserve">ell </w:t>
      </w:r>
      <w:r w:rsidR="00FC2A8B" w:rsidRPr="008B2943">
        <w:t>v</w:t>
      </w:r>
      <w:r w:rsidRPr="008B2943">
        <w:t>oltage of cells 1 through 120.</w:t>
      </w:r>
      <w:r w:rsidRPr="008B2943">
        <w:tab/>
        <w:t>________</w:t>
      </w:r>
      <w:bookmarkEnd w:id="65"/>
    </w:p>
    <w:p w14:paraId="00FC2E3B" w14:textId="77777777" w:rsidR="00CD0094" w:rsidRPr="008B2943" w:rsidRDefault="007A6B4F" w:rsidP="008B2943">
      <w:pPr>
        <w:pStyle w:val="ActionStep2PK"/>
      </w:pPr>
      <w:r w:rsidRPr="008B2943">
        <w:rPr>
          <w:rStyle w:val="Bold"/>
        </w:rPr>
        <w:t>CHECK</w:t>
      </w:r>
      <w:r w:rsidR="00602E41" w:rsidRPr="008B2943">
        <w:t xml:space="preserve"> the </w:t>
      </w:r>
      <w:r w:rsidR="00FC2A8B" w:rsidRPr="008B2943">
        <w:t>a</w:t>
      </w:r>
      <w:r w:rsidR="00602E41" w:rsidRPr="008B2943">
        <w:t>s</w:t>
      </w:r>
      <w:r w:rsidR="00F439C9" w:rsidRPr="008B2943">
        <w:t>-</w:t>
      </w:r>
      <w:r w:rsidR="00FC2A8B" w:rsidRPr="008B2943">
        <w:t>l</w:t>
      </w:r>
      <w:r w:rsidR="00602E41" w:rsidRPr="008B2943">
        <w:t xml:space="preserve">eft </w:t>
      </w:r>
      <w:r w:rsidR="00FC2A8B" w:rsidRPr="008B2943">
        <w:t>c</w:t>
      </w:r>
      <w:r w:rsidR="00602E41" w:rsidRPr="008B2943">
        <w:t xml:space="preserve">ell </w:t>
      </w:r>
      <w:r w:rsidR="00FC2A8B" w:rsidRPr="008B2943">
        <w:t>v</w:t>
      </w:r>
      <w:r w:rsidR="00602E41" w:rsidRPr="008B2943">
        <w:t>oltage of each</w:t>
      </w:r>
      <w:r w:rsidR="00E525C9" w:rsidRPr="008B2943">
        <w:t xml:space="preserve"> </w:t>
      </w:r>
      <w:r w:rsidR="00602E41" w:rsidRPr="008B2943">
        <w:t xml:space="preserve">battery cell is </w:t>
      </w:r>
      <w:r w:rsidR="00951CFC" w:rsidRPr="008B2943">
        <w:t xml:space="preserve">greater than </w:t>
      </w:r>
      <w:r w:rsidR="002976D9" w:rsidRPr="008B2943">
        <w:t xml:space="preserve">or equal to </w:t>
      </w:r>
      <w:r w:rsidR="00602E41" w:rsidRPr="008B2943">
        <w:t>2.</w:t>
      </w:r>
      <w:r w:rsidR="0042334E" w:rsidRPr="008B2943">
        <w:t>13 </w:t>
      </w:r>
      <w:r w:rsidR="00602E41" w:rsidRPr="008B2943">
        <w:t>V</w:t>
      </w:r>
      <w:r w:rsidR="006A3297" w:rsidRPr="008B2943">
        <w:t>dc</w:t>
      </w:r>
      <w:r w:rsidR="00602E41" w:rsidRPr="008B2943">
        <w:t>.</w:t>
      </w:r>
      <w:r w:rsidR="00602E41" w:rsidRPr="008B2943">
        <w:tab/>
        <w:t>_____</w:t>
      </w:r>
      <w:r w:rsidR="00602E41" w:rsidRPr="008B2943">
        <w:rPr>
          <w:rStyle w:val="ACSignOff"/>
        </w:rPr>
        <w:t>(AC)</w:t>
      </w:r>
    </w:p>
    <w:p w14:paraId="65862B54" w14:textId="325FB512" w:rsidR="00EF36B3" w:rsidRPr="008B2943" w:rsidRDefault="00EF36B3" w:rsidP="008B2943">
      <w:pPr>
        <w:pStyle w:val="ActionStep3PK"/>
      </w:pPr>
      <w:bookmarkStart w:id="66" w:name="_Ref536105334"/>
      <w:r w:rsidRPr="008B2943">
        <w:rPr>
          <w:rStyle w:val="Bold"/>
        </w:rPr>
        <w:t>IF</w:t>
      </w:r>
      <w:r w:rsidRPr="008B2943">
        <w:t xml:space="preserve"> as left cell voltage of any connected cell is less than or equal to 2.07 vdc, </w:t>
      </w:r>
      <w:r w:rsidRPr="008B2943">
        <w:rPr>
          <w:rStyle w:val="Bold"/>
        </w:rPr>
        <w:t>THEN</w:t>
      </w:r>
      <w:r w:rsidRPr="008B2943">
        <w:rPr>
          <w:rStyle w:val="Bold"/>
        </w:rPr>
        <w:br/>
      </w:r>
      <w:r w:rsidRPr="008B2943">
        <w:br/>
      </w:r>
      <w:r w:rsidRPr="008B2943">
        <w:rPr>
          <w:rStyle w:val="Bold"/>
        </w:rPr>
        <w:t>IMMEDIATELY</w:t>
      </w:r>
      <w:r w:rsidRPr="008B2943">
        <w:t xml:space="preserve"> </w:t>
      </w:r>
      <w:r w:rsidRPr="008B2943">
        <w:rPr>
          <w:rStyle w:val="Bold"/>
        </w:rPr>
        <w:t>NOTIFY</w:t>
      </w:r>
      <w:r w:rsidRPr="008B2943">
        <w:t xml:space="preserve"> the </w:t>
      </w:r>
      <w:r w:rsidR="00D975FF" w:rsidRPr="008B2943">
        <w:t>U</w:t>
      </w:r>
      <w:r w:rsidRPr="008B2943">
        <w:t xml:space="preserve">nit </w:t>
      </w:r>
      <w:r w:rsidR="00D975FF" w:rsidRPr="008B2943">
        <w:t xml:space="preserve">SRO </w:t>
      </w:r>
      <w:r w:rsidRPr="008B2943">
        <w:t xml:space="preserve">that all connected cell voltage are NOT greater than 2.07 VDC and 250 Volt Main Bank Number 2 battery must be declared inoperable per LCO 3.8.6. Otherwise, </w:t>
      </w:r>
      <w:r w:rsidRPr="008B2943">
        <w:rPr>
          <w:rStyle w:val="Bold"/>
        </w:rPr>
        <w:t>MARK</w:t>
      </w:r>
      <w:r w:rsidRPr="008B2943">
        <w:t xml:space="preserve"> N/A.</w:t>
      </w:r>
      <w:r w:rsidRPr="008B2943">
        <w:rPr>
          <w:rStyle w:val="Bold"/>
        </w:rPr>
        <w:tab/>
      </w:r>
      <w:r w:rsidRPr="008B2943">
        <w:t>________</w:t>
      </w:r>
      <w:bookmarkEnd w:id="66"/>
      <w:r w:rsidRPr="008B2943">
        <w:t xml:space="preserve"> </w:t>
      </w:r>
    </w:p>
    <w:p w14:paraId="67392190" w14:textId="77EF8DE2" w:rsidR="00EF36B3" w:rsidRPr="008B2943" w:rsidRDefault="00EF36B3" w:rsidP="008B2943">
      <w:pPr>
        <w:pStyle w:val="ActionStep3PK"/>
      </w:pPr>
      <w:bookmarkStart w:id="67" w:name="_Ref536105366"/>
      <w:r w:rsidRPr="008B2943">
        <w:rPr>
          <w:rStyle w:val="Bold"/>
        </w:rPr>
        <w:t>IF</w:t>
      </w:r>
      <w:r w:rsidRPr="008B2943">
        <w:t xml:space="preserve"> Left Cell Voltage of any connected cell is less than 2.13 VDC, and greater than 2.07 VDC, </w:t>
      </w:r>
      <w:r w:rsidRPr="008B2943">
        <w:rPr>
          <w:rStyle w:val="Bold"/>
        </w:rPr>
        <w:t>THEN</w:t>
      </w:r>
      <w:r w:rsidRPr="008B2943">
        <w:br/>
      </w:r>
      <w:r w:rsidRPr="008B2943">
        <w:br/>
      </w:r>
      <w:r w:rsidRPr="008B2943">
        <w:rPr>
          <w:rStyle w:val="Bold"/>
        </w:rPr>
        <w:t>IMMEDIATELY</w:t>
      </w:r>
      <w:r w:rsidRPr="008B2943">
        <w:t xml:space="preserve"> </w:t>
      </w:r>
      <w:r w:rsidRPr="008B2943">
        <w:rPr>
          <w:rStyle w:val="Bold"/>
        </w:rPr>
        <w:t>NOTIFY</w:t>
      </w:r>
      <w:r w:rsidRPr="008B2943">
        <w:t xml:space="preserve"> the Unit </w:t>
      </w:r>
      <w:r w:rsidR="00687208" w:rsidRPr="008B2943">
        <w:t xml:space="preserve">SRO </w:t>
      </w:r>
      <w:r w:rsidRPr="008B2943">
        <w:t xml:space="preserve">that all connected cell voltage are NOT greater than or equal to 2.13 VDC and must be restored to acceptable limits within thirty one days from the time the condition is discovered and appropriate LCO must be initiated. Otherwise, </w:t>
      </w:r>
      <w:r w:rsidRPr="008B2943">
        <w:rPr>
          <w:rStyle w:val="Bold"/>
        </w:rPr>
        <w:t>MARK</w:t>
      </w:r>
      <w:r w:rsidRPr="008B2943">
        <w:t xml:space="preserve"> N/A.</w:t>
      </w:r>
      <w:r w:rsidRPr="008B2943">
        <w:tab/>
        <w:t>________</w:t>
      </w:r>
      <w:bookmarkEnd w:id="67"/>
    </w:p>
    <w:p w14:paraId="15C973C5" w14:textId="303013FE" w:rsidR="00EF36B3" w:rsidRPr="008B2943" w:rsidRDefault="00EF36B3" w:rsidP="008B2943">
      <w:pPr>
        <w:pStyle w:val="ActionStep3PK"/>
      </w:pPr>
      <w:r w:rsidRPr="008B2943">
        <w:rPr>
          <w:rStyle w:val="Bold"/>
        </w:rPr>
        <w:t xml:space="preserve">SIGN </w:t>
      </w:r>
      <w:r w:rsidRPr="008B2943">
        <w:t xml:space="preserve">below indicating notification of conditions in Steps </w:t>
      </w:r>
      <w:r w:rsidRPr="008B2943">
        <w:fldChar w:fldCharType="begin"/>
      </w:r>
      <w:r w:rsidRPr="008B2943">
        <w:instrText xml:space="preserve"> REF _Ref536105334 \w \h \*MERGEFORMAT </w:instrText>
      </w:r>
      <w:r w:rsidRPr="008B2943">
        <w:fldChar w:fldCharType="separate"/>
      </w:r>
      <w:r w:rsidR="008B2943">
        <w:t>6.0[37.2.1]</w:t>
      </w:r>
      <w:r w:rsidRPr="008B2943">
        <w:fldChar w:fldCharType="end"/>
      </w:r>
      <w:r w:rsidRPr="008B2943">
        <w:t xml:space="preserve"> OR </w:t>
      </w:r>
      <w:r w:rsidRPr="008B2943">
        <w:fldChar w:fldCharType="begin"/>
      </w:r>
      <w:r w:rsidRPr="008B2943">
        <w:instrText xml:space="preserve"> REF _Ref536105366 \w \h \*MERGEFORMAT </w:instrText>
      </w:r>
      <w:r w:rsidRPr="008B2943">
        <w:fldChar w:fldCharType="separate"/>
      </w:r>
      <w:r w:rsidR="008B2943">
        <w:t>6.0[37.2.2]</w:t>
      </w:r>
      <w:r w:rsidRPr="008B2943">
        <w:fldChar w:fldCharType="end"/>
      </w:r>
      <w:r w:rsidRPr="008B2943">
        <w:t xml:space="preserve"> if applicable. Otherwise </w:t>
      </w:r>
      <w:r w:rsidRPr="008B2943">
        <w:rPr>
          <w:rStyle w:val="Bold"/>
        </w:rPr>
        <w:t>MARK</w:t>
      </w:r>
      <w:r w:rsidRPr="008B2943">
        <w:t xml:space="preserve"> N/A.</w:t>
      </w:r>
      <w:r w:rsidRPr="008B2943">
        <w:br/>
      </w:r>
      <w:r w:rsidRPr="008B2943">
        <w:br/>
      </w:r>
    </w:p>
    <w:tbl>
      <w:tblPr>
        <w:tblW w:w="0" w:type="auto"/>
        <w:jc w:val="right"/>
        <w:tblLayout w:type="fixed"/>
        <w:tblLook w:val="0000" w:firstRow="0" w:lastRow="0" w:firstColumn="0" w:lastColumn="0" w:noHBand="0" w:noVBand="0"/>
      </w:tblPr>
      <w:tblGrid>
        <w:gridCol w:w="2610"/>
        <w:gridCol w:w="432"/>
        <w:gridCol w:w="1440"/>
        <w:gridCol w:w="432"/>
        <w:gridCol w:w="1440"/>
      </w:tblGrid>
      <w:tr w:rsidR="00EF36B3" w:rsidRPr="008B2943" w14:paraId="7D2380D0" w14:textId="77777777" w:rsidTr="00990D71">
        <w:trPr>
          <w:cantSplit/>
          <w:tblHeader/>
          <w:jc w:val="right"/>
        </w:trPr>
        <w:tc>
          <w:tcPr>
            <w:tcW w:w="2610" w:type="dxa"/>
            <w:tcBorders>
              <w:bottom w:val="single" w:sz="6" w:space="0" w:color="auto"/>
            </w:tcBorders>
          </w:tcPr>
          <w:p w14:paraId="6C6B19F7" w14:textId="77777777" w:rsidR="00EF36B3" w:rsidRPr="008B2943" w:rsidRDefault="00EF36B3" w:rsidP="008B2943">
            <w:pPr>
              <w:pStyle w:val="Table12Center"/>
              <w:keepNext/>
              <w:spacing w:after="20"/>
            </w:pPr>
          </w:p>
        </w:tc>
        <w:tc>
          <w:tcPr>
            <w:tcW w:w="432" w:type="dxa"/>
          </w:tcPr>
          <w:p w14:paraId="63D00AEB" w14:textId="77777777" w:rsidR="00EF36B3" w:rsidRPr="008B2943" w:rsidRDefault="00EF36B3" w:rsidP="008B2943">
            <w:pPr>
              <w:pStyle w:val="Table12Center"/>
              <w:keepNext/>
              <w:spacing w:after="20"/>
            </w:pPr>
          </w:p>
        </w:tc>
        <w:tc>
          <w:tcPr>
            <w:tcW w:w="1440" w:type="dxa"/>
            <w:tcBorders>
              <w:bottom w:val="single" w:sz="6" w:space="0" w:color="auto"/>
            </w:tcBorders>
          </w:tcPr>
          <w:p w14:paraId="3F3FD2AE" w14:textId="77777777" w:rsidR="00EF36B3" w:rsidRPr="008B2943" w:rsidRDefault="00EF36B3" w:rsidP="008B2943">
            <w:pPr>
              <w:pStyle w:val="Table12Center"/>
              <w:keepNext/>
              <w:spacing w:after="20"/>
            </w:pPr>
          </w:p>
        </w:tc>
        <w:tc>
          <w:tcPr>
            <w:tcW w:w="432" w:type="dxa"/>
          </w:tcPr>
          <w:p w14:paraId="0E8239FA" w14:textId="77777777" w:rsidR="00EF36B3" w:rsidRPr="008B2943" w:rsidRDefault="00EF36B3" w:rsidP="008B2943">
            <w:pPr>
              <w:pStyle w:val="Table12Center"/>
              <w:keepNext/>
              <w:spacing w:after="20"/>
            </w:pPr>
          </w:p>
        </w:tc>
        <w:tc>
          <w:tcPr>
            <w:tcW w:w="1440" w:type="dxa"/>
            <w:tcBorders>
              <w:bottom w:val="single" w:sz="6" w:space="0" w:color="auto"/>
            </w:tcBorders>
          </w:tcPr>
          <w:p w14:paraId="34F6DA5A" w14:textId="77777777" w:rsidR="00EF36B3" w:rsidRPr="008B2943" w:rsidRDefault="00EF36B3" w:rsidP="008B2943">
            <w:pPr>
              <w:pStyle w:val="Table12Center"/>
              <w:keepNext/>
              <w:spacing w:after="20"/>
            </w:pPr>
          </w:p>
        </w:tc>
      </w:tr>
      <w:tr w:rsidR="00EF36B3" w:rsidRPr="008B2943" w14:paraId="3C3C08DE" w14:textId="77777777" w:rsidTr="00990D71">
        <w:trPr>
          <w:cantSplit/>
          <w:tblHeader/>
          <w:jc w:val="right"/>
        </w:trPr>
        <w:tc>
          <w:tcPr>
            <w:tcW w:w="2610" w:type="dxa"/>
          </w:tcPr>
          <w:p w14:paraId="5611AEC3" w14:textId="587592DD" w:rsidR="00EF36B3" w:rsidRPr="008B2943" w:rsidRDefault="00EF36B3" w:rsidP="008B2943">
            <w:pPr>
              <w:pStyle w:val="Table12Center"/>
              <w:spacing w:before="0" w:after="0"/>
            </w:pPr>
            <w:r w:rsidRPr="008B2943">
              <w:t>U</w:t>
            </w:r>
            <w:r w:rsidR="00687208" w:rsidRPr="008B2943">
              <w:t xml:space="preserve">nit </w:t>
            </w:r>
            <w:r w:rsidRPr="008B2943">
              <w:t>S</w:t>
            </w:r>
            <w:r w:rsidR="00687208" w:rsidRPr="008B2943">
              <w:t>RO</w:t>
            </w:r>
            <w:r w:rsidRPr="008B2943">
              <w:t xml:space="preserve"> Signature</w:t>
            </w:r>
          </w:p>
        </w:tc>
        <w:tc>
          <w:tcPr>
            <w:tcW w:w="432" w:type="dxa"/>
          </w:tcPr>
          <w:p w14:paraId="7F6A4AC6" w14:textId="77777777" w:rsidR="00EF36B3" w:rsidRPr="008B2943" w:rsidRDefault="00EF36B3" w:rsidP="008B2943">
            <w:pPr>
              <w:pStyle w:val="Table12Center"/>
              <w:spacing w:before="0" w:after="0"/>
            </w:pPr>
          </w:p>
        </w:tc>
        <w:tc>
          <w:tcPr>
            <w:tcW w:w="1440" w:type="dxa"/>
            <w:tcBorders>
              <w:top w:val="single" w:sz="6" w:space="0" w:color="auto"/>
            </w:tcBorders>
          </w:tcPr>
          <w:p w14:paraId="2BC38943" w14:textId="77777777" w:rsidR="00EF36B3" w:rsidRPr="008B2943" w:rsidRDefault="00EF36B3" w:rsidP="008B2943">
            <w:pPr>
              <w:pStyle w:val="Table12Center"/>
              <w:spacing w:before="0" w:after="0"/>
            </w:pPr>
            <w:r w:rsidRPr="008B2943">
              <w:t>Date</w:t>
            </w:r>
          </w:p>
        </w:tc>
        <w:tc>
          <w:tcPr>
            <w:tcW w:w="432" w:type="dxa"/>
          </w:tcPr>
          <w:p w14:paraId="0775A895" w14:textId="77777777" w:rsidR="00EF36B3" w:rsidRPr="008B2943" w:rsidRDefault="00EF36B3" w:rsidP="008B2943">
            <w:pPr>
              <w:pStyle w:val="Table12Center"/>
              <w:spacing w:before="0" w:after="0"/>
            </w:pPr>
          </w:p>
        </w:tc>
        <w:tc>
          <w:tcPr>
            <w:tcW w:w="1440" w:type="dxa"/>
          </w:tcPr>
          <w:p w14:paraId="47D11C6B" w14:textId="77777777" w:rsidR="00EF36B3" w:rsidRPr="008B2943" w:rsidRDefault="00EF36B3" w:rsidP="008B2943">
            <w:pPr>
              <w:pStyle w:val="Table12Center"/>
              <w:spacing w:before="0" w:after="0"/>
            </w:pPr>
            <w:r w:rsidRPr="008B2943">
              <w:t>Time</w:t>
            </w:r>
          </w:p>
        </w:tc>
      </w:tr>
    </w:tbl>
    <w:p w14:paraId="662CF7E0" w14:textId="77777777" w:rsidR="00F5633A" w:rsidRPr="008B2943" w:rsidRDefault="00F5633A" w:rsidP="008B2943">
      <w:pPr>
        <w:pStyle w:val="SectionBody"/>
        <w:keepNext/>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36"/>
      </w:tblGrid>
      <w:tr w:rsidR="00F5633A" w:rsidRPr="008B2943" w14:paraId="15994558" w14:textId="77777777" w:rsidTr="00F5633A">
        <w:trPr>
          <w:cantSplit/>
          <w:tblHeader/>
          <w:jc w:val="center"/>
        </w:trPr>
        <w:tc>
          <w:tcPr>
            <w:tcW w:w="9936" w:type="dxa"/>
          </w:tcPr>
          <w:p w14:paraId="662E344C" w14:textId="77777777" w:rsidR="00F5633A" w:rsidRPr="008B2943" w:rsidRDefault="00F5633A" w:rsidP="008B2943">
            <w:pPr>
              <w:pStyle w:val="SpecialMessageHead"/>
            </w:pPr>
            <w:r w:rsidRPr="008B2943">
              <w:t>NOTE</w:t>
            </w:r>
          </w:p>
        </w:tc>
      </w:tr>
      <w:tr w:rsidR="00F5633A" w:rsidRPr="008B2943" w14:paraId="624ED8CB" w14:textId="77777777">
        <w:trPr>
          <w:cantSplit/>
          <w:jc w:val="center"/>
        </w:trPr>
        <w:tc>
          <w:tcPr>
            <w:tcW w:w="9936" w:type="dxa"/>
          </w:tcPr>
          <w:p w14:paraId="3405EC81" w14:textId="3CDA1576" w:rsidR="00F5633A" w:rsidRPr="008B2943" w:rsidRDefault="00F5633A" w:rsidP="008B2943">
            <w:pPr>
              <w:pStyle w:val="SpecialMessageText"/>
            </w:pPr>
            <w:r w:rsidRPr="008B2943">
              <w:t xml:space="preserve">Steps </w:t>
            </w:r>
            <w:r w:rsidRPr="008B2943">
              <w:fldChar w:fldCharType="begin"/>
            </w:r>
            <w:r w:rsidRPr="008B2943">
              <w:instrText xml:space="preserve"> REF _Ref124734523 \w \h \*MERGEFORMAT </w:instrText>
            </w:r>
            <w:r w:rsidRPr="008B2943">
              <w:fldChar w:fldCharType="separate"/>
            </w:r>
            <w:r w:rsidR="008B2943">
              <w:t>6.0[37.3]</w:t>
            </w:r>
            <w:r w:rsidRPr="008B2943">
              <w:fldChar w:fldCharType="end"/>
            </w:r>
            <w:r w:rsidRPr="008B2943">
              <w:t xml:space="preserve"> and </w:t>
            </w:r>
            <w:r w:rsidRPr="008B2943">
              <w:fldChar w:fldCharType="begin"/>
            </w:r>
            <w:r w:rsidRPr="008B2943">
              <w:instrText xml:space="preserve"> REF _Ref124734608 \w \h \*MERGEFORMAT </w:instrText>
            </w:r>
            <w:r w:rsidRPr="008B2943">
              <w:fldChar w:fldCharType="separate"/>
            </w:r>
            <w:r w:rsidR="008B2943">
              <w:t>6.0[37.4]</w:t>
            </w:r>
            <w:r w:rsidRPr="008B2943">
              <w:fldChar w:fldCharType="end"/>
            </w:r>
            <w:r w:rsidRPr="008B2943">
              <w:t xml:space="preserve"> should be performed concurrently.</w:t>
            </w:r>
          </w:p>
        </w:tc>
      </w:tr>
    </w:tbl>
    <w:p w14:paraId="05DFCBFA" w14:textId="1D57CE64" w:rsidR="00CD0094" w:rsidRPr="008B2943" w:rsidRDefault="00602E41" w:rsidP="008B2943">
      <w:pPr>
        <w:pStyle w:val="ActionStep2PK"/>
      </w:pPr>
      <w:bookmarkStart w:id="68" w:name="_Ref124734523"/>
      <w:r w:rsidRPr="008B2943">
        <w:rPr>
          <w:rStyle w:val="Bold"/>
        </w:rPr>
        <w:t>RECORD</w:t>
      </w:r>
      <w:r w:rsidRPr="008B2943">
        <w:t xml:space="preserve"> on </w:t>
      </w:r>
      <w:r w:rsidR="00901FAD" w:rsidRPr="008B2943">
        <w:fldChar w:fldCharType="begin"/>
      </w:r>
      <w:r w:rsidR="00901FAD" w:rsidRPr="008B2943">
        <w:instrText xml:space="preserve"> REF Supplement7729669_cr \h  \*MERGEFORMAT </w:instrText>
      </w:r>
      <w:r w:rsidR="00901FAD" w:rsidRPr="008B2943">
        <w:fldChar w:fldCharType="separate"/>
      </w:r>
      <w:r w:rsidR="008B2943" w:rsidRPr="008B2943">
        <w:t>Attachment </w:t>
      </w:r>
      <w:r w:rsidR="008B2943">
        <w:t>1</w:t>
      </w:r>
      <w:r w:rsidR="00901FAD" w:rsidRPr="008B2943">
        <w:fldChar w:fldCharType="end"/>
      </w:r>
      <w:r w:rsidRPr="008B2943">
        <w:t xml:space="preserve">, Column 7, the </w:t>
      </w:r>
      <w:r w:rsidR="00FC2A8B" w:rsidRPr="008B2943">
        <w:t>a</w:t>
      </w:r>
      <w:r w:rsidRPr="008B2943">
        <w:t>s</w:t>
      </w:r>
      <w:r w:rsidR="00F439C9" w:rsidRPr="008B2943">
        <w:t>-</w:t>
      </w:r>
      <w:r w:rsidR="00FC2A8B" w:rsidRPr="008B2943">
        <w:t>l</w:t>
      </w:r>
      <w:r w:rsidRPr="008B2943">
        <w:t xml:space="preserve">eft </w:t>
      </w:r>
      <w:r w:rsidR="00FC2A8B" w:rsidRPr="008B2943">
        <w:t>c</w:t>
      </w:r>
      <w:r w:rsidRPr="008B2943">
        <w:t xml:space="preserve">ell </w:t>
      </w:r>
      <w:r w:rsidR="00FC2A8B" w:rsidRPr="008B2943">
        <w:t>e</w:t>
      </w:r>
      <w:r w:rsidR="00BB333A" w:rsidRPr="008B2943">
        <w:t xml:space="preserve">lectrolyte </w:t>
      </w:r>
      <w:r w:rsidR="00FC2A8B" w:rsidRPr="008B2943">
        <w:t>t</w:t>
      </w:r>
      <w:r w:rsidRPr="008B2943">
        <w:t xml:space="preserve">emperature, in </w:t>
      </w:r>
      <w:r w:rsidR="00180DA9" w:rsidRPr="008B2943">
        <w:sym w:font="Symbol" w:char="F0B0"/>
      </w:r>
      <w:r w:rsidR="00180DA9" w:rsidRPr="008B2943">
        <w:t>F</w:t>
      </w:r>
      <w:r w:rsidRPr="008B2943">
        <w:t xml:space="preserve">, of cells </w:t>
      </w:r>
      <w:r w:rsidR="00BB333A" w:rsidRPr="008B2943">
        <w:t>1 </w:t>
      </w:r>
      <w:r w:rsidRPr="008B2943">
        <w:t>through 120.</w:t>
      </w:r>
      <w:r w:rsidRPr="008B2943">
        <w:tab/>
        <w:t>________</w:t>
      </w:r>
      <w:bookmarkEnd w:id="68"/>
    </w:p>
    <w:p w14:paraId="75A0DC55" w14:textId="68CCB0C4" w:rsidR="00CD0094" w:rsidRPr="008B2943" w:rsidRDefault="00602E41" w:rsidP="008B2943">
      <w:pPr>
        <w:pStyle w:val="ActionStep2PK"/>
      </w:pPr>
      <w:bookmarkStart w:id="69" w:name="_Ref124734608"/>
      <w:r w:rsidRPr="008B2943">
        <w:rPr>
          <w:rStyle w:val="Bold"/>
        </w:rPr>
        <w:t>RECORD</w:t>
      </w:r>
      <w:r w:rsidRPr="008B2943">
        <w:t xml:space="preserve"> on </w:t>
      </w:r>
      <w:r w:rsidR="00901FAD" w:rsidRPr="008B2943">
        <w:fldChar w:fldCharType="begin"/>
      </w:r>
      <w:r w:rsidR="00901FAD" w:rsidRPr="008B2943">
        <w:instrText xml:space="preserve"> REF Supplement7729669_cr \h  \*MERGEFORMAT </w:instrText>
      </w:r>
      <w:r w:rsidR="00901FAD" w:rsidRPr="008B2943">
        <w:fldChar w:fldCharType="separate"/>
      </w:r>
      <w:r w:rsidR="008B2943" w:rsidRPr="008B2943">
        <w:t>Attachment </w:t>
      </w:r>
      <w:r w:rsidR="008B2943">
        <w:t>1</w:t>
      </w:r>
      <w:r w:rsidR="00901FAD" w:rsidRPr="008B2943">
        <w:fldChar w:fldCharType="end"/>
      </w:r>
      <w:r w:rsidRPr="008B2943">
        <w:t xml:space="preserve">, Column 8 the </w:t>
      </w:r>
      <w:r w:rsidR="00FC2A8B" w:rsidRPr="008B2943">
        <w:t>a</w:t>
      </w:r>
      <w:r w:rsidRPr="008B2943">
        <w:t>s</w:t>
      </w:r>
      <w:r w:rsidR="00F439C9" w:rsidRPr="008B2943">
        <w:t>-</w:t>
      </w:r>
      <w:r w:rsidR="00FC2A8B" w:rsidRPr="008B2943">
        <w:t>l</w:t>
      </w:r>
      <w:r w:rsidRPr="008B2943">
        <w:t xml:space="preserve">eft </w:t>
      </w:r>
      <w:r w:rsidR="00FC2A8B" w:rsidRPr="008B2943">
        <w:t>s</w:t>
      </w:r>
      <w:r w:rsidRPr="008B2943">
        <w:t xml:space="preserve">pecific </w:t>
      </w:r>
      <w:r w:rsidR="00FC2A8B" w:rsidRPr="008B2943">
        <w:t>g</w:t>
      </w:r>
      <w:r w:rsidRPr="008B2943">
        <w:t>ravity of cells 1 through 120.</w:t>
      </w:r>
      <w:r w:rsidRPr="008B2943">
        <w:tab/>
        <w:t>________</w:t>
      </w:r>
      <w:bookmarkEnd w:id="69"/>
    </w:p>
    <w:p w14:paraId="373190A8" w14:textId="77777777" w:rsidR="00F5633A" w:rsidRPr="008B2943" w:rsidRDefault="00602E41" w:rsidP="008B2943">
      <w:pPr>
        <w:pStyle w:val="ActionStep2PK"/>
        <w:keepNext/>
      </w:pPr>
      <w:r w:rsidRPr="008B2943">
        <w:rPr>
          <w:rStyle w:val="Bold"/>
        </w:rPr>
        <w:t>CALCULATE</w:t>
      </w:r>
      <w:r w:rsidRPr="008B2943">
        <w:t xml:space="preserve"> the </w:t>
      </w:r>
      <w:r w:rsidR="00FC2A8B" w:rsidRPr="008B2943">
        <w:t>a</w:t>
      </w:r>
      <w:r w:rsidRPr="008B2943">
        <w:t xml:space="preserve">verage </w:t>
      </w:r>
      <w:r w:rsidR="00FC2A8B" w:rsidRPr="008B2943">
        <w:t>b</w:t>
      </w:r>
      <w:r w:rsidRPr="008B2943">
        <w:t xml:space="preserve">attery </w:t>
      </w:r>
      <w:r w:rsidR="00FC2A8B" w:rsidRPr="008B2943">
        <w:t>c</w:t>
      </w:r>
      <w:r w:rsidRPr="008B2943">
        <w:t xml:space="preserve">ell </w:t>
      </w:r>
      <w:r w:rsidR="00FC2A8B" w:rsidRPr="008B2943">
        <w:t>e</w:t>
      </w:r>
      <w:r w:rsidR="00BB333A" w:rsidRPr="008B2943">
        <w:t xml:space="preserve">lectrolyte </w:t>
      </w:r>
      <w:r w:rsidR="00FC2A8B" w:rsidRPr="008B2943">
        <w:t>t</w:t>
      </w:r>
      <w:r w:rsidRPr="008B2943">
        <w:t>emperature.</w:t>
      </w:r>
    </w:p>
    <w:tbl>
      <w:tblPr>
        <w:tblW w:w="0" w:type="auto"/>
        <w:tblInd w:w="1620" w:type="dxa"/>
        <w:tblLayout w:type="fixed"/>
        <w:tblLook w:val="05E0" w:firstRow="1" w:lastRow="1" w:firstColumn="1" w:lastColumn="1" w:noHBand="0" w:noVBand="1"/>
      </w:tblPr>
      <w:tblGrid>
        <w:gridCol w:w="2610"/>
        <w:gridCol w:w="360"/>
        <w:gridCol w:w="2430"/>
        <w:gridCol w:w="450"/>
        <w:gridCol w:w="1890"/>
        <w:gridCol w:w="684"/>
      </w:tblGrid>
      <w:tr w:rsidR="00F5633A" w:rsidRPr="008B2943" w14:paraId="041B628F" w14:textId="77777777" w:rsidTr="00CA0F82">
        <w:trPr>
          <w:cantSplit/>
        </w:trPr>
        <w:tc>
          <w:tcPr>
            <w:tcW w:w="2610" w:type="dxa"/>
            <w:tcBorders>
              <w:bottom w:val="single" w:sz="4" w:space="0" w:color="auto"/>
            </w:tcBorders>
            <w:shd w:val="clear" w:color="auto" w:fill="auto"/>
          </w:tcPr>
          <w:p w14:paraId="0387468A" w14:textId="77777777" w:rsidR="00F5633A" w:rsidRPr="008B2943" w:rsidRDefault="00F5633A" w:rsidP="008B2943">
            <w:pPr>
              <w:pStyle w:val="Table12Left"/>
              <w:keepNext/>
              <w:spacing w:after="20"/>
            </w:pPr>
          </w:p>
        </w:tc>
        <w:tc>
          <w:tcPr>
            <w:tcW w:w="360" w:type="dxa"/>
            <w:shd w:val="clear" w:color="auto" w:fill="auto"/>
          </w:tcPr>
          <w:p w14:paraId="77A9D6E0" w14:textId="77777777" w:rsidR="00F5633A" w:rsidRPr="008B2943" w:rsidRDefault="00F5633A" w:rsidP="008B2943">
            <w:pPr>
              <w:pStyle w:val="Table12Left"/>
              <w:keepNext/>
              <w:spacing w:after="20"/>
            </w:pPr>
            <w:r w:rsidRPr="008B2943">
              <w:sym w:font="Symbol" w:char="F0B8"/>
            </w:r>
          </w:p>
        </w:tc>
        <w:tc>
          <w:tcPr>
            <w:tcW w:w="2430" w:type="dxa"/>
            <w:tcBorders>
              <w:bottom w:val="single" w:sz="4" w:space="0" w:color="auto"/>
            </w:tcBorders>
            <w:shd w:val="clear" w:color="auto" w:fill="auto"/>
          </w:tcPr>
          <w:p w14:paraId="49A538CD" w14:textId="77777777" w:rsidR="00F5633A" w:rsidRPr="008B2943" w:rsidRDefault="0044221D" w:rsidP="008B2943">
            <w:pPr>
              <w:pStyle w:val="Table12Center"/>
              <w:keepNext/>
              <w:spacing w:after="20"/>
            </w:pPr>
            <w:r w:rsidRPr="008B2943">
              <w:t>1</w:t>
            </w:r>
            <w:r w:rsidR="00B76F49" w:rsidRPr="008B2943">
              <w:t>20</w:t>
            </w:r>
          </w:p>
        </w:tc>
        <w:tc>
          <w:tcPr>
            <w:tcW w:w="450" w:type="dxa"/>
            <w:shd w:val="clear" w:color="auto" w:fill="auto"/>
          </w:tcPr>
          <w:p w14:paraId="6280D9D3" w14:textId="77777777" w:rsidR="00F5633A" w:rsidRPr="008B2943" w:rsidRDefault="00F5633A" w:rsidP="008B2943">
            <w:pPr>
              <w:pStyle w:val="Table12Left"/>
              <w:keepNext/>
              <w:spacing w:after="20"/>
            </w:pPr>
            <w:r w:rsidRPr="008B2943">
              <w:t>=</w:t>
            </w:r>
          </w:p>
        </w:tc>
        <w:tc>
          <w:tcPr>
            <w:tcW w:w="1890" w:type="dxa"/>
            <w:tcBorders>
              <w:bottom w:val="single" w:sz="4" w:space="0" w:color="auto"/>
            </w:tcBorders>
            <w:shd w:val="clear" w:color="auto" w:fill="auto"/>
          </w:tcPr>
          <w:p w14:paraId="04316D31" w14:textId="77777777" w:rsidR="00F5633A" w:rsidRPr="008B2943" w:rsidRDefault="00F5633A" w:rsidP="008B2943">
            <w:pPr>
              <w:pStyle w:val="Table12Left"/>
              <w:keepNext/>
              <w:spacing w:after="20"/>
            </w:pPr>
          </w:p>
        </w:tc>
        <w:tc>
          <w:tcPr>
            <w:tcW w:w="684" w:type="dxa"/>
            <w:shd w:val="clear" w:color="auto" w:fill="auto"/>
          </w:tcPr>
          <w:p w14:paraId="773695BD" w14:textId="77777777" w:rsidR="00F5633A" w:rsidRPr="008B2943" w:rsidRDefault="00F5633A" w:rsidP="008B2943">
            <w:pPr>
              <w:pStyle w:val="Table12Left"/>
              <w:keepNext/>
              <w:spacing w:after="20"/>
            </w:pPr>
          </w:p>
        </w:tc>
      </w:tr>
      <w:tr w:rsidR="00F5633A" w:rsidRPr="008B2943" w14:paraId="414CD84C" w14:textId="77777777" w:rsidTr="00CA0F82">
        <w:trPr>
          <w:cantSplit/>
        </w:trPr>
        <w:tc>
          <w:tcPr>
            <w:tcW w:w="2610" w:type="dxa"/>
            <w:tcBorders>
              <w:top w:val="single" w:sz="4" w:space="0" w:color="auto"/>
            </w:tcBorders>
            <w:shd w:val="clear" w:color="auto" w:fill="auto"/>
          </w:tcPr>
          <w:p w14:paraId="29A0B4D5" w14:textId="79A8C14E" w:rsidR="00F5633A" w:rsidRPr="008B2943" w:rsidRDefault="00F5633A" w:rsidP="008B2943">
            <w:pPr>
              <w:pStyle w:val="Table12Left"/>
              <w:spacing w:before="0"/>
            </w:pPr>
            <w:r w:rsidRPr="008B2943">
              <w:t>Total of all Cell</w:t>
            </w:r>
            <w:r w:rsidR="0044221D" w:rsidRPr="008B2943">
              <w:t>s</w:t>
            </w:r>
            <w:r w:rsidRPr="008B2943">
              <w:t xml:space="preserve"> Electrolyte Temp. </w:t>
            </w:r>
            <w:r w:rsidR="00ED7F53" w:rsidRPr="008B2943">
              <w:fldChar w:fldCharType="begin"/>
            </w:r>
            <w:r w:rsidR="00ED7F53" w:rsidRPr="008B2943">
              <w:instrText xml:space="preserve"> REF _Ref124734523 \w \h \*MERGEFORMAT </w:instrText>
            </w:r>
            <w:r w:rsidR="00ED7F53" w:rsidRPr="008B2943">
              <w:fldChar w:fldCharType="separate"/>
            </w:r>
            <w:r w:rsidR="008B2943">
              <w:t>6.0[37.3]</w:t>
            </w:r>
            <w:r w:rsidR="00ED7F53" w:rsidRPr="008B2943">
              <w:fldChar w:fldCharType="end"/>
            </w:r>
          </w:p>
        </w:tc>
        <w:tc>
          <w:tcPr>
            <w:tcW w:w="360" w:type="dxa"/>
            <w:shd w:val="clear" w:color="auto" w:fill="auto"/>
          </w:tcPr>
          <w:p w14:paraId="154621A7" w14:textId="77777777" w:rsidR="00F5633A" w:rsidRPr="008B2943" w:rsidRDefault="00F5633A" w:rsidP="008B2943">
            <w:pPr>
              <w:pStyle w:val="Table12Left"/>
              <w:spacing w:before="0"/>
            </w:pPr>
          </w:p>
        </w:tc>
        <w:tc>
          <w:tcPr>
            <w:tcW w:w="2430" w:type="dxa"/>
            <w:tcBorders>
              <w:top w:val="single" w:sz="4" w:space="0" w:color="auto"/>
            </w:tcBorders>
            <w:shd w:val="clear" w:color="auto" w:fill="auto"/>
          </w:tcPr>
          <w:p w14:paraId="3E85C814" w14:textId="77777777" w:rsidR="00F5633A" w:rsidRPr="008B2943" w:rsidRDefault="00F5633A" w:rsidP="008B2943">
            <w:pPr>
              <w:pStyle w:val="Table12Left"/>
              <w:spacing w:before="0"/>
            </w:pPr>
            <w:r w:rsidRPr="008B2943">
              <w:t>No. of Cells in Battery Bank</w:t>
            </w:r>
          </w:p>
        </w:tc>
        <w:tc>
          <w:tcPr>
            <w:tcW w:w="450" w:type="dxa"/>
            <w:shd w:val="clear" w:color="auto" w:fill="auto"/>
          </w:tcPr>
          <w:p w14:paraId="2D597AE3" w14:textId="77777777" w:rsidR="00F5633A" w:rsidRPr="008B2943" w:rsidRDefault="00F5633A" w:rsidP="008B2943">
            <w:pPr>
              <w:pStyle w:val="Table12Left"/>
              <w:spacing w:before="0"/>
            </w:pPr>
          </w:p>
        </w:tc>
        <w:tc>
          <w:tcPr>
            <w:tcW w:w="1890" w:type="dxa"/>
            <w:tcBorders>
              <w:top w:val="single" w:sz="4" w:space="0" w:color="auto"/>
            </w:tcBorders>
            <w:shd w:val="clear" w:color="auto" w:fill="auto"/>
          </w:tcPr>
          <w:p w14:paraId="5CCC2537" w14:textId="77777777" w:rsidR="00F5633A" w:rsidRPr="008B2943" w:rsidRDefault="00F5633A" w:rsidP="008B2943">
            <w:pPr>
              <w:pStyle w:val="Table12Left"/>
              <w:spacing w:before="0"/>
            </w:pPr>
            <w:r w:rsidRPr="008B2943">
              <w:t>Average Battery Cell Electrolyte Temp.(≥ 60</w:t>
            </w:r>
            <w:r w:rsidRPr="008B2943">
              <w:sym w:font="Symbol" w:char="F0B0"/>
            </w:r>
            <w:r w:rsidRPr="008B2943">
              <w:t>F)</w:t>
            </w:r>
          </w:p>
        </w:tc>
        <w:tc>
          <w:tcPr>
            <w:tcW w:w="684" w:type="dxa"/>
            <w:shd w:val="clear" w:color="auto" w:fill="auto"/>
          </w:tcPr>
          <w:p w14:paraId="1EBC8526" w14:textId="77777777" w:rsidR="00F5633A" w:rsidRPr="008B2943" w:rsidRDefault="00F5633A" w:rsidP="008B2943">
            <w:pPr>
              <w:pStyle w:val="Table12Left"/>
              <w:spacing w:before="0"/>
            </w:pPr>
          </w:p>
        </w:tc>
      </w:tr>
    </w:tbl>
    <w:p w14:paraId="3C12BF1D" w14:textId="77777777" w:rsidR="00F5633A" w:rsidRPr="008B2943" w:rsidRDefault="00F5633A" w:rsidP="008B2943">
      <w:pPr>
        <w:pStyle w:val="ActionStep1PKNoNumber"/>
      </w:pPr>
      <w:r w:rsidRPr="008B2943">
        <w:tab/>
        <w:t>________</w:t>
      </w:r>
    </w:p>
    <w:p w14:paraId="363A9DC4" w14:textId="77777777" w:rsidR="00F5633A" w:rsidRPr="008B2943" w:rsidRDefault="00F5633A" w:rsidP="008B2943">
      <w:pPr>
        <w:pStyle w:val="ActionStep1PKNoNumber"/>
      </w:pPr>
      <w:r w:rsidRPr="008B2943">
        <w:tab/>
        <w:t>________</w:t>
      </w:r>
      <w:r w:rsidRPr="008B2943">
        <w:br/>
      </w:r>
      <w:r w:rsidRPr="008B2943">
        <w:tab/>
        <w:t>IV</w:t>
      </w:r>
    </w:p>
    <w:p w14:paraId="01C34711" w14:textId="77777777" w:rsidR="00CD0094" w:rsidRPr="008B2943" w:rsidRDefault="007A6B4F" w:rsidP="008B2943">
      <w:pPr>
        <w:pStyle w:val="ActionStep2PK"/>
      </w:pPr>
      <w:r w:rsidRPr="008B2943">
        <w:rPr>
          <w:rStyle w:val="Bold"/>
        </w:rPr>
        <w:t>CHECK</w:t>
      </w:r>
      <w:r w:rsidR="00602E41" w:rsidRPr="008B2943">
        <w:t xml:space="preserve"> the</w:t>
      </w:r>
      <w:r w:rsidR="00F439C9" w:rsidRPr="008B2943">
        <w:t xml:space="preserve"> </w:t>
      </w:r>
      <w:r w:rsidR="00FC2A8B" w:rsidRPr="008B2943">
        <w:t>a</w:t>
      </w:r>
      <w:r w:rsidR="00602E41" w:rsidRPr="008B2943">
        <w:t>s</w:t>
      </w:r>
      <w:r w:rsidR="00F439C9" w:rsidRPr="008B2943">
        <w:t>-</w:t>
      </w:r>
      <w:r w:rsidR="00FC2A8B" w:rsidRPr="008B2943">
        <w:t>l</w:t>
      </w:r>
      <w:r w:rsidR="00602E41" w:rsidRPr="008B2943">
        <w:t xml:space="preserve">eft </w:t>
      </w:r>
      <w:r w:rsidR="00FC2A8B" w:rsidRPr="008B2943">
        <w:t>a</w:t>
      </w:r>
      <w:r w:rsidR="00602E41" w:rsidRPr="008B2943">
        <w:t xml:space="preserve">verage </w:t>
      </w:r>
      <w:r w:rsidR="00FC2A8B" w:rsidRPr="008B2943">
        <w:t>b</w:t>
      </w:r>
      <w:r w:rsidR="00602E41" w:rsidRPr="008B2943">
        <w:t xml:space="preserve">attery </w:t>
      </w:r>
      <w:r w:rsidR="00FC2A8B" w:rsidRPr="008B2943">
        <w:t>c</w:t>
      </w:r>
      <w:r w:rsidR="00602E41" w:rsidRPr="008B2943">
        <w:t xml:space="preserve">ell </w:t>
      </w:r>
      <w:r w:rsidR="00FC2A8B" w:rsidRPr="008B2943">
        <w:t>t</w:t>
      </w:r>
      <w:r w:rsidR="00602E41" w:rsidRPr="008B2943">
        <w:t>emperature is greater than or equal to 60</w:t>
      </w:r>
      <w:r w:rsidR="00180DA9" w:rsidRPr="008B2943">
        <w:sym w:font="Symbol" w:char="F0B0"/>
      </w:r>
      <w:r w:rsidR="00180DA9" w:rsidRPr="008B2943">
        <w:t>F</w:t>
      </w:r>
      <w:r w:rsidR="00602E41" w:rsidRPr="008B2943">
        <w:t>.</w:t>
      </w:r>
      <w:r w:rsidR="00602E41" w:rsidRPr="008B2943">
        <w:tab/>
        <w:t>_____</w:t>
      </w:r>
      <w:r w:rsidR="00602E41" w:rsidRPr="008B2943">
        <w:rPr>
          <w:rStyle w:val="ACSignOff"/>
        </w:rPr>
        <w:t>(AC)</w:t>
      </w:r>
    </w:p>
    <w:p w14:paraId="3B8A0901" w14:textId="77777777" w:rsidR="004B5FFB" w:rsidRPr="008B2943" w:rsidRDefault="00602E41" w:rsidP="008B2943">
      <w:pPr>
        <w:pStyle w:val="ActionStep2PK"/>
        <w:keepNext/>
      </w:pPr>
      <w:r w:rsidRPr="008B2943">
        <w:rPr>
          <w:rStyle w:val="Bold"/>
        </w:rPr>
        <w:lastRenderedPageBreak/>
        <w:t>IF</w:t>
      </w:r>
      <w:r w:rsidRPr="008B2943">
        <w:t xml:space="preserve"> the </w:t>
      </w:r>
      <w:r w:rsidR="00FC2A8B" w:rsidRPr="008B2943">
        <w:t>a</w:t>
      </w:r>
      <w:r w:rsidRPr="008B2943">
        <w:t>s</w:t>
      </w:r>
      <w:r w:rsidR="00F439C9" w:rsidRPr="008B2943">
        <w:t>-</w:t>
      </w:r>
      <w:r w:rsidR="00FC2A8B" w:rsidRPr="008B2943">
        <w:t>l</w:t>
      </w:r>
      <w:r w:rsidRPr="008B2943">
        <w:t xml:space="preserve">eft </w:t>
      </w:r>
      <w:r w:rsidR="00FC2A8B" w:rsidRPr="008B2943">
        <w:t>c</w:t>
      </w:r>
      <w:r w:rsidRPr="008B2943">
        <w:t xml:space="preserve">ell </w:t>
      </w:r>
      <w:r w:rsidR="00FC2A8B" w:rsidRPr="008B2943">
        <w:t>t</w:t>
      </w:r>
      <w:r w:rsidRPr="008B2943">
        <w:t>emperature difference between the highest and lowest cell is greater than 5</w:t>
      </w:r>
      <w:r w:rsidR="00180DA9" w:rsidRPr="008B2943">
        <w:sym w:font="Symbol" w:char="F0B0"/>
      </w:r>
      <w:r w:rsidR="00180DA9" w:rsidRPr="008B2943">
        <w:t>F</w:t>
      </w:r>
      <w:r w:rsidRPr="008B2943">
        <w:t xml:space="preserve">, </w:t>
      </w:r>
      <w:r w:rsidRPr="008B2943">
        <w:rPr>
          <w:rStyle w:val="Bold"/>
        </w:rPr>
        <w:t>THEN</w:t>
      </w:r>
      <w:r w:rsidR="00CD0094" w:rsidRPr="008B2943">
        <w:br/>
      </w:r>
      <w:r w:rsidR="00CD0094" w:rsidRPr="008B2943">
        <w:br/>
      </w:r>
      <w:r w:rsidR="004B5FFB" w:rsidRPr="008B2943">
        <w:rPr>
          <w:rStyle w:val="Bold"/>
        </w:rPr>
        <w:t>INITIATE</w:t>
      </w:r>
      <w:r w:rsidR="004B5FFB" w:rsidRPr="008B2943">
        <w:t xml:space="preserve"> a </w:t>
      </w:r>
      <w:r w:rsidR="0006785B" w:rsidRPr="008B2943">
        <w:t>Condition Report</w:t>
      </w:r>
      <w:r w:rsidR="004B5FFB" w:rsidRPr="008B2943">
        <w:t xml:space="preserve"> to investigate.</w:t>
      </w:r>
      <w:r w:rsidR="00847142" w:rsidRPr="008B2943">
        <w:t xml:space="preserve"> (Otherwise, </w:t>
      </w:r>
      <w:r w:rsidR="00847142" w:rsidRPr="008B2943">
        <w:rPr>
          <w:rStyle w:val="Bold"/>
        </w:rPr>
        <w:t>MARK</w:t>
      </w:r>
      <w:r w:rsidR="00847142" w:rsidRPr="008B2943">
        <w:t xml:space="preserve"> N/A)</w:t>
      </w:r>
    </w:p>
    <w:tbl>
      <w:tblPr>
        <w:tblW w:w="0" w:type="auto"/>
        <w:jc w:val="right"/>
        <w:tblLayout w:type="fixed"/>
        <w:tblLook w:val="0000" w:firstRow="0" w:lastRow="0" w:firstColumn="0" w:lastColumn="0" w:noHBand="0" w:noVBand="0"/>
      </w:tblPr>
      <w:tblGrid>
        <w:gridCol w:w="2592"/>
        <w:gridCol w:w="3600"/>
        <w:gridCol w:w="360"/>
        <w:gridCol w:w="1368"/>
      </w:tblGrid>
      <w:tr w:rsidR="004B5FFB" w:rsidRPr="008B2943" w14:paraId="3C36E3EB" w14:textId="77777777" w:rsidTr="003325F8">
        <w:trPr>
          <w:cantSplit/>
          <w:jc w:val="right"/>
        </w:trPr>
        <w:tc>
          <w:tcPr>
            <w:tcW w:w="2592" w:type="dxa"/>
          </w:tcPr>
          <w:p w14:paraId="39883D30" w14:textId="77777777" w:rsidR="004B5FFB" w:rsidRPr="008B2943" w:rsidRDefault="0006785B" w:rsidP="008B2943">
            <w:pPr>
              <w:pStyle w:val="Table12Right"/>
              <w:keepNext/>
              <w:spacing w:after="20"/>
            </w:pPr>
            <w:r w:rsidRPr="008B2943">
              <w:t>Condition Report</w:t>
            </w:r>
            <w:r w:rsidR="008F0AEC" w:rsidRPr="008B2943">
              <w:t xml:space="preserve"> </w:t>
            </w:r>
            <w:r w:rsidR="004B5FFB" w:rsidRPr="008B2943">
              <w:t>#</w:t>
            </w:r>
          </w:p>
        </w:tc>
        <w:tc>
          <w:tcPr>
            <w:tcW w:w="3600" w:type="dxa"/>
            <w:tcBorders>
              <w:bottom w:val="single" w:sz="6" w:space="0" w:color="auto"/>
            </w:tcBorders>
          </w:tcPr>
          <w:p w14:paraId="3AA03267" w14:textId="77777777" w:rsidR="004B5FFB" w:rsidRPr="008B2943" w:rsidRDefault="004B5FFB" w:rsidP="008B2943">
            <w:pPr>
              <w:pStyle w:val="Table12Center"/>
              <w:keepNext/>
              <w:spacing w:after="20"/>
            </w:pPr>
          </w:p>
        </w:tc>
        <w:tc>
          <w:tcPr>
            <w:tcW w:w="360" w:type="dxa"/>
          </w:tcPr>
          <w:p w14:paraId="2EBA7CB3" w14:textId="77777777" w:rsidR="004B5FFB" w:rsidRPr="008B2943" w:rsidRDefault="004B5FFB" w:rsidP="008B2943">
            <w:pPr>
              <w:pStyle w:val="Table12Center"/>
              <w:keepNext/>
              <w:spacing w:after="20"/>
            </w:pPr>
          </w:p>
        </w:tc>
        <w:tc>
          <w:tcPr>
            <w:tcW w:w="1368" w:type="dxa"/>
          </w:tcPr>
          <w:p w14:paraId="434EAC5A" w14:textId="77777777" w:rsidR="004B5FFB" w:rsidRPr="008B2943" w:rsidRDefault="004B5FFB" w:rsidP="008B2943">
            <w:pPr>
              <w:pStyle w:val="Table12Center"/>
              <w:keepNext/>
              <w:spacing w:after="20"/>
            </w:pPr>
            <w:r w:rsidRPr="008B2943">
              <w:t>________</w:t>
            </w:r>
          </w:p>
        </w:tc>
      </w:tr>
    </w:tbl>
    <w:p w14:paraId="20D28571" w14:textId="77777777" w:rsidR="00F5633A" w:rsidRPr="008B2943" w:rsidRDefault="00602E41" w:rsidP="008B2943">
      <w:pPr>
        <w:pStyle w:val="ActionStep2PK"/>
        <w:keepNext/>
      </w:pPr>
      <w:r w:rsidRPr="008B2943">
        <w:rPr>
          <w:rStyle w:val="Bold"/>
        </w:rPr>
        <w:t>CALCULATE</w:t>
      </w:r>
      <w:r w:rsidRPr="008B2943">
        <w:t xml:space="preserve"> the </w:t>
      </w:r>
      <w:r w:rsidR="00FC2A8B" w:rsidRPr="008B2943">
        <w:t>a</w:t>
      </w:r>
      <w:r w:rsidRPr="008B2943">
        <w:t xml:space="preserve">verage </w:t>
      </w:r>
      <w:r w:rsidR="00FC2A8B" w:rsidRPr="008B2943">
        <w:t>b</w:t>
      </w:r>
      <w:r w:rsidRPr="008B2943">
        <w:t xml:space="preserve">attery </w:t>
      </w:r>
      <w:r w:rsidR="00FC2A8B" w:rsidRPr="008B2943">
        <w:t>c</w:t>
      </w:r>
      <w:r w:rsidRPr="008B2943">
        <w:t xml:space="preserve">ell </w:t>
      </w:r>
      <w:r w:rsidR="00FC2A8B" w:rsidRPr="008B2943">
        <w:t>s</w:t>
      </w:r>
      <w:r w:rsidRPr="008B2943">
        <w:t xml:space="preserve">pecific </w:t>
      </w:r>
      <w:r w:rsidR="00FC2A8B" w:rsidRPr="008B2943">
        <w:t>g</w:t>
      </w:r>
      <w:r w:rsidRPr="008B2943">
        <w:t>ravity.</w:t>
      </w:r>
    </w:p>
    <w:tbl>
      <w:tblPr>
        <w:tblW w:w="0" w:type="auto"/>
        <w:tblInd w:w="1620" w:type="dxa"/>
        <w:tblLayout w:type="fixed"/>
        <w:tblLook w:val="05E0" w:firstRow="1" w:lastRow="1" w:firstColumn="1" w:lastColumn="1" w:noHBand="0" w:noVBand="1"/>
      </w:tblPr>
      <w:tblGrid>
        <w:gridCol w:w="2610"/>
        <w:gridCol w:w="360"/>
        <w:gridCol w:w="2430"/>
        <w:gridCol w:w="450"/>
        <w:gridCol w:w="1890"/>
        <w:gridCol w:w="684"/>
      </w:tblGrid>
      <w:tr w:rsidR="00F5633A" w:rsidRPr="008B2943" w14:paraId="6AFA05AE" w14:textId="77777777" w:rsidTr="00CA0F82">
        <w:trPr>
          <w:cantSplit/>
        </w:trPr>
        <w:tc>
          <w:tcPr>
            <w:tcW w:w="2610" w:type="dxa"/>
            <w:tcBorders>
              <w:bottom w:val="single" w:sz="4" w:space="0" w:color="auto"/>
            </w:tcBorders>
            <w:shd w:val="clear" w:color="auto" w:fill="auto"/>
          </w:tcPr>
          <w:p w14:paraId="4755F613" w14:textId="77777777" w:rsidR="00F5633A" w:rsidRPr="008B2943" w:rsidRDefault="00F5633A" w:rsidP="008B2943">
            <w:pPr>
              <w:pStyle w:val="Table12Left"/>
              <w:keepNext/>
              <w:spacing w:after="20"/>
            </w:pPr>
          </w:p>
        </w:tc>
        <w:tc>
          <w:tcPr>
            <w:tcW w:w="360" w:type="dxa"/>
            <w:shd w:val="clear" w:color="auto" w:fill="auto"/>
          </w:tcPr>
          <w:p w14:paraId="47CE0F51" w14:textId="77777777" w:rsidR="00F5633A" w:rsidRPr="008B2943" w:rsidRDefault="00F5633A" w:rsidP="008B2943">
            <w:pPr>
              <w:pStyle w:val="Table12Left"/>
              <w:keepNext/>
              <w:spacing w:after="20"/>
            </w:pPr>
            <w:r w:rsidRPr="008B2943">
              <w:sym w:font="Symbol" w:char="F0B8"/>
            </w:r>
          </w:p>
        </w:tc>
        <w:tc>
          <w:tcPr>
            <w:tcW w:w="2430" w:type="dxa"/>
            <w:tcBorders>
              <w:bottom w:val="single" w:sz="4" w:space="0" w:color="auto"/>
            </w:tcBorders>
            <w:shd w:val="clear" w:color="auto" w:fill="auto"/>
          </w:tcPr>
          <w:p w14:paraId="472E7D27" w14:textId="77777777" w:rsidR="00F5633A" w:rsidRPr="008B2943" w:rsidRDefault="0029233D" w:rsidP="008B2943">
            <w:pPr>
              <w:pStyle w:val="Table12Center"/>
              <w:keepNext/>
              <w:spacing w:after="20"/>
            </w:pPr>
            <w:r w:rsidRPr="008B2943">
              <w:t>1</w:t>
            </w:r>
            <w:r w:rsidR="00B76F49" w:rsidRPr="008B2943">
              <w:t>20</w:t>
            </w:r>
          </w:p>
        </w:tc>
        <w:tc>
          <w:tcPr>
            <w:tcW w:w="450" w:type="dxa"/>
            <w:shd w:val="clear" w:color="auto" w:fill="auto"/>
          </w:tcPr>
          <w:p w14:paraId="5D841C21" w14:textId="77777777" w:rsidR="00F5633A" w:rsidRPr="008B2943" w:rsidRDefault="00F5633A" w:rsidP="008B2943">
            <w:pPr>
              <w:pStyle w:val="Table12Left"/>
              <w:keepNext/>
              <w:spacing w:after="20"/>
            </w:pPr>
            <w:r w:rsidRPr="008B2943">
              <w:t>=</w:t>
            </w:r>
          </w:p>
        </w:tc>
        <w:tc>
          <w:tcPr>
            <w:tcW w:w="1890" w:type="dxa"/>
            <w:tcBorders>
              <w:bottom w:val="single" w:sz="4" w:space="0" w:color="auto"/>
            </w:tcBorders>
            <w:shd w:val="clear" w:color="auto" w:fill="auto"/>
          </w:tcPr>
          <w:p w14:paraId="30380B76" w14:textId="77777777" w:rsidR="00F5633A" w:rsidRPr="008B2943" w:rsidRDefault="00F5633A" w:rsidP="008B2943">
            <w:pPr>
              <w:pStyle w:val="Table12Left"/>
              <w:keepNext/>
              <w:spacing w:after="20"/>
            </w:pPr>
          </w:p>
        </w:tc>
        <w:tc>
          <w:tcPr>
            <w:tcW w:w="684" w:type="dxa"/>
            <w:shd w:val="clear" w:color="auto" w:fill="auto"/>
          </w:tcPr>
          <w:p w14:paraId="711C6FCD" w14:textId="77777777" w:rsidR="00F5633A" w:rsidRPr="008B2943" w:rsidRDefault="00F5633A" w:rsidP="008B2943">
            <w:pPr>
              <w:pStyle w:val="Table12Left"/>
              <w:keepNext/>
              <w:spacing w:after="20"/>
            </w:pPr>
          </w:p>
        </w:tc>
      </w:tr>
      <w:tr w:rsidR="00F5633A" w:rsidRPr="008B2943" w14:paraId="24227ED0" w14:textId="77777777" w:rsidTr="00CA0F82">
        <w:trPr>
          <w:cantSplit/>
        </w:trPr>
        <w:tc>
          <w:tcPr>
            <w:tcW w:w="2610" w:type="dxa"/>
            <w:tcBorders>
              <w:top w:val="single" w:sz="4" w:space="0" w:color="auto"/>
            </w:tcBorders>
            <w:shd w:val="clear" w:color="auto" w:fill="auto"/>
          </w:tcPr>
          <w:p w14:paraId="14B8C7F2" w14:textId="36616DE3" w:rsidR="00F5633A" w:rsidRPr="008B2943" w:rsidRDefault="00F5633A" w:rsidP="008B2943">
            <w:pPr>
              <w:pStyle w:val="Table12Left"/>
              <w:keepNext/>
              <w:spacing w:before="0"/>
            </w:pPr>
            <w:r w:rsidRPr="008B2943">
              <w:t>Total of all Cell</w:t>
            </w:r>
            <w:r w:rsidR="004437A6" w:rsidRPr="008B2943">
              <w:t>s</w:t>
            </w:r>
            <w:r w:rsidRPr="008B2943">
              <w:t xml:space="preserve"> Specific Gravities </w:t>
            </w:r>
            <w:r w:rsidR="00ED7F53" w:rsidRPr="008B2943">
              <w:fldChar w:fldCharType="begin"/>
            </w:r>
            <w:r w:rsidR="00ED7F53" w:rsidRPr="008B2943">
              <w:instrText xml:space="preserve"> REF _Ref124734608 \w \h \*MERGEFORMAT </w:instrText>
            </w:r>
            <w:r w:rsidR="00ED7F53" w:rsidRPr="008B2943">
              <w:fldChar w:fldCharType="separate"/>
            </w:r>
            <w:r w:rsidR="008B2943">
              <w:t>6.0[37.4]</w:t>
            </w:r>
            <w:r w:rsidR="00ED7F53" w:rsidRPr="008B2943">
              <w:fldChar w:fldCharType="end"/>
            </w:r>
          </w:p>
        </w:tc>
        <w:tc>
          <w:tcPr>
            <w:tcW w:w="360" w:type="dxa"/>
            <w:shd w:val="clear" w:color="auto" w:fill="auto"/>
          </w:tcPr>
          <w:p w14:paraId="0FDB3967" w14:textId="77777777" w:rsidR="00F5633A" w:rsidRPr="008B2943" w:rsidRDefault="00F5633A" w:rsidP="008B2943">
            <w:pPr>
              <w:pStyle w:val="Table12Left"/>
              <w:keepNext/>
              <w:spacing w:before="0"/>
            </w:pPr>
          </w:p>
        </w:tc>
        <w:tc>
          <w:tcPr>
            <w:tcW w:w="2430" w:type="dxa"/>
            <w:tcBorders>
              <w:top w:val="single" w:sz="4" w:space="0" w:color="auto"/>
            </w:tcBorders>
            <w:shd w:val="clear" w:color="auto" w:fill="auto"/>
          </w:tcPr>
          <w:p w14:paraId="6835D784" w14:textId="77777777" w:rsidR="00F5633A" w:rsidRPr="008B2943" w:rsidRDefault="00F5633A" w:rsidP="008B2943">
            <w:pPr>
              <w:pStyle w:val="Table12Center"/>
              <w:spacing w:before="20" w:after="20"/>
            </w:pPr>
            <w:r w:rsidRPr="008B2943">
              <w:t>No. of Cells in Battery Bank</w:t>
            </w:r>
          </w:p>
        </w:tc>
        <w:tc>
          <w:tcPr>
            <w:tcW w:w="450" w:type="dxa"/>
            <w:shd w:val="clear" w:color="auto" w:fill="auto"/>
          </w:tcPr>
          <w:p w14:paraId="7499DE82" w14:textId="77777777" w:rsidR="00F5633A" w:rsidRPr="008B2943" w:rsidRDefault="00F5633A" w:rsidP="008B2943">
            <w:pPr>
              <w:pStyle w:val="Table12Left"/>
              <w:keepNext/>
              <w:spacing w:before="0"/>
            </w:pPr>
          </w:p>
        </w:tc>
        <w:tc>
          <w:tcPr>
            <w:tcW w:w="1890" w:type="dxa"/>
            <w:tcBorders>
              <w:top w:val="single" w:sz="4" w:space="0" w:color="auto"/>
            </w:tcBorders>
            <w:shd w:val="clear" w:color="auto" w:fill="auto"/>
          </w:tcPr>
          <w:p w14:paraId="4DFA0F39" w14:textId="77777777" w:rsidR="00F5633A" w:rsidRPr="008B2943" w:rsidRDefault="00F5633A" w:rsidP="008B2943">
            <w:pPr>
              <w:pStyle w:val="Table12Left"/>
              <w:keepNext/>
              <w:spacing w:before="0"/>
            </w:pPr>
            <w:r w:rsidRPr="008B2943">
              <w:t>Average Battery Cell Specific Gravity</w:t>
            </w:r>
          </w:p>
        </w:tc>
        <w:tc>
          <w:tcPr>
            <w:tcW w:w="684" w:type="dxa"/>
            <w:shd w:val="clear" w:color="auto" w:fill="auto"/>
          </w:tcPr>
          <w:p w14:paraId="0D26CA10" w14:textId="77777777" w:rsidR="00F5633A" w:rsidRPr="008B2943" w:rsidRDefault="00F5633A" w:rsidP="008B2943">
            <w:pPr>
              <w:pStyle w:val="Table12Left"/>
              <w:keepNext/>
              <w:spacing w:before="0"/>
            </w:pPr>
          </w:p>
        </w:tc>
      </w:tr>
    </w:tbl>
    <w:p w14:paraId="5A67B17A" w14:textId="77777777" w:rsidR="00CD0094" w:rsidRPr="008B2943" w:rsidRDefault="004C1B2E" w:rsidP="008B2943">
      <w:pPr>
        <w:pStyle w:val="ActionStep1PKNoNumber"/>
        <w:keepNext/>
      </w:pPr>
      <w:r w:rsidRPr="008B2943">
        <w:tab/>
        <w:t>________</w:t>
      </w:r>
    </w:p>
    <w:p w14:paraId="57106CD6" w14:textId="77777777" w:rsidR="004C1B2E" w:rsidRPr="008B2943" w:rsidRDefault="004C1B2E" w:rsidP="008B2943">
      <w:pPr>
        <w:pStyle w:val="ActionStep1PKNoNumber"/>
      </w:pPr>
      <w:r w:rsidRPr="008B2943">
        <w:tab/>
        <w:t>________</w:t>
      </w:r>
      <w:r w:rsidRPr="008B2943">
        <w:br/>
      </w:r>
      <w:r w:rsidRPr="008B2943">
        <w:tab/>
        <w:t>IV</w:t>
      </w:r>
    </w:p>
    <w:p w14:paraId="2C2C2D94" w14:textId="72C48DA1" w:rsidR="00853AF7" w:rsidRPr="008B2943" w:rsidRDefault="00EF36B3" w:rsidP="008B2943">
      <w:pPr>
        <w:pStyle w:val="ActionStep2PK"/>
      </w:pPr>
      <w:r w:rsidRPr="008B2943">
        <w:rPr>
          <w:rStyle w:val="Bold"/>
        </w:rPr>
        <w:t>RECORD</w:t>
      </w:r>
      <w:r w:rsidRPr="008B2943">
        <w:t xml:space="preserve"> value of battery cell with lowest specific gravity:</w:t>
      </w:r>
      <w:r w:rsidRPr="008B2943">
        <w:br/>
      </w:r>
      <w:r w:rsidRPr="008B2943">
        <w:br/>
        <w:t>__________</w:t>
      </w:r>
      <w:r w:rsidRPr="008B2943">
        <w:tab/>
        <w:t>________</w:t>
      </w:r>
    </w:p>
    <w:p w14:paraId="35DD4675" w14:textId="77777777" w:rsidR="00EF36B3" w:rsidRPr="008B2943" w:rsidRDefault="00EF36B3" w:rsidP="008B2943">
      <w:pPr>
        <w:pStyle w:val="ActionStep2PK"/>
        <w:keepNext/>
      </w:pPr>
      <w:r w:rsidRPr="008B2943">
        <w:rPr>
          <w:rStyle w:val="Bold"/>
        </w:rPr>
        <w:t>CALCULATE</w:t>
      </w:r>
      <w:r w:rsidRPr="008B2943">
        <w:t xml:space="preserve"> the Difference between the Average Battery Cell Specific Gravity and the lowest cell specific gravity.</w:t>
      </w:r>
      <w:r w:rsidRPr="008B2943">
        <w:br/>
      </w:r>
    </w:p>
    <w:tbl>
      <w:tblPr>
        <w:tblW w:w="0" w:type="auto"/>
        <w:tblInd w:w="1620" w:type="dxa"/>
        <w:tblLayout w:type="fixed"/>
        <w:tblLook w:val="05E0" w:firstRow="1" w:lastRow="1" w:firstColumn="1" w:lastColumn="1" w:noHBand="0" w:noVBand="1"/>
      </w:tblPr>
      <w:tblGrid>
        <w:gridCol w:w="2610"/>
        <w:gridCol w:w="360"/>
        <w:gridCol w:w="2430"/>
        <w:gridCol w:w="450"/>
        <w:gridCol w:w="1890"/>
        <w:gridCol w:w="684"/>
      </w:tblGrid>
      <w:tr w:rsidR="00EF36B3" w:rsidRPr="008B2943" w14:paraId="620A30F5" w14:textId="77777777" w:rsidTr="00CA0F82">
        <w:trPr>
          <w:cantSplit/>
        </w:trPr>
        <w:tc>
          <w:tcPr>
            <w:tcW w:w="2610" w:type="dxa"/>
            <w:tcBorders>
              <w:bottom w:val="single" w:sz="4" w:space="0" w:color="auto"/>
            </w:tcBorders>
            <w:shd w:val="clear" w:color="auto" w:fill="auto"/>
          </w:tcPr>
          <w:p w14:paraId="04E4B91E" w14:textId="77777777" w:rsidR="00EF36B3" w:rsidRPr="008B2943" w:rsidRDefault="00EF36B3" w:rsidP="008B2943">
            <w:pPr>
              <w:pStyle w:val="Table12Left"/>
              <w:keepNext/>
              <w:spacing w:after="20"/>
            </w:pPr>
          </w:p>
        </w:tc>
        <w:tc>
          <w:tcPr>
            <w:tcW w:w="360" w:type="dxa"/>
            <w:shd w:val="clear" w:color="auto" w:fill="auto"/>
          </w:tcPr>
          <w:p w14:paraId="559E79BB" w14:textId="77777777" w:rsidR="00EF36B3" w:rsidRPr="008B2943" w:rsidRDefault="00EF36B3" w:rsidP="008B2943">
            <w:pPr>
              <w:pStyle w:val="Table12Left"/>
              <w:keepNext/>
              <w:spacing w:after="20"/>
            </w:pPr>
            <w:r w:rsidRPr="008B2943">
              <w:noBreakHyphen/>
            </w:r>
          </w:p>
        </w:tc>
        <w:tc>
          <w:tcPr>
            <w:tcW w:w="2430" w:type="dxa"/>
            <w:tcBorders>
              <w:bottom w:val="single" w:sz="4" w:space="0" w:color="auto"/>
            </w:tcBorders>
            <w:shd w:val="clear" w:color="auto" w:fill="auto"/>
          </w:tcPr>
          <w:p w14:paraId="3BB0DFDD" w14:textId="77777777" w:rsidR="00EF36B3" w:rsidRPr="008B2943" w:rsidRDefault="00EF36B3" w:rsidP="008B2943">
            <w:pPr>
              <w:pStyle w:val="Table12Center"/>
              <w:keepNext/>
              <w:spacing w:after="20"/>
            </w:pPr>
          </w:p>
        </w:tc>
        <w:tc>
          <w:tcPr>
            <w:tcW w:w="450" w:type="dxa"/>
            <w:shd w:val="clear" w:color="auto" w:fill="auto"/>
          </w:tcPr>
          <w:p w14:paraId="0B88EE77" w14:textId="77777777" w:rsidR="00EF36B3" w:rsidRPr="008B2943" w:rsidRDefault="00EF36B3" w:rsidP="008B2943">
            <w:pPr>
              <w:pStyle w:val="Table12Left"/>
              <w:keepNext/>
              <w:spacing w:after="20"/>
            </w:pPr>
            <w:r w:rsidRPr="008B2943">
              <w:t>=</w:t>
            </w:r>
          </w:p>
        </w:tc>
        <w:tc>
          <w:tcPr>
            <w:tcW w:w="1890" w:type="dxa"/>
            <w:tcBorders>
              <w:bottom w:val="single" w:sz="4" w:space="0" w:color="auto"/>
            </w:tcBorders>
            <w:shd w:val="clear" w:color="auto" w:fill="auto"/>
          </w:tcPr>
          <w:p w14:paraId="1F310228" w14:textId="77777777" w:rsidR="00EF36B3" w:rsidRPr="008B2943" w:rsidRDefault="00EF36B3" w:rsidP="008B2943">
            <w:pPr>
              <w:pStyle w:val="Table12Left"/>
              <w:keepNext/>
              <w:spacing w:after="20"/>
            </w:pPr>
          </w:p>
        </w:tc>
        <w:tc>
          <w:tcPr>
            <w:tcW w:w="684" w:type="dxa"/>
            <w:shd w:val="clear" w:color="auto" w:fill="auto"/>
          </w:tcPr>
          <w:p w14:paraId="362C717A" w14:textId="77777777" w:rsidR="00EF36B3" w:rsidRPr="008B2943" w:rsidRDefault="00EF36B3" w:rsidP="008B2943">
            <w:pPr>
              <w:pStyle w:val="Table12Left"/>
              <w:keepNext/>
              <w:spacing w:after="20"/>
            </w:pPr>
          </w:p>
        </w:tc>
      </w:tr>
      <w:tr w:rsidR="00EF36B3" w:rsidRPr="008B2943" w14:paraId="384BE8ED" w14:textId="77777777" w:rsidTr="00CA0F82">
        <w:trPr>
          <w:cantSplit/>
        </w:trPr>
        <w:tc>
          <w:tcPr>
            <w:tcW w:w="2610" w:type="dxa"/>
            <w:tcBorders>
              <w:top w:val="single" w:sz="4" w:space="0" w:color="auto"/>
            </w:tcBorders>
            <w:shd w:val="clear" w:color="auto" w:fill="auto"/>
          </w:tcPr>
          <w:p w14:paraId="3C050677" w14:textId="77777777" w:rsidR="00EF36B3" w:rsidRPr="008B2943" w:rsidRDefault="00EF36B3" w:rsidP="008B2943">
            <w:pPr>
              <w:pStyle w:val="Table12Left"/>
              <w:keepNext/>
            </w:pPr>
            <w:r w:rsidRPr="008B2943">
              <w:t>Average Battery Cell Specific Gravity</w:t>
            </w:r>
          </w:p>
        </w:tc>
        <w:tc>
          <w:tcPr>
            <w:tcW w:w="360" w:type="dxa"/>
            <w:shd w:val="clear" w:color="auto" w:fill="auto"/>
          </w:tcPr>
          <w:p w14:paraId="27D5C671" w14:textId="77777777" w:rsidR="00EF36B3" w:rsidRPr="008B2943" w:rsidRDefault="00EF36B3" w:rsidP="008B2943">
            <w:pPr>
              <w:pStyle w:val="Table12Left"/>
              <w:keepNext/>
            </w:pPr>
          </w:p>
        </w:tc>
        <w:tc>
          <w:tcPr>
            <w:tcW w:w="2430" w:type="dxa"/>
            <w:tcBorders>
              <w:top w:val="single" w:sz="4" w:space="0" w:color="auto"/>
            </w:tcBorders>
            <w:shd w:val="clear" w:color="auto" w:fill="auto"/>
          </w:tcPr>
          <w:p w14:paraId="4F2AB444" w14:textId="77777777" w:rsidR="00EF36B3" w:rsidRPr="008B2943" w:rsidRDefault="00EF36B3" w:rsidP="008B2943">
            <w:pPr>
              <w:pStyle w:val="Table12Left"/>
              <w:keepNext/>
            </w:pPr>
            <w:r w:rsidRPr="008B2943">
              <w:t xml:space="preserve">Lowest Cell Specific Gravity </w:t>
            </w:r>
          </w:p>
        </w:tc>
        <w:tc>
          <w:tcPr>
            <w:tcW w:w="450" w:type="dxa"/>
            <w:shd w:val="clear" w:color="auto" w:fill="auto"/>
          </w:tcPr>
          <w:p w14:paraId="34527F07" w14:textId="77777777" w:rsidR="00EF36B3" w:rsidRPr="008B2943" w:rsidRDefault="00EF36B3" w:rsidP="008B2943">
            <w:pPr>
              <w:pStyle w:val="Table12Left"/>
              <w:keepNext/>
            </w:pPr>
          </w:p>
        </w:tc>
        <w:tc>
          <w:tcPr>
            <w:tcW w:w="1890" w:type="dxa"/>
            <w:tcBorders>
              <w:top w:val="single" w:sz="4" w:space="0" w:color="auto"/>
            </w:tcBorders>
            <w:shd w:val="clear" w:color="auto" w:fill="auto"/>
          </w:tcPr>
          <w:p w14:paraId="5BDFFFB7" w14:textId="77777777" w:rsidR="00EF36B3" w:rsidRPr="008B2943" w:rsidRDefault="00EF36B3" w:rsidP="008B2943">
            <w:pPr>
              <w:pStyle w:val="Table12Left"/>
              <w:keepNext/>
            </w:pPr>
            <w:r w:rsidRPr="008B2943">
              <w:t>Specific Gravity Difference</w:t>
            </w:r>
          </w:p>
        </w:tc>
        <w:tc>
          <w:tcPr>
            <w:tcW w:w="684" w:type="dxa"/>
            <w:shd w:val="clear" w:color="auto" w:fill="auto"/>
          </w:tcPr>
          <w:p w14:paraId="3B61F6F5" w14:textId="77777777" w:rsidR="00EF36B3" w:rsidRPr="008B2943" w:rsidRDefault="00EF36B3" w:rsidP="008B2943">
            <w:pPr>
              <w:pStyle w:val="Table12Left"/>
              <w:keepNext/>
            </w:pPr>
          </w:p>
        </w:tc>
      </w:tr>
    </w:tbl>
    <w:p w14:paraId="5333905B" w14:textId="77777777" w:rsidR="00EF36B3" w:rsidRPr="008B2943" w:rsidRDefault="00EF36B3" w:rsidP="008B2943">
      <w:pPr>
        <w:pStyle w:val="ActionStep2PKNoNumber"/>
      </w:pPr>
      <w:r w:rsidRPr="008B2943">
        <w:tab/>
        <w:t>________</w:t>
      </w:r>
    </w:p>
    <w:p w14:paraId="7C35DF1A" w14:textId="6027FE3E" w:rsidR="00D36FDF" w:rsidRPr="008B2943" w:rsidRDefault="00D36FDF" w:rsidP="008B2943">
      <w:pPr>
        <w:pStyle w:val="ActionStep2PK"/>
      </w:pPr>
      <w:r w:rsidRPr="008B2943">
        <w:rPr>
          <w:rStyle w:val="Bold"/>
        </w:rPr>
        <w:t>IF</w:t>
      </w:r>
      <w:r w:rsidRPr="008B2943">
        <w:t xml:space="preserve"> Specific Gravity of any connected cell, recorded in Step </w:t>
      </w:r>
      <w:r w:rsidRPr="008B2943">
        <w:fldChar w:fldCharType="begin"/>
      </w:r>
      <w:r w:rsidRPr="008B2943">
        <w:instrText xml:space="preserve"> REF _Ref124734608 \w \h \*MERGEFORMAT </w:instrText>
      </w:r>
      <w:r w:rsidRPr="008B2943">
        <w:fldChar w:fldCharType="separate"/>
      </w:r>
      <w:r w:rsidR="008B2943">
        <w:t>6.0[37.4]</w:t>
      </w:r>
      <w:r w:rsidRPr="008B2943">
        <w:fldChar w:fldCharType="end"/>
      </w:r>
      <w:r w:rsidRPr="008B2943">
        <w:t xml:space="preserve">, is less than 1.195 </w:t>
      </w:r>
      <w:r w:rsidRPr="008B2943">
        <w:rPr>
          <w:rStyle w:val="Bold"/>
        </w:rPr>
        <w:t>OR</w:t>
      </w:r>
      <w:r w:rsidRPr="008B2943">
        <w:t xml:space="preserve"> Average Specific Gravity of all connected cells is less than or equal to 1.205, </w:t>
      </w:r>
      <w:r w:rsidRPr="008B2943">
        <w:rPr>
          <w:rStyle w:val="Bold"/>
        </w:rPr>
        <w:t>THEN</w:t>
      </w:r>
      <w:r w:rsidRPr="008B2943">
        <w:br/>
      </w:r>
      <w:r w:rsidRPr="008B2943">
        <w:br/>
      </w:r>
      <w:r w:rsidRPr="008B2943">
        <w:rPr>
          <w:rStyle w:val="Bold"/>
        </w:rPr>
        <w:t>PERFORM</w:t>
      </w:r>
      <w:r w:rsidRPr="008B2943">
        <w:t xml:space="preserve"> the following.</w:t>
      </w:r>
    </w:p>
    <w:p w14:paraId="39BCE5CD" w14:textId="0F1127FD" w:rsidR="00D36FDF" w:rsidRPr="008B2943" w:rsidRDefault="00D36FDF" w:rsidP="008B2943">
      <w:pPr>
        <w:pStyle w:val="ActionStep3PK"/>
      </w:pPr>
      <w:r w:rsidRPr="008B2943">
        <w:rPr>
          <w:rStyle w:val="Bold"/>
        </w:rPr>
        <w:t>NOTIFY</w:t>
      </w:r>
      <w:r w:rsidRPr="008B2943">
        <w:t xml:space="preserve"> Unit </w:t>
      </w:r>
      <w:r w:rsidR="00687208" w:rsidRPr="008B2943">
        <w:t xml:space="preserve">SRO </w:t>
      </w:r>
      <w:r w:rsidRPr="008B2943">
        <w:t>that all connected cells do NOT meet Tech Spec 3.8.6 Category B, Specific Gravity Requirements.</w:t>
      </w:r>
      <w:r w:rsidRPr="008B2943">
        <w:tab/>
        <w:t>________</w:t>
      </w:r>
    </w:p>
    <w:p w14:paraId="1EC8BEF8" w14:textId="2037DC05" w:rsidR="00D36FDF" w:rsidRPr="008B2943" w:rsidRDefault="00D36FDF" w:rsidP="008B2943">
      <w:pPr>
        <w:pStyle w:val="ActionStep3PK"/>
      </w:pPr>
      <w:r w:rsidRPr="008B2943">
        <w:rPr>
          <w:rStyle w:val="Bold"/>
        </w:rPr>
        <w:lastRenderedPageBreak/>
        <w:t>IF</w:t>
      </w:r>
      <w:r w:rsidRPr="008B2943">
        <w:t xml:space="preserve"> Difference between Average Battery Cell Specific Gravity and Lowest Cell Specific Gravity is greater than 0.020 </w:t>
      </w:r>
      <w:r w:rsidRPr="008B2943">
        <w:rPr>
          <w:rStyle w:val="Bold"/>
        </w:rPr>
        <w:t>OR</w:t>
      </w:r>
      <w:r w:rsidRPr="008B2943">
        <w:t xml:space="preserve"> Average Specific Gravity of all connected cells is less than 1.195, </w:t>
      </w:r>
      <w:r w:rsidRPr="008B2943">
        <w:rPr>
          <w:rStyle w:val="Bold"/>
        </w:rPr>
        <w:t>THEN</w:t>
      </w:r>
      <w:r w:rsidRPr="008B2943">
        <w:br/>
      </w:r>
      <w:r w:rsidRPr="008B2943">
        <w:br/>
      </w:r>
      <w:r w:rsidRPr="008B2943">
        <w:rPr>
          <w:rStyle w:val="Bold"/>
        </w:rPr>
        <w:t>NOTIFY</w:t>
      </w:r>
      <w:r w:rsidRPr="008B2943">
        <w:t xml:space="preserve"> Unit </w:t>
      </w:r>
      <w:r w:rsidR="00687208" w:rsidRPr="008B2943">
        <w:t xml:space="preserve">SRO </w:t>
      </w:r>
      <w:r w:rsidRPr="008B2943">
        <w:t>that all connected cells do NOT meet Tech Spec 3.8.6 Category C Specific Gravity Requirements.</w:t>
      </w:r>
      <w:r w:rsidRPr="008B2943">
        <w:tab/>
        <w:t>________</w:t>
      </w:r>
    </w:p>
    <w:p w14:paraId="1652ED3D" w14:textId="77777777" w:rsidR="00D36FDF" w:rsidRPr="008B2943" w:rsidRDefault="00D36FDF" w:rsidP="008B2943">
      <w:pPr>
        <w:pStyle w:val="ActionStep3PK"/>
      </w:pPr>
      <w:r w:rsidRPr="008B2943">
        <w:rPr>
          <w:rStyle w:val="Bold"/>
        </w:rPr>
        <w:t>SIGN</w:t>
      </w:r>
      <w:r w:rsidRPr="008B2943">
        <w:t xml:space="preserve"> below indicating notification of this condition.</w:t>
      </w:r>
    </w:p>
    <w:tbl>
      <w:tblPr>
        <w:tblW w:w="0" w:type="auto"/>
        <w:jc w:val="right"/>
        <w:tblLayout w:type="fixed"/>
        <w:tblLook w:val="0000" w:firstRow="0" w:lastRow="0" w:firstColumn="0" w:lastColumn="0" w:noHBand="0" w:noVBand="0"/>
      </w:tblPr>
      <w:tblGrid>
        <w:gridCol w:w="2610"/>
        <w:gridCol w:w="432"/>
        <w:gridCol w:w="1440"/>
        <w:gridCol w:w="432"/>
        <w:gridCol w:w="1440"/>
      </w:tblGrid>
      <w:tr w:rsidR="00D36FDF" w:rsidRPr="008B2943" w14:paraId="4B20B581" w14:textId="77777777" w:rsidTr="000771AB">
        <w:trPr>
          <w:cantSplit/>
          <w:tblHeader/>
          <w:jc w:val="right"/>
        </w:trPr>
        <w:tc>
          <w:tcPr>
            <w:tcW w:w="2610" w:type="dxa"/>
            <w:tcBorders>
              <w:bottom w:val="single" w:sz="6" w:space="0" w:color="auto"/>
            </w:tcBorders>
          </w:tcPr>
          <w:p w14:paraId="0663F908" w14:textId="77777777" w:rsidR="00D36FDF" w:rsidRPr="008B2943" w:rsidRDefault="00D36FDF" w:rsidP="008B2943">
            <w:pPr>
              <w:pStyle w:val="Table12Center"/>
              <w:spacing w:after="20"/>
            </w:pPr>
          </w:p>
        </w:tc>
        <w:tc>
          <w:tcPr>
            <w:tcW w:w="432" w:type="dxa"/>
          </w:tcPr>
          <w:p w14:paraId="44556067" w14:textId="77777777" w:rsidR="00D36FDF" w:rsidRPr="008B2943" w:rsidRDefault="00D36FDF" w:rsidP="008B2943">
            <w:pPr>
              <w:pStyle w:val="Table12Center"/>
              <w:spacing w:after="20"/>
            </w:pPr>
          </w:p>
        </w:tc>
        <w:tc>
          <w:tcPr>
            <w:tcW w:w="1440" w:type="dxa"/>
            <w:tcBorders>
              <w:bottom w:val="single" w:sz="6" w:space="0" w:color="auto"/>
            </w:tcBorders>
          </w:tcPr>
          <w:p w14:paraId="1A60279C" w14:textId="77777777" w:rsidR="00D36FDF" w:rsidRPr="008B2943" w:rsidRDefault="00D36FDF" w:rsidP="008B2943">
            <w:pPr>
              <w:pStyle w:val="Table12Center"/>
              <w:spacing w:after="20"/>
            </w:pPr>
          </w:p>
        </w:tc>
        <w:tc>
          <w:tcPr>
            <w:tcW w:w="432" w:type="dxa"/>
          </w:tcPr>
          <w:p w14:paraId="75DC5D7E" w14:textId="77777777" w:rsidR="00D36FDF" w:rsidRPr="008B2943" w:rsidRDefault="00D36FDF" w:rsidP="008B2943">
            <w:pPr>
              <w:pStyle w:val="Table12Center"/>
              <w:spacing w:after="20"/>
            </w:pPr>
          </w:p>
        </w:tc>
        <w:tc>
          <w:tcPr>
            <w:tcW w:w="1440" w:type="dxa"/>
            <w:tcBorders>
              <w:bottom w:val="single" w:sz="6" w:space="0" w:color="auto"/>
            </w:tcBorders>
          </w:tcPr>
          <w:p w14:paraId="21FB921A" w14:textId="77777777" w:rsidR="00D36FDF" w:rsidRPr="008B2943" w:rsidRDefault="00D36FDF" w:rsidP="008B2943">
            <w:pPr>
              <w:pStyle w:val="Table12Center"/>
              <w:spacing w:after="20"/>
            </w:pPr>
          </w:p>
        </w:tc>
      </w:tr>
      <w:tr w:rsidR="00D36FDF" w:rsidRPr="008B2943" w14:paraId="7718D7BF" w14:textId="77777777" w:rsidTr="000771AB">
        <w:trPr>
          <w:cantSplit/>
          <w:tblHeader/>
          <w:jc w:val="right"/>
        </w:trPr>
        <w:tc>
          <w:tcPr>
            <w:tcW w:w="2610" w:type="dxa"/>
          </w:tcPr>
          <w:p w14:paraId="40DFE955" w14:textId="2995EA69" w:rsidR="00D36FDF" w:rsidRPr="008B2943" w:rsidRDefault="00D36FDF" w:rsidP="008B2943">
            <w:pPr>
              <w:pStyle w:val="Table12Center"/>
              <w:spacing w:before="0" w:after="0"/>
            </w:pPr>
            <w:r w:rsidRPr="008B2943">
              <w:t>U</w:t>
            </w:r>
            <w:r w:rsidR="00687208" w:rsidRPr="008B2943">
              <w:t xml:space="preserve">nit </w:t>
            </w:r>
            <w:r w:rsidRPr="008B2943">
              <w:t>S</w:t>
            </w:r>
            <w:r w:rsidR="00687208" w:rsidRPr="008B2943">
              <w:t>RO</w:t>
            </w:r>
            <w:r w:rsidRPr="008B2943">
              <w:t xml:space="preserve"> Signature</w:t>
            </w:r>
          </w:p>
        </w:tc>
        <w:tc>
          <w:tcPr>
            <w:tcW w:w="432" w:type="dxa"/>
          </w:tcPr>
          <w:p w14:paraId="6907490E" w14:textId="77777777" w:rsidR="00D36FDF" w:rsidRPr="008B2943" w:rsidRDefault="00D36FDF" w:rsidP="008B2943">
            <w:pPr>
              <w:pStyle w:val="Table12Center"/>
              <w:spacing w:before="0" w:after="0"/>
            </w:pPr>
          </w:p>
        </w:tc>
        <w:tc>
          <w:tcPr>
            <w:tcW w:w="1440" w:type="dxa"/>
            <w:tcBorders>
              <w:top w:val="single" w:sz="6" w:space="0" w:color="auto"/>
            </w:tcBorders>
          </w:tcPr>
          <w:p w14:paraId="578A7C7F" w14:textId="77777777" w:rsidR="00D36FDF" w:rsidRPr="008B2943" w:rsidRDefault="00D36FDF" w:rsidP="008B2943">
            <w:pPr>
              <w:pStyle w:val="Table12Center"/>
              <w:spacing w:before="0" w:after="0"/>
            </w:pPr>
            <w:r w:rsidRPr="008B2943">
              <w:t>Date</w:t>
            </w:r>
          </w:p>
        </w:tc>
        <w:tc>
          <w:tcPr>
            <w:tcW w:w="432" w:type="dxa"/>
          </w:tcPr>
          <w:p w14:paraId="76D6E8E1" w14:textId="77777777" w:rsidR="00D36FDF" w:rsidRPr="008B2943" w:rsidRDefault="00D36FDF" w:rsidP="008B2943">
            <w:pPr>
              <w:pStyle w:val="Table12Center"/>
              <w:spacing w:before="0" w:after="0"/>
            </w:pPr>
          </w:p>
        </w:tc>
        <w:tc>
          <w:tcPr>
            <w:tcW w:w="1440" w:type="dxa"/>
          </w:tcPr>
          <w:p w14:paraId="2DB0EA4A" w14:textId="77777777" w:rsidR="00D36FDF" w:rsidRPr="008B2943" w:rsidRDefault="00D36FDF" w:rsidP="008B2943">
            <w:pPr>
              <w:pStyle w:val="Table12Center"/>
              <w:spacing w:before="0" w:after="0"/>
            </w:pPr>
            <w:r w:rsidRPr="008B2943">
              <w:t>Time</w:t>
            </w:r>
          </w:p>
        </w:tc>
      </w:tr>
    </w:tbl>
    <w:p w14:paraId="0F19A371" w14:textId="77777777" w:rsidR="00D36FDF" w:rsidRPr="008B2943" w:rsidRDefault="00D36FDF" w:rsidP="008B2943">
      <w:pPr>
        <w:pStyle w:val="ActionStep3PK"/>
      </w:pPr>
      <w:r w:rsidRPr="008B2943">
        <w:rPr>
          <w:rStyle w:val="Bold"/>
        </w:rPr>
        <w:t>ENSURE</w:t>
      </w:r>
      <w:r w:rsidRPr="008B2943">
        <w:t xml:space="preserve"> a Condition Report (CR) initiated for troubleshooting specific gravity outside of Tech Spec requirements.</w:t>
      </w:r>
      <w:r w:rsidRPr="008B2943">
        <w:tab/>
        <w:t>________</w:t>
      </w:r>
    </w:p>
    <w:p w14:paraId="659FCCA3" w14:textId="77777777" w:rsidR="00D36FDF" w:rsidRPr="008B2943" w:rsidRDefault="00D36FDF" w:rsidP="008B2943">
      <w:pPr>
        <w:pStyle w:val="ActionStep2PK"/>
      </w:pPr>
      <w:r w:rsidRPr="008B2943">
        <w:rPr>
          <w:rStyle w:val="Bold"/>
        </w:rPr>
        <w:t>CHECK</w:t>
      </w:r>
      <w:r w:rsidRPr="008B2943">
        <w:t xml:space="preserve"> Average Specific Gravity of all connected cells greater than 1.205.</w:t>
      </w:r>
      <w:r w:rsidRPr="008B2943">
        <w:tab/>
        <w:t>_____</w:t>
      </w:r>
      <w:r w:rsidRPr="008B2943">
        <w:rPr>
          <w:rStyle w:val="ACSignOff"/>
        </w:rPr>
        <w:t>(AC)</w:t>
      </w:r>
    </w:p>
    <w:p w14:paraId="3E7A77F6" w14:textId="5F0FED51" w:rsidR="00EF36B3" w:rsidRPr="008B2943" w:rsidRDefault="00D36FDF" w:rsidP="008B2943">
      <w:pPr>
        <w:pStyle w:val="ActionStep2PK"/>
      </w:pPr>
      <w:bookmarkStart w:id="70" w:name="_Ref86216474"/>
      <w:r w:rsidRPr="008B2943">
        <w:rPr>
          <w:rStyle w:val="Bold"/>
        </w:rPr>
        <w:t>CHECK</w:t>
      </w:r>
      <w:r w:rsidRPr="008B2943">
        <w:t xml:space="preserve"> Specific Gravity of each connected cell greater than or equal to 1.195.</w:t>
      </w:r>
      <w:r w:rsidRPr="008B2943">
        <w:tab/>
        <w:t>_____</w:t>
      </w:r>
      <w:r w:rsidRPr="008B2943">
        <w:rPr>
          <w:rStyle w:val="ACSignOff"/>
        </w:rPr>
        <w:t>(AC)</w:t>
      </w:r>
      <w:bookmarkEnd w:id="70"/>
    </w:p>
    <w:p w14:paraId="7B58DDAC" w14:textId="3703E27D" w:rsidR="00602E41" w:rsidRPr="008B2943" w:rsidRDefault="00602E41" w:rsidP="008B2943">
      <w:pPr>
        <w:pStyle w:val="ActionStep1PK"/>
      </w:pPr>
      <w:r w:rsidRPr="008B2943">
        <w:rPr>
          <w:rStyle w:val="Bold"/>
        </w:rPr>
        <w:t>IF</w:t>
      </w:r>
      <w:r w:rsidRPr="008B2943">
        <w:t xml:space="preserve"> </w:t>
      </w:r>
      <w:bookmarkStart w:id="71" w:name="_Hlk146084866"/>
      <w:ins w:id="72" w:author="Curry, David A" w:date="2023-09-19T15:50:00Z">
        <w:r w:rsidR="00695E60" w:rsidRPr="008B2943">
          <w:t>ECI</w:t>
        </w:r>
        <w:r w:rsidR="00695E60" w:rsidRPr="008B2943">
          <w:noBreakHyphen/>
          <w:t>0</w:t>
        </w:r>
        <w:r w:rsidR="00695E60" w:rsidRPr="008B2943">
          <w:noBreakHyphen/>
          <w:t>248</w:t>
        </w:r>
        <w:r w:rsidR="00695E60" w:rsidRPr="008B2943">
          <w:noBreakHyphen/>
          <w:t xml:space="preserve">BAT001 was </w:t>
        </w:r>
      </w:ins>
      <w:r w:rsidR="00835D44" w:rsidRPr="008B2943">
        <w:t xml:space="preserve">NOT </w:t>
      </w:r>
      <w:ins w:id="73" w:author="Curry, David A" w:date="2023-09-19T15:50:00Z">
        <w:r w:rsidR="00695E60" w:rsidRPr="008B2943">
          <w:t>performed on Step </w:t>
        </w:r>
      </w:ins>
      <w:bookmarkEnd w:id="71"/>
      <w:del w:id="74" w:author="Curry, David A" w:date="2023-09-19T15:50:00Z">
        <w:r w:rsidRPr="008B2943" w:rsidDel="00695E60">
          <w:delText>Steps </w:delText>
        </w:r>
      </w:del>
      <w:r w:rsidR="00990367" w:rsidRPr="008B2943">
        <w:fldChar w:fldCharType="begin"/>
      </w:r>
      <w:r w:rsidR="00990367" w:rsidRPr="008B2943">
        <w:instrText xml:space="preserve"> REF _Ref536713355 \w \h \*MERGEFORMAT </w:instrText>
      </w:r>
      <w:r w:rsidR="00990367" w:rsidRPr="008B2943">
        <w:fldChar w:fldCharType="separate"/>
      </w:r>
      <w:r w:rsidR="008B2943">
        <w:t>6.0[35]</w:t>
      </w:r>
      <w:r w:rsidR="00990367" w:rsidRPr="008B2943">
        <w:fldChar w:fldCharType="end"/>
      </w:r>
      <w:ins w:id="75" w:author="Curry, David A" w:date="2023-09-19T15:50:00Z">
        <w:r w:rsidR="00695E60" w:rsidRPr="008B2943">
          <w:t xml:space="preserve"> </w:t>
        </w:r>
      </w:ins>
      <w:del w:id="76" w:author="Curry, David A" w:date="2023-09-19T15:50:00Z">
        <w:r w:rsidRPr="008B2943" w:rsidDel="00695E60">
          <w:delText xml:space="preserve"> </w:delText>
        </w:r>
        <w:r w:rsidR="00990367" w:rsidRPr="008B2943" w:rsidDel="00695E60">
          <w:delText xml:space="preserve">or </w:delText>
        </w:r>
        <w:r w:rsidR="00990367" w:rsidRPr="008B2943" w:rsidDel="00695E60">
          <w:fldChar w:fldCharType="begin"/>
        </w:r>
        <w:r w:rsidR="00990367" w:rsidRPr="008B2943" w:rsidDel="00695E60">
          <w:delInstrText xml:space="preserve"> REF _Ref380741401 \w \h \*MERGEFORMAT </w:delInstrText>
        </w:r>
        <w:r w:rsidR="00990367" w:rsidRPr="008B2943" w:rsidDel="00695E60">
          <w:fldChar w:fldCharType="separate"/>
        </w:r>
        <w:r w:rsidR="00695E60" w:rsidRPr="008B2943" w:rsidDel="00695E60">
          <w:delText>6.0[37]</w:delText>
        </w:r>
        <w:r w:rsidR="00990367" w:rsidRPr="008B2943" w:rsidDel="00695E60">
          <w:fldChar w:fldCharType="end"/>
        </w:r>
        <w:r w:rsidR="00990367" w:rsidRPr="008B2943" w:rsidDel="00695E60">
          <w:delText xml:space="preserve"> </w:delText>
        </w:r>
        <w:r w:rsidRPr="008B2943" w:rsidDel="00695E60">
          <w:delText xml:space="preserve">were </w:delText>
        </w:r>
        <w:r w:rsidR="007F38B9" w:rsidRPr="008B2943" w:rsidDel="00695E60">
          <w:delText xml:space="preserve">NOT </w:delText>
        </w:r>
        <w:r w:rsidRPr="008B2943" w:rsidDel="00695E60">
          <w:delText>performed</w:delText>
        </w:r>
      </w:del>
      <w:ins w:id="77" w:author="Curry, David A" w:date="2023-09-19T15:50:00Z">
        <w:r w:rsidR="00695E60" w:rsidRPr="008B2943">
          <w:t>prior to completing this procedure</w:t>
        </w:r>
      </w:ins>
      <w:r w:rsidRPr="008B2943">
        <w:t xml:space="preserve">, </w:t>
      </w:r>
      <w:r w:rsidRPr="008B2943">
        <w:rPr>
          <w:rStyle w:val="Bold"/>
        </w:rPr>
        <w:t>THEN</w:t>
      </w:r>
      <w:r w:rsidR="00267592" w:rsidRPr="008B2943">
        <w:br/>
      </w:r>
      <w:r w:rsidR="00267592" w:rsidRPr="008B2943">
        <w:br/>
      </w:r>
      <w:r w:rsidR="00DF3F86" w:rsidRPr="008B2943">
        <w:rPr>
          <w:rStyle w:val="Bold"/>
        </w:rPr>
        <w:t>MARK</w:t>
      </w:r>
      <w:r w:rsidRPr="008B2943">
        <w:t xml:space="preserve"> As</w:t>
      </w:r>
      <w:r w:rsidR="007A7E2A" w:rsidRPr="008B2943">
        <w:t>-</w:t>
      </w:r>
      <w:r w:rsidRPr="008B2943">
        <w:t xml:space="preserve">Left Data columns 6, 7 and 8 </w:t>
      </w:r>
      <w:r w:rsidR="00DF3F86" w:rsidRPr="008B2943">
        <w:t xml:space="preserve">N/A </w:t>
      </w:r>
      <w:r w:rsidRPr="008B2943">
        <w:t xml:space="preserve">on </w:t>
      </w:r>
      <w:r w:rsidR="00901FAD" w:rsidRPr="008B2943">
        <w:fldChar w:fldCharType="begin"/>
      </w:r>
      <w:r w:rsidR="00901FAD" w:rsidRPr="008B2943">
        <w:instrText xml:space="preserve"> REF Supplement7729669_cr \h  \*MERGEFORMAT </w:instrText>
      </w:r>
      <w:r w:rsidR="00901FAD" w:rsidRPr="008B2943">
        <w:fldChar w:fldCharType="separate"/>
      </w:r>
      <w:r w:rsidR="008B2943" w:rsidRPr="008B2943">
        <w:t>Attachment </w:t>
      </w:r>
      <w:r w:rsidR="008B2943">
        <w:t>1</w:t>
      </w:r>
      <w:r w:rsidR="00901FAD" w:rsidRPr="008B2943">
        <w:fldChar w:fldCharType="end"/>
      </w:r>
      <w:r w:rsidRPr="008B2943">
        <w:t>.</w:t>
      </w:r>
      <w:r w:rsidR="00D75F25" w:rsidRPr="008B2943">
        <w:t xml:space="preserve"> (Otherwise, </w:t>
      </w:r>
      <w:r w:rsidR="00D75F25" w:rsidRPr="008B2943">
        <w:rPr>
          <w:rStyle w:val="Bold"/>
        </w:rPr>
        <w:t>MARK</w:t>
      </w:r>
      <w:r w:rsidR="00D75F25" w:rsidRPr="008B2943">
        <w:t xml:space="preserve"> N/A)</w:t>
      </w:r>
      <w:r w:rsidRPr="008B2943">
        <w:tab/>
        <w:t>________</w:t>
      </w:r>
    </w:p>
    <w:p w14:paraId="1B3D105D" w14:textId="77777777" w:rsidR="007A7E2A" w:rsidRPr="008B2943" w:rsidRDefault="007A7E2A" w:rsidP="008B2943">
      <w:pPr>
        <w:pStyle w:val="ActionStep1PK"/>
        <w:keepNext/>
      </w:pPr>
      <w:r w:rsidRPr="008B2943">
        <w:rPr>
          <w:rStyle w:val="Bold"/>
        </w:rPr>
        <w:t>RECORD</w:t>
      </w:r>
      <w:r w:rsidRPr="008B2943">
        <w:t xml:space="preserve"> </w:t>
      </w:r>
      <w:r w:rsidR="00FC2A8B" w:rsidRPr="008B2943">
        <w:t>a</w:t>
      </w:r>
      <w:r w:rsidRPr="008B2943">
        <w:t>s-</w:t>
      </w:r>
      <w:r w:rsidR="00FC2A8B" w:rsidRPr="008B2943">
        <w:t>l</w:t>
      </w:r>
      <w:r w:rsidRPr="008B2943">
        <w:t xml:space="preserve">eft </w:t>
      </w:r>
      <w:r w:rsidR="00FC2A8B" w:rsidRPr="008B2943">
        <w:t>b</w:t>
      </w:r>
      <w:r w:rsidRPr="008B2943">
        <w:t xml:space="preserve">attery </w:t>
      </w:r>
      <w:r w:rsidR="00FC2A8B" w:rsidRPr="008B2943">
        <w:t>f</w:t>
      </w:r>
      <w:r w:rsidRPr="008B2943">
        <w:t xml:space="preserve">loat </w:t>
      </w:r>
      <w:r w:rsidR="00FC2A8B" w:rsidRPr="008B2943">
        <w:t>v</w:t>
      </w:r>
      <w:r w:rsidRPr="008B2943">
        <w:t xml:space="preserve">oltage as measured with Digital Multimeter at the </w:t>
      </w:r>
      <w:r w:rsidR="00FC2A8B" w:rsidRPr="008B2943">
        <w:t>b</w:t>
      </w:r>
      <w:r w:rsidRPr="008B2943">
        <w:t xml:space="preserve">attery </w:t>
      </w:r>
      <w:r w:rsidR="00FC2A8B" w:rsidRPr="008B2943">
        <w:t>b</w:t>
      </w:r>
      <w:r w:rsidRPr="008B2943">
        <w:t>ank terminals.</w:t>
      </w:r>
    </w:p>
    <w:tbl>
      <w:tblPr>
        <w:tblW w:w="0" w:type="auto"/>
        <w:jc w:val="right"/>
        <w:tblLayout w:type="fixed"/>
        <w:tblLook w:val="0000" w:firstRow="0" w:lastRow="0" w:firstColumn="0" w:lastColumn="0" w:noHBand="0" w:noVBand="0"/>
      </w:tblPr>
      <w:tblGrid>
        <w:gridCol w:w="4140"/>
        <w:gridCol w:w="1440"/>
        <w:gridCol w:w="720"/>
        <w:gridCol w:w="936"/>
        <w:gridCol w:w="1368"/>
      </w:tblGrid>
      <w:tr w:rsidR="007A7E2A" w:rsidRPr="008B2943" w14:paraId="2BB351E6" w14:textId="77777777" w:rsidTr="00644CDC">
        <w:trPr>
          <w:cantSplit/>
          <w:jc w:val="right"/>
        </w:trPr>
        <w:tc>
          <w:tcPr>
            <w:tcW w:w="4140" w:type="dxa"/>
          </w:tcPr>
          <w:p w14:paraId="10A98373" w14:textId="77777777" w:rsidR="007A7E2A" w:rsidRPr="008B2943" w:rsidRDefault="007A7E2A" w:rsidP="008B2943">
            <w:pPr>
              <w:pStyle w:val="Table12Right"/>
              <w:spacing w:after="20"/>
            </w:pPr>
            <w:r w:rsidRPr="008B2943">
              <w:t>As</w:t>
            </w:r>
            <w:r w:rsidR="00954B2E" w:rsidRPr="008B2943">
              <w:t>-</w:t>
            </w:r>
            <w:r w:rsidRPr="008B2943">
              <w:t>Left Battery Terminal Voltage:</w:t>
            </w:r>
          </w:p>
        </w:tc>
        <w:tc>
          <w:tcPr>
            <w:tcW w:w="1440" w:type="dxa"/>
            <w:tcBorders>
              <w:bottom w:val="single" w:sz="6" w:space="0" w:color="auto"/>
            </w:tcBorders>
          </w:tcPr>
          <w:p w14:paraId="52248714" w14:textId="77777777" w:rsidR="007A7E2A" w:rsidRPr="008B2943" w:rsidRDefault="007A7E2A" w:rsidP="008B2943">
            <w:pPr>
              <w:pStyle w:val="Table12Center"/>
              <w:spacing w:after="20"/>
            </w:pPr>
          </w:p>
        </w:tc>
        <w:tc>
          <w:tcPr>
            <w:tcW w:w="720" w:type="dxa"/>
          </w:tcPr>
          <w:p w14:paraId="5E5EDBDC" w14:textId="77777777" w:rsidR="007A7E2A" w:rsidRPr="008B2943" w:rsidRDefault="007A7E2A" w:rsidP="008B2943">
            <w:pPr>
              <w:pStyle w:val="Table12Center"/>
              <w:spacing w:after="20"/>
            </w:pPr>
            <w:r w:rsidRPr="008B2943">
              <w:t>V</w:t>
            </w:r>
            <w:r w:rsidR="00754B53" w:rsidRPr="008B2943">
              <w:t>dc</w:t>
            </w:r>
          </w:p>
        </w:tc>
        <w:tc>
          <w:tcPr>
            <w:tcW w:w="936" w:type="dxa"/>
          </w:tcPr>
          <w:p w14:paraId="78257FB4" w14:textId="77777777" w:rsidR="007A7E2A" w:rsidRPr="008B2943" w:rsidRDefault="007A7E2A" w:rsidP="008B2943">
            <w:pPr>
              <w:pStyle w:val="Table12Center"/>
              <w:spacing w:after="20"/>
            </w:pPr>
          </w:p>
        </w:tc>
        <w:tc>
          <w:tcPr>
            <w:tcW w:w="1368" w:type="dxa"/>
          </w:tcPr>
          <w:p w14:paraId="51A11519" w14:textId="77777777" w:rsidR="007A7E2A" w:rsidRPr="008B2943" w:rsidRDefault="007A7E2A" w:rsidP="008B2943">
            <w:pPr>
              <w:pStyle w:val="Table12Center"/>
              <w:spacing w:after="20"/>
            </w:pPr>
            <w:r w:rsidRPr="008B2943">
              <w:t>________</w:t>
            </w:r>
          </w:p>
        </w:tc>
      </w:tr>
    </w:tbl>
    <w:p w14:paraId="78F59F9A" w14:textId="52D9D406" w:rsidR="004E2973" w:rsidRPr="008B2943" w:rsidRDefault="004E2973" w:rsidP="008B2943">
      <w:pPr>
        <w:pStyle w:val="ActionStep1PK"/>
      </w:pPr>
      <w:r w:rsidRPr="008B2943">
        <w:rPr>
          <w:rStyle w:val="Bold"/>
        </w:rPr>
        <w:t>CHECK</w:t>
      </w:r>
      <w:r w:rsidRPr="008B2943">
        <w:t xml:space="preserve"> the as-left battery terminal voltage is greater than or equal to 268.7 Vdc and less than or equal to 271.3 Vdc.</w:t>
      </w:r>
      <w:r w:rsidRPr="008B2943">
        <w:tab/>
        <w:t>________</w:t>
      </w:r>
    </w:p>
    <w:p w14:paraId="2268A02F" w14:textId="77777777" w:rsidR="00FF1BAC" w:rsidRPr="008B2943" w:rsidRDefault="00FF1BAC" w:rsidP="008B2943">
      <w:pPr>
        <w:pStyle w:val="SectionBody"/>
        <w:keepNext/>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36"/>
      </w:tblGrid>
      <w:tr w:rsidR="00FF1BAC" w:rsidRPr="008B2943" w14:paraId="0681C274" w14:textId="77777777" w:rsidTr="00644CDC">
        <w:trPr>
          <w:cantSplit/>
          <w:tblHeader/>
          <w:jc w:val="center"/>
        </w:trPr>
        <w:tc>
          <w:tcPr>
            <w:tcW w:w="9936" w:type="dxa"/>
          </w:tcPr>
          <w:p w14:paraId="22D5FE19" w14:textId="77777777" w:rsidR="00FF1BAC" w:rsidRPr="008B2943" w:rsidRDefault="00FF1BAC" w:rsidP="008B2943">
            <w:pPr>
              <w:pStyle w:val="SpecialMessageHead"/>
            </w:pPr>
            <w:r w:rsidRPr="008B2943">
              <w:t>NOTE</w:t>
            </w:r>
          </w:p>
        </w:tc>
      </w:tr>
      <w:tr w:rsidR="00FF1BAC" w:rsidRPr="008B2943" w14:paraId="10EFA1B9" w14:textId="77777777" w:rsidTr="00644CDC">
        <w:trPr>
          <w:cantSplit/>
          <w:jc w:val="center"/>
        </w:trPr>
        <w:tc>
          <w:tcPr>
            <w:tcW w:w="9936" w:type="dxa"/>
          </w:tcPr>
          <w:p w14:paraId="3B0D868D" w14:textId="77777777" w:rsidR="00FF1BAC" w:rsidRPr="008B2943" w:rsidRDefault="00FF1BAC" w:rsidP="008B2943">
            <w:pPr>
              <w:pStyle w:val="SpecialMessageText"/>
            </w:pPr>
            <w:r w:rsidRPr="008B2943">
              <w:t>Water added should NOT bring Electrolyte Level any higher than 1/8</w:t>
            </w:r>
            <w:r w:rsidRPr="008B2943">
              <w:noBreakHyphen/>
              <w:t>inch below the high level mark.</w:t>
            </w:r>
          </w:p>
        </w:tc>
      </w:tr>
    </w:tbl>
    <w:p w14:paraId="541BE928" w14:textId="46FE3809" w:rsidR="00E525C9" w:rsidRPr="008B2943" w:rsidRDefault="00E525C9" w:rsidP="008B2943">
      <w:pPr>
        <w:pStyle w:val="ActionStep1PK"/>
        <w:keepNext/>
      </w:pPr>
      <w:r w:rsidRPr="008B2943">
        <w:rPr>
          <w:rStyle w:val="Bold"/>
        </w:rPr>
        <w:t>IF</w:t>
      </w:r>
      <w:r w:rsidRPr="008B2943">
        <w:t xml:space="preserve"> the </w:t>
      </w:r>
      <w:r w:rsidR="00FC2A8B" w:rsidRPr="008B2943">
        <w:t>e</w:t>
      </w:r>
      <w:r w:rsidRPr="008B2943">
        <w:t xml:space="preserve">lectrolyte </w:t>
      </w:r>
      <w:r w:rsidR="00FC2A8B" w:rsidRPr="008B2943">
        <w:t>l</w:t>
      </w:r>
      <w:r w:rsidRPr="008B2943">
        <w:t xml:space="preserve">evel is </w:t>
      </w:r>
      <w:r w:rsidR="00086CCA" w:rsidRPr="008B2943">
        <w:t>NOT approximately 1/4 inch below the high level mark</w:t>
      </w:r>
      <w:r w:rsidRPr="008B2943">
        <w:t xml:space="preserve"> for any battery cell, </w:t>
      </w:r>
      <w:r w:rsidRPr="008B2943">
        <w:rPr>
          <w:rStyle w:val="Bold"/>
        </w:rPr>
        <w:t>THEN</w:t>
      </w:r>
      <w:r w:rsidRPr="008B2943">
        <w:br/>
      </w:r>
      <w:r w:rsidRPr="008B2943">
        <w:br/>
      </w:r>
      <w:r w:rsidRPr="008B2943">
        <w:rPr>
          <w:rStyle w:val="Bold"/>
        </w:rPr>
        <w:t>PERFORM</w:t>
      </w:r>
      <w:r w:rsidRPr="008B2943">
        <w:t xml:space="preserve"> </w:t>
      </w:r>
      <w:r w:rsidR="000B5C9F" w:rsidRPr="008B2943">
        <w:t xml:space="preserve">Steps </w:t>
      </w:r>
      <w:r w:rsidR="00D016F9" w:rsidRPr="008B2943">
        <w:fldChar w:fldCharType="begin"/>
      </w:r>
      <w:r w:rsidR="00D016F9" w:rsidRPr="008B2943">
        <w:instrText xml:space="preserve"> REF _Ref238104337 \w \h \*MERGEFORMAT </w:instrText>
      </w:r>
      <w:r w:rsidR="00D016F9" w:rsidRPr="008B2943">
        <w:fldChar w:fldCharType="separate"/>
      </w:r>
      <w:r w:rsidR="008B2943">
        <w:t>6.0[41.1]</w:t>
      </w:r>
      <w:r w:rsidR="00D016F9" w:rsidRPr="008B2943">
        <w:fldChar w:fldCharType="end"/>
      </w:r>
      <w:r w:rsidR="000B5C9F" w:rsidRPr="008B2943">
        <w:t xml:space="preserve"> and </w:t>
      </w:r>
      <w:r w:rsidR="00D016F9" w:rsidRPr="008B2943">
        <w:fldChar w:fldCharType="begin"/>
      </w:r>
      <w:r w:rsidR="00D016F9" w:rsidRPr="008B2943">
        <w:instrText xml:space="preserve"> REF _Ref124738409 \w \h \*MERGEFORMAT </w:instrText>
      </w:r>
      <w:r w:rsidR="00D016F9" w:rsidRPr="008B2943">
        <w:fldChar w:fldCharType="separate"/>
      </w:r>
      <w:r w:rsidR="008B2943">
        <w:t>6.0[41.2]</w:t>
      </w:r>
      <w:r w:rsidR="00D016F9" w:rsidRPr="008B2943">
        <w:fldChar w:fldCharType="end"/>
      </w:r>
      <w:r w:rsidRPr="008B2943">
        <w:t>:</w:t>
      </w:r>
      <w:r w:rsidR="00D75F25" w:rsidRPr="008B2943">
        <w:t xml:space="preserve"> (Otherwise, </w:t>
      </w:r>
      <w:r w:rsidR="00D75F25" w:rsidRPr="008B2943">
        <w:rPr>
          <w:rStyle w:val="Bold"/>
        </w:rPr>
        <w:t>MARK</w:t>
      </w:r>
      <w:r w:rsidR="00D75F25" w:rsidRPr="008B2943">
        <w:t xml:space="preserve"> N/A)</w:t>
      </w:r>
    </w:p>
    <w:p w14:paraId="4DCC9127" w14:textId="5392363D" w:rsidR="00E525C9" w:rsidRPr="008B2943" w:rsidRDefault="00E525C9" w:rsidP="008B2943">
      <w:pPr>
        <w:pStyle w:val="ActionStep2PK"/>
        <w:keepNext/>
      </w:pPr>
      <w:bookmarkStart w:id="78" w:name="_Ref238104337"/>
      <w:r w:rsidRPr="008B2943">
        <w:rPr>
          <w:rStyle w:val="Bold"/>
        </w:rPr>
        <w:t>ADD</w:t>
      </w:r>
      <w:r w:rsidRPr="008B2943">
        <w:t xml:space="preserve"> </w:t>
      </w:r>
      <w:r w:rsidR="00FC2A8B" w:rsidRPr="008B2943">
        <w:t>d</w:t>
      </w:r>
      <w:r w:rsidRPr="008B2943">
        <w:t>emineralized water to bring to</w:t>
      </w:r>
      <w:r w:rsidR="00086CCA" w:rsidRPr="008B2943">
        <w:t xml:space="preserve"> the Electrolyte Level to approximately 1/4</w:t>
      </w:r>
      <w:r w:rsidR="00086CCA" w:rsidRPr="008B2943">
        <w:noBreakHyphen/>
        <w:t>inch below the high level mark.</w:t>
      </w:r>
      <w:r w:rsidRPr="008B2943">
        <w:tab/>
        <w:t>________</w:t>
      </w:r>
      <w:bookmarkEnd w:id="78"/>
    </w:p>
    <w:p w14:paraId="3BE9550B" w14:textId="76822DC4" w:rsidR="00E525C9" w:rsidRPr="008B2943" w:rsidRDefault="00E525C9" w:rsidP="008B2943">
      <w:pPr>
        <w:pStyle w:val="ActionStep2PK"/>
      </w:pPr>
      <w:bookmarkStart w:id="79" w:name="_Ref124738409"/>
      <w:r w:rsidRPr="008B2943">
        <w:rPr>
          <w:rStyle w:val="Bold"/>
        </w:rPr>
        <w:t>RECORD</w:t>
      </w:r>
      <w:r w:rsidRPr="008B2943">
        <w:t xml:space="preserve"> in milliliters on </w:t>
      </w:r>
      <w:r w:rsidR="00901FAD" w:rsidRPr="008B2943">
        <w:fldChar w:fldCharType="begin"/>
      </w:r>
      <w:r w:rsidR="00901FAD" w:rsidRPr="008B2943">
        <w:instrText xml:space="preserve"> REF Supplement3427731_cr \h  \*MERGEFORMAT </w:instrText>
      </w:r>
      <w:r w:rsidR="00901FAD" w:rsidRPr="008B2943">
        <w:fldChar w:fldCharType="separate"/>
      </w:r>
      <w:r w:rsidR="008B2943" w:rsidRPr="008B2943">
        <w:t>Attachment </w:t>
      </w:r>
      <w:r w:rsidR="008B2943">
        <w:t>2</w:t>
      </w:r>
      <w:r w:rsidR="00901FAD" w:rsidRPr="008B2943">
        <w:fldChar w:fldCharType="end"/>
      </w:r>
      <w:r w:rsidRPr="008B2943">
        <w:t xml:space="preserve"> the amount of water added to any cell.  (</w:t>
      </w:r>
      <w:r w:rsidR="00C56E72" w:rsidRPr="008B2943">
        <w:rPr>
          <w:rStyle w:val="Bold"/>
        </w:rPr>
        <w:t>MARK</w:t>
      </w:r>
      <w:r w:rsidR="00C56E72" w:rsidRPr="008B2943">
        <w:t xml:space="preserve"> </w:t>
      </w:r>
      <w:r w:rsidRPr="008B2943">
        <w:t xml:space="preserve">blocks on </w:t>
      </w:r>
      <w:r w:rsidR="00901FAD" w:rsidRPr="008B2943">
        <w:fldChar w:fldCharType="begin"/>
      </w:r>
      <w:r w:rsidR="00901FAD" w:rsidRPr="008B2943">
        <w:instrText xml:space="preserve"> REF Supplement3427731_cr \h  \*MERGEFORMAT </w:instrText>
      </w:r>
      <w:r w:rsidR="00901FAD" w:rsidRPr="008B2943">
        <w:fldChar w:fldCharType="separate"/>
      </w:r>
      <w:r w:rsidR="008B2943" w:rsidRPr="008B2943">
        <w:t>Attachment </w:t>
      </w:r>
      <w:r w:rsidR="008B2943">
        <w:t>2</w:t>
      </w:r>
      <w:r w:rsidR="00901FAD" w:rsidRPr="008B2943">
        <w:fldChar w:fldCharType="end"/>
      </w:r>
      <w:r w:rsidR="004B5FFB" w:rsidRPr="008B2943">
        <w:t xml:space="preserve"> </w:t>
      </w:r>
      <w:r w:rsidR="00C56E72" w:rsidRPr="008B2943">
        <w:t xml:space="preserve">N/A </w:t>
      </w:r>
      <w:r w:rsidRPr="008B2943">
        <w:t xml:space="preserve">for cells that do </w:t>
      </w:r>
      <w:r w:rsidR="00BB333A" w:rsidRPr="008B2943">
        <w:t xml:space="preserve">NOT </w:t>
      </w:r>
      <w:r w:rsidRPr="008B2943">
        <w:t>require wa</w:t>
      </w:r>
      <w:r w:rsidR="00BF0681" w:rsidRPr="008B2943">
        <w:t>t</w:t>
      </w:r>
      <w:r w:rsidRPr="008B2943">
        <w:t>er addition)</w:t>
      </w:r>
      <w:r w:rsidRPr="008B2943">
        <w:tab/>
        <w:t>________</w:t>
      </w:r>
      <w:bookmarkEnd w:id="79"/>
    </w:p>
    <w:p w14:paraId="0170529A" w14:textId="77777777" w:rsidR="00FF1BAC" w:rsidRPr="008B2943" w:rsidRDefault="00FF1BAC" w:rsidP="008B2943">
      <w:pPr>
        <w:pStyle w:val="ActionStep1PK"/>
        <w:keepNext/>
      </w:pPr>
      <w:r w:rsidRPr="008B2943">
        <w:rPr>
          <w:rStyle w:val="Bold"/>
        </w:rPr>
        <w:t>IF</w:t>
      </w:r>
      <w:r w:rsidRPr="008B2943">
        <w:t xml:space="preserve"> cleaning is necessary, </w:t>
      </w:r>
      <w:r w:rsidRPr="008B2943">
        <w:rPr>
          <w:rStyle w:val="Bold"/>
        </w:rPr>
        <w:t>THEN</w:t>
      </w:r>
      <w:r w:rsidRPr="008B2943">
        <w:br/>
      </w:r>
      <w:r w:rsidRPr="008B2943">
        <w:br/>
      </w:r>
      <w:r w:rsidRPr="008B2943">
        <w:rPr>
          <w:rStyle w:val="Bold"/>
        </w:rPr>
        <w:t xml:space="preserve">PERFORM </w:t>
      </w:r>
      <w:r w:rsidRPr="008B2943">
        <w:t>the following: (Otherwise</w:t>
      </w:r>
      <w:r w:rsidR="007F38B9" w:rsidRPr="008B2943">
        <w:t>,</w:t>
      </w:r>
      <w:r w:rsidRPr="008B2943">
        <w:t xml:space="preserve"> </w:t>
      </w:r>
      <w:r w:rsidRPr="008B2943">
        <w:rPr>
          <w:rStyle w:val="Bold"/>
        </w:rPr>
        <w:t>MARK</w:t>
      </w:r>
      <w:r w:rsidRPr="008B2943">
        <w:t xml:space="preserve"> N/A)</w:t>
      </w:r>
    </w:p>
    <w:p w14:paraId="4D1D9BFC" w14:textId="77777777" w:rsidR="00FF1BAC" w:rsidRPr="008B2943" w:rsidRDefault="00FF1BAC" w:rsidP="008B2943">
      <w:pPr>
        <w:pStyle w:val="ActionStep2PK"/>
        <w:keepNext/>
      </w:pPr>
      <w:r w:rsidRPr="008B2943">
        <w:rPr>
          <w:rStyle w:val="Bold"/>
        </w:rPr>
        <w:t>NOTIFY</w:t>
      </w:r>
      <w:r w:rsidRPr="008B2943">
        <w:t xml:space="preserve"> operations of potential alarms.</w:t>
      </w:r>
      <w:r w:rsidRPr="008B2943">
        <w:tab/>
        <w:t>________</w:t>
      </w:r>
    </w:p>
    <w:p w14:paraId="03F5FBAD" w14:textId="77777777" w:rsidR="00FF1BAC" w:rsidRPr="008B2943" w:rsidRDefault="007D7827" w:rsidP="008B2943">
      <w:pPr>
        <w:pStyle w:val="ActionStep2PK"/>
      </w:pPr>
      <w:r w:rsidRPr="008B2943">
        <w:rPr>
          <w:rStyle w:val="Bold"/>
        </w:rPr>
        <w:t>CLEAN</w:t>
      </w:r>
      <w:r w:rsidRPr="008B2943">
        <w:t xml:space="preserve"> batteries with a mild solution of baking soda and water making sure all baking soda is rinsed from battery jars.</w:t>
      </w:r>
      <w:r w:rsidR="00FF1BAC" w:rsidRPr="008B2943">
        <w:tab/>
        <w:t>________</w:t>
      </w:r>
    </w:p>
    <w:p w14:paraId="63709FE8" w14:textId="51BAAE79" w:rsidR="004E2973" w:rsidRPr="008B2943" w:rsidRDefault="00B00A05" w:rsidP="008B2943">
      <w:pPr>
        <w:pStyle w:val="ActionStep2PK"/>
        <w:keepNext/>
      </w:pPr>
      <w:r w:rsidRPr="008B2943">
        <w:rPr>
          <w:rStyle w:val="Bold"/>
        </w:rPr>
        <w:t>CLEAN</w:t>
      </w:r>
      <w:r w:rsidRPr="008B2943">
        <w:t xml:space="preserve"> terminals with corrosion with a mild solution of baking soda and water</w:t>
      </w:r>
      <w:r w:rsidR="004E2973" w:rsidRPr="008B2943">
        <w:t>.</w:t>
      </w:r>
      <w:r w:rsidR="004E2973" w:rsidRPr="008B2943">
        <w:tab/>
        <w:t>________</w:t>
      </w:r>
    </w:p>
    <w:p w14:paraId="0EC4D4B9" w14:textId="2B3A6AF8" w:rsidR="00B00A05" w:rsidRPr="008B2943" w:rsidRDefault="004E2973" w:rsidP="008B2943">
      <w:pPr>
        <w:pStyle w:val="ActionStep2PK"/>
      </w:pPr>
      <w:r w:rsidRPr="008B2943">
        <w:rPr>
          <w:rStyle w:val="Bold"/>
        </w:rPr>
        <w:t>ENSURE</w:t>
      </w:r>
      <w:r w:rsidRPr="008B2943">
        <w:t xml:space="preserve"> </w:t>
      </w:r>
      <w:r w:rsidR="00B00A05" w:rsidRPr="008B2943">
        <w:t>all baking soda is rinsed from battery jars.</w:t>
      </w:r>
      <w:r w:rsidR="00B00A05" w:rsidRPr="008B2943">
        <w:tab/>
        <w:t>________</w:t>
      </w:r>
    </w:p>
    <w:p w14:paraId="30216B84" w14:textId="77777777" w:rsidR="00C403E1" w:rsidRPr="008B2943" w:rsidRDefault="00C403E1" w:rsidP="008B2943">
      <w:pPr>
        <w:pStyle w:val="ActionStep1PK"/>
        <w:keepNext/>
      </w:pPr>
      <w:r w:rsidRPr="008B2943">
        <w:rPr>
          <w:rStyle w:val="Bold"/>
        </w:rPr>
        <w:t>INSPECT</w:t>
      </w:r>
      <w:r w:rsidRPr="008B2943">
        <w:t xml:space="preserve"> battery jars and caps for the following</w:t>
      </w:r>
    </w:p>
    <w:p w14:paraId="0D26642C" w14:textId="77777777" w:rsidR="00C403E1" w:rsidRPr="008B2943" w:rsidRDefault="00C403E1" w:rsidP="008B2943">
      <w:pPr>
        <w:pStyle w:val="ActionStep1BulletPK"/>
        <w:keepNext/>
      </w:pPr>
      <w:r w:rsidRPr="008B2943">
        <w:t xml:space="preserve"> cracks</w:t>
      </w:r>
    </w:p>
    <w:p w14:paraId="14DDAED3" w14:textId="77777777" w:rsidR="00C403E1" w:rsidRPr="008B2943" w:rsidRDefault="00C403E1" w:rsidP="008B2943">
      <w:pPr>
        <w:pStyle w:val="ActionStep1BulletPK"/>
        <w:keepNext/>
      </w:pPr>
      <w:r w:rsidRPr="008B2943">
        <w:t xml:space="preserve"> external damage</w:t>
      </w:r>
    </w:p>
    <w:p w14:paraId="17888908" w14:textId="77777777" w:rsidR="00C403E1" w:rsidRPr="008B2943" w:rsidRDefault="002D61C3" w:rsidP="008B2943">
      <w:pPr>
        <w:pStyle w:val="ActionStep1BulletPK"/>
      </w:pPr>
      <w:r w:rsidRPr="008B2943">
        <w:t xml:space="preserve"> </w:t>
      </w:r>
      <w:r w:rsidR="00142459" w:rsidRPr="008B2943">
        <w:t>acid leaks</w:t>
      </w:r>
      <w:r w:rsidR="003F266B" w:rsidRPr="008B2943">
        <w:tab/>
        <w:t>________</w:t>
      </w:r>
    </w:p>
    <w:p w14:paraId="6BFDAA1B" w14:textId="77777777" w:rsidR="00530C2A" w:rsidRPr="008B2943" w:rsidRDefault="00530C2A" w:rsidP="008B2943">
      <w:pPr>
        <w:pStyle w:val="ActionStep1PK"/>
      </w:pPr>
      <w:r w:rsidRPr="008B2943">
        <w:rPr>
          <w:rStyle w:val="Bold"/>
        </w:rPr>
        <w:t>CHECK</w:t>
      </w:r>
      <w:r w:rsidRPr="008B2943">
        <w:t xml:space="preserve"> all dust/flame arrestors, covers </w:t>
      </w:r>
      <w:r w:rsidR="003F266B" w:rsidRPr="008B2943">
        <w:t>and</w:t>
      </w:r>
      <w:r w:rsidRPr="008B2943">
        <w:t xml:space="preserve"> battery jar caps are installed.</w:t>
      </w:r>
      <w:r w:rsidRPr="008B2943">
        <w:tab/>
        <w:t>________</w:t>
      </w:r>
    </w:p>
    <w:p w14:paraId="7D73C278" w14:textId="77777777" w:rsidR="00FF1BAC" w:rsidRPr="008B2943" w:rsidDel="00814D90" w:rsidRDefault="00602E41" w:rsidP="008B2943">
      <w:pPr>
        <w:pStyle w:val="ActionStep1PK"/>
        <w:keepNext/>
      </w:pPr>
      <w:r w:rsidRPr="008B2943">
        <w:rPr>
          <w:rStyle w:val="Bold"/>
        </w:rPr>
        <w:lastRenderedPageBreak/>
        <w:t>IF</w:t>
      </w:r>
      <w:r w:rsidRPr="008B2943">
        <w:t xml:space="preserve"> any dust/flame arrestors, covers or battery jar caps are missing or are damaged, </w:t>
      </w:r>
      <w:r w:rsidRPr="008B2943">
        <w:rPr>
          <w:rStyle w:val="Bold"/>
        </w:rPr>
        <w:t>THEN</w:t>
      </w:r>
      <w:r w:rsidR="00267592" w:rsidRPr="008B2943">
        <w:br/>
      </w:r>
      <w:r w:rsidR="00267592" w:rsidRPr="008B2943">
        <w:br/>
      </w:r>
      <w:r w:rsidR="00DF4F7A" w:rsidRPr="008B2943">
        <w:rPr>
          <w:rStyle w:val="Bold"/>
        </w:rPr>
        <w:t>INITIATE</w:t>
      </w:r>
      <w:r w:rsidR="00DF4F7A" w:rsidRPr="008B2943">
        <w:t xml:space="preserve"> </w:t>
      </w:r>
      <w:r w:rsidR="008F0AEC" w:rsidRPr="008B2943">
        <w:t xml:space="preserve">a </w:t>
      </w:r>
      <w:r w:rsidR="0006785B" w:rsidRPr="008B2943">
        <w:t>Condition Report</w:t>
      </w:r>
      <w:r w:rsidR="00FF1BAC" w:rsidRPr="008B2943">
        <w:t xml:space="preserve"> to replace missing or damaged components. (Otherwise, </w:t>
      </w:r>
      <w:r w:rsidR="00FF1BAC" w:rsidRPr="008B2943">
        <w:rPr>
          <w:rStyle w:val="Bold"/>
        </w:rPr>
        <w:t>MARK</w:t>
      </w:r>
      <w:r w:rsidR="00FF1BAC" w:rsidRPr="008B2943">
        <w:t xml:space="preserve"> N/A)</w:t>
      </w:r>
    </w:p>
    <w:tbl>
      <w:tblPr>
        <w:tblW w:w="0" w:type="auto"/>
        <w:jc w:val="right"/>
        <w:tblLayout w:type="fixed"/>
        <w:tblLook w:val="0000" w:firstRow="0" w:lastRow="0" w:firstColumn="0" w:lastColumn="0" w:noHBand="0" w:noVBand="0"/>
      </w:tblPr>
      <w:tblGrid>
        <w:gridCol w:w="2592"/>
        <w:gridCol w:w="3600"/>
        <w:gridCol w:w="360"/>
        <w:gridCol w:w="1368"/>
      </w:tblGrid>
      <w:tr w:rsidR="00FF1BAC" w:rsidRPr="008B2943" w14:paraId="524EC9C3" w14:textId="77777777" w:rsidTr="00644CDC">
        <w:trPr>
          <w:cantSplit/>
          <w:jc w:val="right"/>
        </w:trPr>
        <w:tc>
          <w:tcPr>
            <w:tcW w:w="2592" w:type="dxa"/>
          </w:tcPr>
          <w:p w14:paraId="5CF86EC0" w14:textId="77777777" w:rsidR="00FF1BAC" w:rsidRPr="008B2943" w:rsidRDefault="0006785B" w:rsidP="008B2943">
            <w:pPr>
              <w:pStyle w:val="Table12Right"/>
              <w:spacing w:after="20"/>
            </w:pPr>
            <w:r w:rsidRPr="008B2943">
              <w:t>Condition Report</w:t>
            </w:r>
            <w:r w:rsidR="008F0AEC" w:rsidRPr="008B2943">
              <w:t xml:space="preserve"> </w:t>
            </w:r>
            <w:r w:rsidR="00FF1BAC" w:rsidRPr="008B2943">
              <w:t>#</w:t>
            </w:r>
          </w:p>
        </w:tc>
        <w:tc>
          <w:tcPr>
            <w:tcW w:w="3600" w:type="dxa"/>
            <w:tcBorders>
              <w:bottom w:val="single" w:sz="6" w:space="0" w:color="auto"/>
            </w:tcBorders>
          </w:tcPr>
          <w:p w14:paraId="41BDB103" w14:textId="77777777" w:rsidR="00FF1BAC" w:rsidRPr="008B2943" w:rsidRDefault="00FF1BAC" w:rsidP="008B2943">
            <w:pPr>
              <w:pStyle w:val="Table12Center"/>
              <w:spacing w:after="20"/>
            </w:pPr>
          </w:p>
        </w:tc>
        <w:tc>
          <w:tcPr>
            <w:tcW w:w="360" w:type="dxa"/>
          </w:tcPr>
          <w:p w14:paraId="253CA432" w14:textId="77777777" w:rsidR="00FF1BAC" w:rsidRPr="008B2943" w:rsidRDefault="00FF1BAC" w:rsidP="008B2943">
            <w:pPr>
              <w:pStyle w:val="Table12Center"/>
              <w:spacing w:after="20"/>
            </w:pPr>
          </w:p>
        </w:tc>
        <w:tc>
          <w:tcPr>
            <w:tcW w:w="1368" w:type="dxa"/>
          </w:tcPr>
          <w:p w14:paraId="2273DF6B" w14:textId="77777777" w:rsidR="00FF1BAC" w:rsidRPr="008B2943" w:rsidRDefault="00FF1BAC" w:rsidP="008B2943">
            <w:pPr>
              <w:pStyle w:val="Table12Center"/>
              <w:spacing w:after="20"/>
            </w:pPr>
            <w:r w:rsidRPr="008B2943">
              <w:t>________</w:t>
            </w:r>
          </w:p>
        </w:tc>
      </w:tr>
    </w:tbl>
    <w:p w14:paraId="339F1907" w14:textId="77777777" w:rsidR="00B76F49" w:rsidRPr="008B2943" w:rsidRDefault="00B76F49" w:rsidP="008B2943">
      <w:pPr>
        <w:pStyle w:val="SectionBody"/>
        <w:keepNext/>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36"/>
      </w:tblGrid>
      <w:tr w:rsidR="00B76F49" w:rsidRPr="008B2943" w14:paraId="23FF0C86" w14:textId="77777777" w:rsidTr="00B76F49">
        <w:trPr>
          <w:cantSplit/>
          <w:tblHeader/>
          <w:jc w:val="center"/>
        </w:trPr>
        <w:tc>
          <w:tcPr>
            <w:tcW w:w="9936" w:type="dxa"/>
          </w:tcPr>
          <w:p w14:paraId="798FFD8D" w14:textId="77777777" w:rsidR="00B76F49" w:rsidRPr="008B2943" w:rsidRDefault="00B76F49" w:rsidP="008B2943">
            <w:pPr>
              <w:pStyle w:val="SpecialMessageHead"/>
            </w:pPr>
            <w:r w:rsidRPr="008B2943">
              <w:t>NOTE</w:t>
            </w:r>
          </w:p>
        </w:tc>
      </w:tr>
      <w:tr w:rsidR="00B76F49" w:rsidRPr="008B2943" w14:paraId="5BCFAA44" w14:textId="77777777">
        <w:trPr>
          <w:cantSplit/>
          <w:jc w:val="center"/>
        </w:trPr>
        <w:tc>
          <w:tcPr>
            <w:tcW w:w="9936" w:type="dxa"/>
          </w:tcPr>
          <w:p w14:paraId="0A9045BA" w14:textId="77777777" w:rsidR="00B76F49" w:rsidRPr="008B2943" w:rsidRDefault="00B76F49" w:rsidP="008B2943">
            <w:pPr>
              <w:pStyle w:val="SpecialMessageText"/>
            </w:pPr>
            <w:r w:rsidRPr="008B2943">
              <w:t>The 2.17</w:t>
            </w:r>
            <w:r w:rsidR="00847142" w:rsidRPr="008B2943">
              <w:t xml:space="preserve"> </w:t>
            </w:r>
            <w:r w:rsidRPr="008B2943">
              <w:t>V</w:t>
            </w:r>
            <w:r w:rsidR="00847142" w:rsidRPr="008B2943">
              <w:t>dc</w:t>
            </w:r>
            <w:r w:rsidRPr="008B2943">
              <w:t xml:space="preserve"> minimum cell voltage is not acceptance criteria and was established as an alert/action level in the System Monitoring plan.  This is to help ensure that cell voltages do </w:t>
            </w:r>
            <w:r w:rsidR="005E2FA6" w:rsidRPr="008B2943">
              <w:t>NOT</w:t>
            </w:r>
            <w:r w:rsidRPr="008B2943">
              <w:t xml:space="preserve"> approach the degraded voltage level of less than 2.13</w:t>
            </w:r>
            <w:r w:rsidR="00847142" w:rsidRPr="008B2943">
              <w:t xml:space="preserve"> </w:t>
            </w:r>
            <w:r w:rsidRPr="008B2943">
              <w:t>V</w:t>
            </w:r>
            <w:r w:rsidR="00847142" w:rsidRPr="008B2943">
              <w:t>dc</w:t>
            </w:r>
            <w:r w:rsidRPr="008B2943">
              <w:t>.</w:t>
            </w:r>
          </w:p>
        </w:tc>
      </w:tr>
    </w:tbl>
    <w:p w14:paraId="6B50BE02" w14:textId="1A006DC2" w:rsidR="00687208" w:rsidRPr="008B2943" w:rsidRDefault="00905F8C" w:rsidP="008B2943">
      <w:pPr>
        <w:pStyle w:val="ActionStep1PK"/>
      </w:pPr>
      <w:r w:rsidRPr="008B2943">
        <w:rPr>
          <w:rStyle w:val="Commitment"/>
        </w:rPr>
        <w:t>[PER/C]</w:t>
      </w:r>
      <w:r w:rsidRPr="008B2943">
        <w:t xml:space="preserve"> </w:t>
      </w:r>
      <w:r w:rsidR="00290721" w:rsidRPr="008B2943">
        <w:rPr>
          <w:rStyle w:val="Bold"/>
        </w:rPr>
        <w:t>IF</w:t>
      </w:r>
      <w:r w:rsidR="00290721" w:rsidRPr="008B2943">
        <w:t xml:space="preserve"> </w:t>
      </w:r>
      <w:r w:rsidR="00FC2A8B" w:rsidRPr="008B2943">
        <w:t>a</w:t>
      </w:r>
      <w:r w:rsidR="00290721" w:rsidRPr="008B2943">
        <w:t>s</w:t>
      </w:r>
      <w:r w:rsidR="00E037AC" w:rsidRPr="008B2943">
        <w:t>-</w:t>
      </w:r>
      <w:r w:rsidR="00FC2A8B" w:rsidRPr="008B2943">
        <w:t>l</w:t>
      </w:r>
      <w:r w:rsidR="00290721" w:rsidRPr="008B2943">
        <w:t xml:space="preserve">eft </w:t>
      </w:r>
      <w:r w:rsidR="00FC2A8B" w:rsidRPr="008B2943">
        <w:t>c</w:t>
      </w:r>
      <w:r w:rsidR="00290721" w:rsidRPr="008B2943">
        <w:t xml:space="preserve">ell </w:t>
      </w:r>
      <w:r w:rsidR="00FC2A8B" w:rsidRPr="008B2943">
        <w:t>v</w:t>
      </w:r>
      <w:r w:rsidR="00290721" w:rsidRPr="008B2943">
        <w:t>oltage of any cell is less than 2.17 V</w:t>
      </w:r>
      <w:r w:rsidR="006A3297" w:rsidRPr="008B2943">
        <w:t>dc</w:t>
      </w:r>
      <w:r w:rsidR="00290721" w:rsidRPr="008B2943">
        <w:t xml:space="preserve">, </w:t>
      </w:r>
      <w:r w:rsidR="00290721" w:rsidRPr="008B2943">
        <w:rPr>
          <w:rStyle w:val="Bold"/>
        </w:rPr>
        <w:t>THEN</w:t>
      </w:r>
      <w:r w:rsidR="00290721" w:rsidRPr="008B2943">
        <w:br/>
      </w:r>
      <w:r w:rsidR="00290721" w:rsidRPr="008B2943">
        <w:br/>
      </w:r>
      <w:r w:rsidR="00687208" w:rsidRPr="008B2943">
        <w:rPr>
          <w:rStyle w:val="Bold"/>
        </w:rPr>
        <w:t>PERFORM</w:t>
      </w:r>
      <w:r w:rsidR="00687208" w:rsidRPr="008B2943">
        <w:t xml:space="preserve"> the following </w:t>
      </w:r>
      <w:proofErr w:type="spellStart"/>
      <w:r w:rsidR="00687208" w:rsidRPr="008B2943">
        <w:t>subSteps</w:t>
      </w:r>
      <w:proofErr w:type="spellEnd"/>
      <w:r w:rsidR="00687208" w:rsidRPr="008B2943">
        <w:t>.</w:t>
      </w:r>
    </w:p>
    <w:p w14:paraId="1396375C" w14:textId="1D7F58F6" w:rsidR="00687208" w:rsidRPr="008B2943" w:rsidRDefault="00687208" w:rsidP="008B2943">
      <w:pPr>
        <w:pStyle w:val="ActionStep2PK"/>
      </w:pPr>
      <w:r w:rsidRPr="008B2943">
        <w:rPr>
          <w:rStyle w:val="Bold"/>
        </w:rPr>
        <w:t>PLACE</w:t>
      </w:r>
      <w:r w:rsidRPr="008B2943">
        <w:t xml:space="preserve"> 250 VDC Main Battery Bank Number 2 on 72 hours equalize charge per ECI</w:t>
      </w:r>
      <w:r w:rsidRPr="008B2943">
        <w:noBreakHyphen/>
        <w:t>0</w:t>
      </w:r>
      <w:r w:rsidRPr="008B2943">
        <w:noBreakHyphen/>
        <w:t>248</w:t>
      </w:r>
      <w:r w:rsidRPr="008B2943">
        <w:noBreakHyphen/>
        <w:t>BAT001.</w:t>
      </w:r>
    </w:p>
    <w:p w14:paraId="19C18B39" w14:textId="3DB01858" w:rsidR="00184FC2" w:rsidRPr="008B2943" w:rsidRDefault="00687208" w:rsidP="008B2943">
      <w:pPr>
        <w:pStyle w:val="ActionStep2PK"/>
      </w:pPr>
      <w:r w:rsidRPr="008B2943">
        <w:rPr>
          <w:rStyle w:val="Bold"/>
        </w:rPr>
        <w:t>INITIATE</w:t>
      </w:r>
      <w:r w:rsidRPr="008B2943">
        <w:t xml:space="preserve"> Condition Report (CR) providing a list of cell numbers less than 2.17 VDC.</w:t>
      </w:r>
      <w:r w:rsidRPr="008B2943">
        <w:rPr>
          <w:rStyle w:val="Commitment"/>
        </w:rPr>
        <w:t>[205168-001]</w:t>
      </w:r>
    </w:p>
    <w:tbl>
      <w:tblPr>
        <w:tblW w:w="0" w:type="auto"/>
        <w:jc w:val="right"/>
        <w:tblLayout w:type="fixed"/>
        <w:tblLook w:val="0000" w:firstRow="0" w:lastRow="0" w:firstColumn="0" w:lastColumn="0" w:noHBand="0" w:noVBand="0"/>
      </w:tblPr>
      <w:tblGrid>
        <w:gridCol w:w="2592"/>
        <w:gridCol w:w="3600"/>
        <w:gridCol w:w="360"/>
        <w:gridCol w:w="1368"/>
      </w:tblGrid>
      <w:tr w:rsidR="00184FC2" w:rsidRPr="008B2943" w14:paraId="3DB046E1" w14:textId="77777777" w:rsidTr="003325F8">
        <w:trPr>
          <w:cantSplit/>
          <w:jc w:val="right"/>
        </w:trPr>
        <w:tc>
          <w:tcPr>
            <w:tcW w:w="2592" w:type="dxa"/>
          </w:tcPr>
          <w:p w14:paraId="3106D0AA" w14:textId="77777777" w:rsidR="00184FC2" w:rsidRPr="008B2943" w:rsidRDefault="0006785B" w:rsidP="008B2943">
            <w:pPr>
              <w:pStyle w:val="Table12Right"/>
              <w:spacing w:after="20"/>
            </w:pPr>
            <w:r w:rsidRPr="008B2943">
              <w:t>Condition Report</w:t>
            </w:r>
            <w:r w:rsidR="008F0AEC" w:rsidRPr="008B2943">
              <w:t xml:space="preserve"> </w:t>
            </w:r>
            <w:r w:rsidR="00184FC2" w:rsidRPr="008B2943">
              <w:t>#</w:t>
            </w:r>
          </w:p>
        </w:tc>
        <w:tc>
          <w:tcPr>
            <w:tcW w:w="3600" w:type="dxa"/>
            <w:tcBorders>
              <w:bottom w:val="single" w:sz="6" w:space="0" w:color="auto"/>
            </w:tcBorders>
          </w:tcPr>
          <w:p w14:paraId="6D7FE41E" w14:textId="77777777" w:rsidR="00184FC2" w:rsidRPr="008B2943" w:rsidRDefault="00184FC2" w:rsidP="008B2943">
            <w:pPr>
              <w:pStyle w:val="Table12Center"/>
              <w:spacing w:after="20"/>
            </w:pPr>
          </w:p>
        </w:tc>
        <w:tc>
          <w:tcPr>
            <w:tcW w:w="360" w:type="dxa"/>
          </w:tcPr>
          <w:p w14:paraId="5E5F5559" w14:textId="77777777" w:rsidR="00184FC2" w:rsidRPr="008B2943" w:rsidRDefault="00184FC2" w:rsidP="008B2943">
            <w:pPr>
              <w:pStyle w:val="Table12Center"/>
              <w:spacing w:after="20"/>
            </w:pPr>
          </w:p>
        </w:tc>
        <w:tc>
          <w:tcPr>
            <w:tcW w:w="1368" w:type="dxa"/>
          </w:tcPr>
          <w:p w14:paraId="0A5A1A51" w14:textId="77777777" w:rsidR="00184FC2" w:rsidRPr="008B2943" w:rsidRDefault="00184FC2" w:rsidP="008B2943">
            <w:pPr>
              <w:pStyle w:val="Table12Center"/>
              <w:spacing w:after="20"/>
            </w:pPr>
            <w:r w:rsidRPr="008B2943">
              <w:t>________</w:t>
            </w:r>
          </w:p>
        </w:tc>
      </w:tr>
    </w:tbl>
    <w:p w14:paraId="2E9BFB15" w14:textId="77777777" w:rsidR="004B027F" w:rsidRPr="008B2943" w:rsidRDefault="004B027F" w:rsidP="008B2943">
      <w:pPr>
        <w:pStyle w:val="SectionList1NoNumber"/>
      </w:pPr>
    </w:p>
    <w:p w14:paraId="30FC2A33" w14:textId="77777777" w:rsidR="00602E41" w:rsidRPr="008B2943" w:rsidRDefault="00FF1BAC" w:rsidP="008B2943">
      <w:pPr>
        <w:pStyle w:val="Section"/>
      </w:pPr>
      <w:bookmarkStart w:id="80" w:name="_Toc346687473"/>
      <w:bookmarkStart w:id="81" w:name="_Toc346687511"/>
      <w:bookmarkStart w:id="82" w:name="_Toc346688044"/>
      <w:bookmarkStart w:id="83" w:name="_Toc346688107"/>
      <w:bookmarkStart w:id="84" w:name="_Toc346696620"/>
      <w:bookmarkStart w:id="85" w:name="_Toc346696661"/>
      <w:bookmarkStart w:id="86" w:name="_Toc346706142"/>
      <w:bookmarkStart w:id="87" w:name="_Toc346706209"/>
      <w:bookmarkStart w:id="88" w:name="_Toc346706984"/>
      <w:bookmarkStart w:id="89" w:name="_Toc346707078"/>
      <w:bookmarkStart w:id="90" w:name="_Toc346707270"/>
      <w:bookmarkStart w:id="91" w:name="_Toc346707675"/>
      <w:bookmarkStart w:id="92" w:name="_Toc346708050"/>
      <w:bookmarkStart w:id="93" w:name="_Toc346708088"/>
      <w:bookmarkStart w:id="94" w:name="_Toc346708244"/>
      <w:bookmarkStart w:id="95" w:name="_Toc346708309"/>
      <w:bookmarkStart w:id="96" w:name="_Toc346708508"/>
      <w:bookmarkStart w:id="97" w:name="_Toc346708598"/>
      <w:bookmarkStart w:id="98" w:name="_Toc346709297"/>
      <w:bookmarkStart w:id="99" w:name="_Toc346709624"/>
      <w:bookmarkStart w:id="100" w:name="_Toc346710055"/>
      <w:bookmarkStart w:id="101" w:name="_Toc346710093"/>
      <w:bookmarkStart w:id="102" w:name="_Toc346711423"/>
      <w:bookmarkStart w:id="103" w:name="_Toc346711461"/>
      <w:bookmarkStart w:id="104" w:name="_Toc346788250"/>
      <w:bookmarkStart w:id="105" w:name="_Toc346788289"/>
      <w:bookmarkStart w:id="106" w:name="_Toc346788424"/>
      <w:bookmarkStart w:id="107" w:name="_Toc346788462"/>
      <w:bookmarkStart w:id="108" w:name="_Toc346794468"/>
      <w:bookmarkStart w:id="109" w:name="_Toc346794579"/>
      <w:bookmarkStart w:id="110" w:name="_Toc346794738"/>
      <w:bookmarkStart w:id="111" w:name="_Toc346794776"/>
      <w:bookmarkStart w:id="112" w:name="_Toc346796780"/>
      <w:bookmarkStart w:id="113" w:name="_Toc346796818"/>
      <w:bookmarkStart w:id="114" w:name="_Toc346797574"/>
      <w:bookmarkStart w:id="115" w:name="_Toc346797612"/>
      <w:bookmarkStart w:id="116" w:name="_Toc346859727"/>
      <w:bookmarkStart w:id="117" w:name="_Toc346859765"/>
      <w:bookmarkStart w:id="118" w:name="_Toc346865977"/>
      <w:bookmarkStart w:id="119" w:name="_Toc346866015"/>
      <w:bookmarkStart w:id="120" w:name="_Toc346877866"/>
      <w:bookmarkStart w:id="121" w:name="_Toc346877904"/>
      <w:bookmarkStart w:id="122" w:name="_Toc346878409"/>
      <w:bookmarkStart w:id="123" w:name="_Toc346878447"/>
      <w:bookmarkStart w:id="124" w:name="_Toc347130889"/>
      <w:bookmarkStart w:id="125" w:name="_Toc379443897"/>
      <w:bookmarkStart w:id="126" w:name="_Toc379443926"/>
      <w:bookmarkStart w:id="127" w:name="_Ref380743398"/>
      <w:bookmarkStart w:id="128" w:name="_Toc148338667"/>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8B2943">
        <w:lastRenderedPageBreak/>
        <w:t>POST PERFORMANCE ACTIVITY</w:t>
      </w:r>
      <w:bookmarkEnd w:id="127"/>
      <w:bookmarkEnd w:id="128"/>
    </w:p>
    <w:p w14:paraId="54EBAAA3" w14:textId="7EDB1602" w:rsidR="007D7827" w:rsidRPr="008B2943" w:rsidRDefault="007D7827" w:rsidP="008B2943">
      <w:pPr>
        <w:pStyle w:val="ActionStep1PK"/>
        <w:keepNext/>
      </w:pPr>
      <w:r w:rsidRPr="008B2943">
        <w:rPr>
          <w:rStyle w:val="Bold"/>
        </w:rPr>
        <w:t>IF</w:t>
      </w:r>
      <w:r w:rsidRPr="008B2943">
        <w:t xml:space="preserve"> battery system ground voltage is outside the range of </w:t>
      </w:r>
      <w:r w:rsidRPr="008B2943">
        <w:noBreakHyphen/>
        <w:t xml:space="preserve">30 volts to +30 volts, as recorded in Step </w:t>
      </w:r>
      <w:r w:rsidRPr="008B2943">
        <w:fldChar w:fldCharType="begin"/>
      </w:r>
      <w:r w:rsidRPr="008B2943">
        <w:instrText xml:space="preserve"> REF _Ref380742677 \w \h \*MERGEFORMAT </w:instrText>
      </w:r>
      <w:r w:rsidRPr="008B2943">
        <w:fldChar w:fldCharType="separate"/>
      </w:r>
      <w:r w:rsidR="008B2943">
        <w:t>6.0[3]</w:t>
      </w:r>
      <w:r w:rsidRPr="008B2943">
        <w:fldChar w:fldCharType="end"/>
      </w:r>
      <w:r w:rsidRPr="008B2943">
        <w:t xml:space="preserve">, </w:t>
      </w:r>
      <w:r w:rsidRPr="008B2943">
        <w:rPr>
          <w:rStyle w:val="Bold"/>
        </w:rPr>
        <w:t>THEN</w:t>
      </w:r>
      <w:r w:rsidRPr="008B2943">
        <w:br/>
      </w:r>
      <w:r w:rsidRPr="008B2943">
        <w:br/>
      </w:r>
      <w:r w:rsidRPr="008B2943">
        <w:rPr>
          <w:rStyle w:val="Bold"/>
        </w:rPr>
        <w:t>INITIATE</w:t>
      </w:r>
      <w:r w:rsidRPr="008B2943">
        <w:t xml:space="preserve"> </w:t>
      </w:r>
      <w:r w:rsidR="008F0AEC" w:rsidRPr="008B2943">
        <w:t xml:space="preserve">a </w:t>
      </w:r>
      <w:r w:rsidR="0006785B" w:rsidRPr="008B2943">
        <w:t>Condition Report</w:t>
      </w:r>
      <w:r w:rsidR="008F0AEC" w:rsidRPr="008B2943">
        <w:t xml:space="preserve"> </w:t>
      </w:r>
      <w:r w:rsidRPr="008B2943">
        <w:t>to troubleshoot ground.</w:t>
      </w:r>
      <w:r w:rsidRPr="008B2943">
        <w:rPr>
          <w:rStyle w:val="Bold"/>
        </w:rPr>
        <w:t xml:space="preserve"> </w:t>
      </w:r>
      <w:r w:rsidRPr="008B2943">
        <w:t>(Otherwise </w:t>
      </w:r>
      <w:r w:rsidRPr="008B2943">
        <w:rPr>
          <w:rStyle w:val="Bold"/>
        </w:rPr>
        <w:t>MARK</w:t>
      </w:r>
      <w:r w:rsidRPr="008B2943">
        <w:t> N/A)</w:t>
      </w:r>
    </w:p>
    <w:tbl>
      <w:tblPr>
        <w:tblW w:w="0" w:type="auto"/>
        <w:jc w:val="right"/>
        <w:tblLayout w:type="fixed"/>
        <w:tblLook w:val="0000" w:firstRow="0" w:lastRow="0" w:firstColumn="0" w:lastColumn="0" w:noHBand="0" w:noVBand="0"/>
      </w:tblPr>
      <w:tblGrid>
        <w:gridCol w:w="2592"/>
        <w:gridCol w:w="3600"/>
        <w:gridCol w:w="360"/>
        <w:gridCol w:w="1368"/>
      </w:tblGrid>
      <w:tr w:rsidR="007D7827" w:rsidRPr="008B2943" w14:paraId="2534C170" w14:textId="77777777" w:rsidTr="00644CDC">
        <w:trPr>
          <w:cantSplit/>
          <w:jc w:val="right"/>
        </w:trPr>
        <w:tc>
          <w:tcPr>
            <w:tcW w:w="2592" w:type="dxa"/>
          </w:tcPr>
          <w:p w14:paraId="6FFE0D52" w14:textId="77777777" w:rsidR="007D7827" w:rsidRPr="008B2943" w:rsidRDefault="0006785B" w:rsidP="008B2943">
            <w:pPr>
              <w:pStyle w:val="Table12Right"/>
              <w:keepNext/>
              <w:spacing w:after="20"/>
            </w:pPr>
            <w:r w:rsidRPr="008B2943">
              <w:t>Condition Report</w:t>
            </w:r>
            <w:r w:rsidR="007D7827" w:rsidRPr="008B2943">
              <w:t>#</w:t>
            </w:r>
          </w:p>
        </w:tc>
        <w:tc>
          <w:tcPr>
            <w:tcW w:w="3600" w:type="dxa"/>
            <w:tcBorders>
              <w:bottom w:val="single" w:sz="6" w:space="0" w:color="auto"/>
            </w:tcBorders>
          </w:tcPr>
          <w:p w14:paraId="00520864" w14:textId="77777777" w:rsidR="007D7827" w:rsidRPr="008B2943" w:rsidRDefault="007D7827" w:rsidP="008B2943">
            <w:pPr>
              <w:pStyle w:val="Table12Center"/>
              <w:keepNext/>
              <w:spacing w:after="20"/>
            </w:pPr>
          </w:p>
        </w:tc>
        <w:tc>
          <w:tcPr>
            <w:tcW w:w="360" w:type="dxa"/>
          </w:tcPr>
          <w:p w14:paraId="661892B5" w14:textId="77777777" w:rsidR="007D7827" w:rsidRPr="008B2943" w:rsidRDefault="007D7827" w:rsidP="008B2943">
            <w:pPr>
              <w:pStyle w:val="Table12Center"/>
              <w:keepNext/>
              <w:spacing w:after="20"/>
            </w:pPr>
          </w:p>
        </w:tc>
        <w:tc>
          <w:tcPr>
            <w:tcW w:w="1368" w:type="dxa"/>
          </w:tcPr>
          <w:p w14:paraId="57C1144D" w14:textId="77777777" w:rsidR="007D7827" w:rsidRPr="008B2943" w:rsidRDefault="007D7827" w:rsidP="008B2943">
            <w:pPr>
              <w:pStyle w:val="Table12Center"/>
              <w:keepNext/>
              <w:spacing w:after="20"/>
            </w:pPr>
            <w:r w:rsidRPr="008B2943">
              <w:t>________</w:t>
            </w:r>
          </w:p>
        </w:tc>
      </w:tr>
    </w:tbl>
    <w:p w14:paraId="73EDBC01" w14:textId="77777777" w:rsidR="007D7827" w:rsidRPr="008B2943" w:rsidRDefault="007D7827" w:rsidP="008B2943">
      <w:pPr>
        <w:pStyle w:val="ActionStep1PK"/>
        <w:keepNext/>
      </w:pPr>
      <w:r w:rsidRPr="008B2943">
        <w:rPr>
          <w:rStyle w:val="Bold"/>
        </w:rPr>
        <w:t>IF</w:t>
      </w:r>
      <w:r w:rsidRPr="008B2943">
        <w:t xml:space="preserve"> any </w:t>
      </w:r>
      <w:r w:rsidR="00FC2A8B" w:rsidRPr="008B2943">
        <w:t>a</w:t>
      </w:r>
      <w:r w:rsidRPr="008B2943">
        <w:t xml:space="preserve">cceptance </w:t>
      </w:r>
      <w:r w:rsidR="00FC2A8B" w:rsidRPr="008B2943">
        <w:t>c</w:t>
      </w:r>
      <w:r w:rsidR="00142459" w:rsidRPr="008B2943">
        <w:t>riteria s</w:t>
      </w:r>
      <w:r w:rsidRPr="008B2943">
        <w:t xml:space="preserve">tep was </w:t>
      </w:r>
      <w:r w:rsidR="00DF4F7A" w:rsidRPr="008B2943">
        <w:t>NOT</w:t>
      </w:r>
      <w:r w:rsidRPr="008B2943">
        <w:t xml:space="preserve"> satisfied, </w:t>
      </w:r>
      <w:r w:rsidRPr="008B2943">
        <w:rPr>
          <w:rStyle w:val="Bold"/>
        </w:rPr>
        <w:t>THEN</w:t>
      </w:r>
      <w:r w:rsidRPr="008B2943">
        <w:br/>
      </w:r>
      <w:r w:rsidRPr="008B2943">
        <w:br/>
      </w:r>
      <w:r w:rsidR="004D509B" w:rsidRPr="008B2943">
        <w:rPr>
          <w:rStyle w:val="Bold"/>
        </w:rPr>
        <w:t>ENSURE</w:t>
      </w:r>
      <w:r w:rsidRPr="008B2943">
        <w:t xml:space="preserve"> </w:t>
      </w:r>
      <w:r w:rsidR="008F0AEC" w:rsidRPr="008B2943">
        <w:t xml:space="preserve">a </w:t>
      </w:r>
      <w:r w:rsidR="0006785B" w:rsidRPr="008B2943">
        <w:t>Condition Report</w:t>
      </w:r>
      <w:r w:rsidR="004D509B" w:rsidRPr="008B2943">
        <w:t xml:space="preserve"> is initiated</w:t>
      </w:r>
      <w:r w:rsidRPr="008B2943">
        <w:t>.</w:t>
      </w:r>
      <w:r w:rsidRPr="008B2943">
        <w:rPr>
          <w:rStyle w:val="Bold"/>
        </w:rPr>
        <w:t xml:space="preserve"> </w:t>
      </w:r>
      <w:r w:rsidRPr="008B2943">
        <w:t>(Otherwise</w:t>
      </w:r>
      <w:r w:rsidR="004661CD" w:rsidRPr="008B2943">
        <w:t>,</w:t>
      </w:r>
      <w:r w:rsidRPr="008B2943">
        <w:t> </w:t>
      </w:r>
      <w:r w:rsidRPr="008B2943">
        <w:rPr>
          <w:rStyle w:val="Bold"/>
        </w:rPr>
        <w:t>MARK</w:t>
      </w:r>
      <w:r w:rsidRPr="008B2943">
        <w:t> N/A)</w:t>
      </w:r>
    </w:p>
    <w:tbl>
      <w:tblPr>
        <w:tblW w:w="0" w:type="auto"/>
        <w:jc w:val="right"/>
        <w:tblLayout w:type="fixed"/>
        <w:tblLook w:val="0000" w:firstRow="0" w:lastRow="0" w:firstColumn="0" w:lastColumn="0" w:noHBand="0" w:noVBand="0"/>
      </w:tblPr>
      <w:tblGrid>
        <w:gridCol w:w="2592"/>
        <w:gridCol w:w="3600"/>
        <w:gridCol w:w="360"/>
        <w:gridCol w:w="1368"/>
      </w:tblGrid>
      <w:tr w:rsidR="007D7827" w:rsidRPr="008B2943" w14:paraId="79D7E8E1" w14:textId="77777777" w:rsidTr="00644CDC">
        <w:trPr>
          <w:cantSplit/>
          <w:jc w:val="right"/>
        </w:trPr>
        <w:tc>
          <w:tcPr>
            <w:tcW w:w="2592" w:type="dxa"/>
          </w:tcPr>
          <w:p w14:paraId="025255CC" w14:textId="77777777" w:rsidR="007D7827" w:rsidRPr="008B2943" w:rsidRDefault="0006785B" w:rsidP="008B2943">
            <w:pPr>
              <w:pStyle w:val="Table12Right"/>
              <w:keepNext/>
              <w:spacing w:after="20"/>
            </w:pPr>
            <w:r w:rsidRPr="008B2943">
              <w:t>Condition Report</w:t>
            </w:r>
            <w:r w:rsidR="007D7827" w:rsidRPr="008B2943">
              <w:t>#</w:t>
            </w:r>
          </w:p>
        </w:tc>
        <w:tc>
          <w:tcPr>
            <w:tcW w:w="3600" w:type="dxa"/>
            <w:tcBorders>
              <w:bottom w:val="single" w:sz="6" w:space="0" w:color="auto"/>
            </w:tcBorders>
          </w:tcPr>
          <w:p w14:paraId="2BB22816" w14:textId="77777777" w:rsidR="007D7827" w:rsidRPr="008B2943" w:rsidRDefault="007D7827" w:rsidP="008B2943">
            <w:pPr>
              <w:pStyle w:val="Table12Center"/>
              <w:keepNext/>
              <w:spacing w:after="20"/>
            </w:pPr>
          </w:p>
        </w:tc>
        <w:tc>
          <w:tcPr>
            <w:tcW w:w="360" w:type="dxa"/>
          </w:tcPr>
          <w:p w14:paraId="6CB89794" w14:textId="77777777" w:rsidR="007D7827" w:rsidRPr="008B2943" w:rsidRDefault="007D7827" w:rsidP="008B2943">
            <w:pPr>
              <w:pStyle w:val="Table12Center"/>
              <w:keepNext/>
              <w:spacing w:after="20"/>
            </w:pPr>
          </w:p>
        </w:tc>
        <w:tc>
          <w:tcPr>
            <w:tcW w:w="1368" w:type="dxa"/>
          </w:tcPr>
          <w:p w14:paraId="009BF378" w14:textId="77777777" w:rsidR="007D7827" w:rsidRPr="008B2943" w:rsidRDefault="007D7827" w:rsidP="008B2943">
            <w:pPr>
              <w:pStyle w:val="Table12Center"/>
              <w:keepNext/>
              <w:spacing w:after="20"/>
            </w:pPr>
            <w:r w:rsidRPr="008B2943">
              <w:t>________</w:t>
            </w:r>
          </w:p>
        </w:tc>
      </w:tr>
    </w:tbl>
    <w:p w14:paraId="6B0DF8F9" w14:textId="77777777" w:rsidR="007D7827" w:rsidRPr="008B2943" w:rsidRDefault="007D7827" w:rsidP="008B2943">
      <w:pPr>
        <w:pStyle w:val="ActionStep1PK"/>
        <w:keepNext/>
      </w:pPr>
      <w:r w:rsidRPr="008B2943">
        <w:rPr>
          <w:rStyle w:val="Bold"/>
        </w:rPr>
        <w:t xml:space="preserve">IF </w:t>
      </w:r>
      <w:r w:rsidRPr="008B2943">
        <w:t>during inspection</w:t>
      </w:r>
      <w:r w:rsidRPr="008B2943">
        <w:rPr>
          <w:rStyle w:val="Bold"/>
        </w:rPr>
        <w:t xml:space="preserve"> </w:t>
      </w:r>
      <w:r w:rsidRPr="008B2943">
        <w:t>of battery jars and caps for cracks, external damage or acid leaks are found,</w:t>
      </w:r>
      <w:r w:rsidRPr="008B2943">
        <w:rPr>
          <w:rStyle w:val="Bold"/>
        </w:rPr>
        <w:t xml:space="preserve"> THEN</w:t>
      </w:r>
      <w:r w:rsidRPr="008B2943">
        <w:rPr>
          <w:rStyle w:val="Bold"/>
        </w:rPr>
        <w:br/>
      </w:r>
      <w:r w:rsidRPr="008B2943">
        <w:rPr>
          <w:rStyle w:val="Bold"/>
        </w:rPr>
        <w:br/>
        <w:t>INITIATE</w:t>
      </w:r>
      <w:r w:rsidRPr="008B2943">
        <w:t xml:space="preserve"> </w:t>
      </w:r>
      <w:r w:rsidR="008F0AEC" w:rsidRPr="008B2943">
        <w:t xml:space="preserve">a </w:t>
      </w:r>
      <w:r w:rsidR="0006785B" w:rsidRPr="008B2943">
        <w:t>Condition Report</w:t>
      </w:r>
      <w:r w:rsidRPr="008B2943">
        <w:t>.</w:t>
      </w:r>
      <w:r w:rsidRPr="008B2943">
        <w:rPr>
          <w:rStyle w:val="Bold"/>
        </w:rPr>
        <w:t xml:space="preserve"> </w:t>
      </w:r>
      <w:r w:rsidRPr="008B2943">
        <w:t>(Otherwise</w:t>
      </w:r>
      <w:r w:rsidR="004661CD" w:rsidRPr="008B2943">
        <w:t>,</w:t>
      </w:r>
      <w:r w:rsidRPr="008B2943">
        <w:t> </w:t>
      </w:r>
      <w:r w:rsidRPr="008B2943">
        <w:rPr>
          <w:rStyle w:val="Bold"/>
        </w:rPr>
        <w:t>MARK</w:t>
      </w:r>
      <w:r w:rsidRPr="008B2943">
        <w:t> N/A)</w:t>
      </w:r>
    </w:p>
    <w:tbl>
      <w:tblPr>
        <w:tblW w:w="0" w:type="auto"/>
        <w:jc w:val="right"/>
        <w:tblLayout w:type="fixed"/>
        <w:tblLook w:val="0000" w:firstRow="0" w:lastRow="0" w:firstColumn="0" w:lastColumn="0" w:noHBand="0" w:noVBand="0"/>
      </w:tblPr>
      <w:tblGrid>
        <w:gridCol w:w="2592"/>
        <w:gridCol w:w="3600"/>
        <w:gridCol w:w="360"/>
        <w:gridCol w:w="1368"/>
      </w:tblGrid>
      <w:tr w:rsidR="007D7827" w:rsidRPr="008B2943" w14:paraId="1AFC73DA" w14:textId="77777777" w:rsidTr="00644CDC">
        <w:trPr>
          <w:cantSplit/>
          <w:jc w:val="right"/>
        </w:trPr>
        <w:tc>
          <w:tcPr>
            <w:tcW w:w="2592" w:type="dxa"/>
          </w:tcPr>
          <w:p w14:paraId="121549CB" w14:textId="77777777" w:rsidR="007D7827" w:rsidRPr="008B2943" w:rsidRDefault="0006785B" w:rsidP="008B2943">
            <w:pPr>
              <w:pStyle w:val="Table12Right"/>
              <w:keepNext/>
              <w:spacing w:after="20"/>
            </w:pPr>
            <w:r w:rsidRPr="008B2943">
              <w:t>Condition Report</w:t>
            </w:r>
            <w:r w:rsidR="007D7827" w:rsidRPr="008B2943">
              <w:t>#</w:t>
            </w:r>
          </w:p>
        </w:tc>
        <w:tc>
          <w:tcPr>
            <w:tcW w:w="3600" w:type="dxa"/>
            <w:tcBorders>
              <w:bottom w:val="single" w:sz="6" w:space="0" w:color="auto"/>
            </w:tcBorders>
          </w:tcPr>
          <w:p w14:paraId="55BCA26C" w14:textId="77777777" w:rsidR="007D7827" w:rsidRPr="008B2943" w:rsidRDefault="007D7827" w:rsidP="008B2943">
            <w:pPr>
              <w:pStyle w:val="Table12Center"/>
              <w:keepNext/>
              <w:spacing w:after="20"/>
            </w:pPr>
          </w:p>
        </w:tc>
        <w:tc>
          <w:tcPr>
            <w:tcW w:w="360" w:type="dxa"/>
          </w:tcPr>
          <w:p w14:paraId="40AFF37C" w14:textId="77777777" w:rsidR="007D7827" w:rsidRPr="008B2943" w:rsidRDefault="007D7827" w:rsidP="008B2943">
            <w:pPr>
              <w:pStyle w:val="Table12Center"/>
              <w:keepNext/>
              <w:spacing w:after="20"/>
            </w:pPr>
          </w:p>
        </w:tc>
        <w:tc>
          <w:tcPr>
            <w:tcW w:w="1368" w:type="dxa"/>
          </w:tcPr>
          <w:p w14:paraId="391CA541" w14:textId="77777777" w:rsidR="007D7827" w:rsidRPr="008B2943" w:rsidRDefault="007D7827" w:rsidP="008B2943">
            <w:pPr>
              <w:pStyle w:val="Table12Center"/>
              <w:keepNext/>
              <w:spacing w:after="20"/>
            </w:pPr>
            <w:r w:rsidRPr="008B2943">
              <w:t>________</w:t>
            </w:r>
          </w:p>
        </w:tc>
      </w:tr>
    </w:tbl>
    <w:p w14:paraId="61F51F60" w14:textId="77777777" w:rsidR="00267592" w:rsidRPr="008B2943" w:rsidRDefault="004661CD" w:rsidP="008B2943">
      <w:pPr>
        <w:pStyle w:val="ActionStep1PK"/>
        <w:keepNext/>
      </w:pPr>
      <w:r w:rsidRPr="008B2943">
        <w:rPr>
          <w:rStyle w:val="Bold"/>
        </w:rPr>
        <w:t>ENSURE</w:t>
      </w:r>
      <w:r w:rsidR="00602E41" w:rsidRPr="008B2943">
        <w:t xml:space="preserve"> all areas checked by this </w:t>
      </w:r>
      <w:r w:rsidR="003A1DD8" w:rsidRPr="008B2943">
        <w:t>s</w:t>
      </w:r>
      <w:r w:rsidR="00602E41" w:rsidRPr="008B2943">
        <w:t>urveillance are clean and free of all debris.</w:t>
      </w:r>
      <w:r w:rsidR="00602E41" w:rsidRPr="008B2943">
        <w:tab/>
        <w:t>________</w:t>
      </w:r>
    </w:p>
    <w:p w14:paraId="13C19406" w14:textId="2C69D461" w:rsidR="00267592" w:rsidRPr="008B2943" w:rsidRDefault="001575BA" w:rsidP="008B2943">
      <w:pPr>
        <w:pStyle w:val="ActionStep1PK"/>
        <w:keepNext/>
      </w:pPr>
      <w:bookmarkStart w:id="129" w:name="_Ref382223409"/>
      <w:r w:rsidRPr="008B2943">
        <w:rPr>
          <w:rStyle w:val="Bold"/>
        </w:rPr>
        <w:t xml:space="preserve">RECORD </w:t>
      </w:r>
      <w:r w:rsidRPr="008B2943">
        <w:t xml:space="preserve">M&amp;TE Used (Y or N) in table in Step </w:t>
      </w:r>
      <w:r w:rsidRPr="008B2943">
        <w:fldChar w:fldCharType="begin"/>
      </w:r>
      <w:r w:rsidRPr="008B2943">
        <w:instrText xml:space="preserve"> REF _Ref379800477 \w \h \*MERGEFORMAT </w:instrText>
      </w:r>
      <w:r w:rsidRPr="008B2943">
        <w:fldChar w:fldCharType="separate"/>
      </w:r>
      <w:r w:rsidR="008B2943">
        <w:t>4.2.1[2]</w:t>
      </w:r>
      <w:r w:rsidRPr="008B2943">
        <w:fldChar w:fldCharType="end"/>
      </w:r>
      <w:r w:rsidRPr="008B2943">
        <w:t>.</w:t>
      </w:r>
      <w:r w:rsidR="00602E41" w:rsidRPr="008B2943">
        <w:tab/>
        <w:t>________</w:t>
      </w:r>
      <w:bookmarkEnd w:id="129"/>
    </w:p>
    <w:p w14:paraId="04585E1C" w14:textId="27A2C183" w:rsidR="004B5FFB" w:rsidRPr="008B2943" w:rsidDel="00DB6D65" w:rsidRDefault="00602E41" w:rsidP="008B2943">
      <w:pPr>
        <w:pStyle w:val="ActionStep1PK"/>
        <w:keepNext/>
      </w:pPr>
      <w:r w:rsidRPr="008B2943">
        <w:rPr>
          <w:rStyle w:val="Bold"/>
        </w:rPr>
        <w:t>NOTIFY</w:t>
      </w:r>
      <w:r w:rsidRPr="008B2943">
        <w:t xml:space="preserve"> Unit </w:t>
      </w:r>
      <w:r w:rsidR="007459E0" w:rsidRPr="008B2943">
        <w:t>2</w:t>
      </w:r>
      <w:r w:rsidRPr="008B2943">
        <w:t xml:space="preserve"> </w:t>
      </w:r>
      <w:r w:rsidR="00312DA0" w:rsidRPr="008B2943">
        <w:t xml:space="preserve">RO </w:t>
      </w:r>
      <w:r w:rsidR="003F266B" w:rsidRPr="008B2943">
        <w:t>procedure</w:t>
      </w:r>
      <w:r w:rsidRPr="008B2943">
        <w:t xml:space="preserve"> is complete.</w:t>
      </w:r>
      <w:r w:rsidR="003F266B" w:rsidRPr="008B2943">
        <w:tab/>
        <w:t>________</w:t>
      </w:r>
    </w:p>
    <w:p w14:paraId="4D1F06ED" w14:textId="1865E621" w:rsidR="009C212A" w:rsidRPr="008B2943" w:rsidRDefault="009C212A" w:rsidP="008B2943">
      <w:pPr>
        <w:pStyle w:val="ActionStep1PK"/>
      </w:pPr>
      <w:r w:rsidRPr="008B2943">
        <w:rPr>
          <w:rStyle w:val="Bold"/>
        </w:rPr>
        <w:t>NOTIFY</w:t>
      </w:r>
      <w:r w:rsidRPr="008B2943">
        <w:t xml:space="preserve"> U</w:t>
      </w:r>
      <w:r w:rsidR="00312DA0" w:rsidRPr="008B2943">
        <w:t xml:space="preserve">nit </w:t>
      </w:r>
      <w:r w:rsidRPr="008B2943">
        <w:t>S</w:t>
      </w:r>
      <w:r w:rsidR="00312DA0" w:rsidRPr="008B2943">
        <w:t>RO</w:t>
      </w:r>
      <w:r w:rsidRPr="008B2943">
        <w:t xml:space="preserve"> </w:t>
      </w:r>
      <w:r w:rsidR="003F266B" w:rsidRPr="008B2943">
        <w:t>procedure</w:t>
      </w:r>
      <w:r w:rsidRPr="008B2943">
        <w:t xml:space="preserve"> is complete.</w:t>
      </w:r>
      <w:r w:rsidRPr="008B2943">
        <w:tab/>
        <w:t>________</w:t>
      </w:r>
    </w:p>
    <w:p w14:paraId="3A599920" w14:textId="77777777" w:rsidR="00474800" w:rsidRPr="008B2943" w:rsidRDefault="00474800" w:rsidP="008B2943">
      <w:pPr>
        <w:pStyle w:val="Section"/>
      </w:pPr>
      <w:bookmarkStart w:id="130" w:name="_Toc148338668"/>
      <w:r w:rsidRPr="008B2943">
        <w:t>RECORDS</w:t>
      </w:r>
      <w:bookmarkEnd w:id="130"/>
    </w:p>
    <w:p w14:paraId="1A54311A" w14:textId="77777777" w:rsidR="00474800" w:rsidRPr="008B2943" w:rsidRDefault="00474800" w:rsidP="008B2943">
      <w:pPr>
        <w:pStyle w:val="SectionBody"/>
        <w:keepNext/>
      </w:pPr>
      <w:r w:rsidRPr="008B2943">
        <w:t>The Data Package is a QA Record, is handled in accordance with the approved Document Control and Records Management Program, and contains the following:</w:t>
      </w:r>
    </w:p>
    <w:p w14:paraId="2AEC6912" w14:textId="77777777" w:rsidR="00474800" w:rsidRPr="008B2943" w:rsidRDefault="00474800" w:rsidP="008B2943">
      <w:pPr>
        <w:pStyle w:val="RestartSectionList1"/>
      </w:pPr>
    </w:p>
    <w:p w14:paraId="4A879AF9" w14:textId="77777777" w:rsidR="00474800" w:rsidRPr="008B2943" w:rsidRDefault="00474800" w:rsidP="008B2943">
      <w:pPr>
        <w:pStyle w:val="SectionList1"/>
        <w:keepNext/>
      </w:pPr>
      <w:r w:rsidRPr="008B2943">
        <w:t>Surveillance Task Sheet</w:t>
      </w:r>
    </w:p>
    <w:p w14:paraId="4F512E94" w14:textId="5BC62EB9" w:rsidR="00474800" w:rsidRPr="008B2943" w:rsidRDefault="00474800" w:rsidP="008B2943">
      <w:pPr>
        <w:pStyle w:val="SectionList1"/>
        <w:keepNext/>
      </w:pPr>
      <w:r w:rsidRPr="008B2943">
        <w:t xml:space="preserve">Completed Sections </w:t>
      </w:r>
      <w:r w:rsidRPr="008B2943">
        <w:fldChar w:fldCharType="begin"/>
      </w:r>
      <w:r w:rsidR="00D04437" w:rsidRPr="008B2943">
        <w:instrText xml:space="preserve"> REF _Ref379791734 \w \h \*MERGEFORMAT </w:instrText>
      </w:r>
      <w:r w:rsidRPr="008B2943">
        <w:fldChar w:fldCharType="separate"/>
      </w:r>
      <w:r w:rsidR="008B2943">
        <w:t>4.0</w:t>
      </w:r>
      <w:r w:rsidRPr="008B2943">
        <w:fldChar w:fldCharType="end"/>
      </w:r>
      <w:r w:rsidRPr="008B2943">
        <w:t xml:space="preserve">, </w:t>
      </w:r>
      <w:r w:rsidRPr="008B2943">
        <w:fldChar w:fldCharType="begin"/>
      </w:r>
      <w:r w:rsidR="00D04437" w:rsidRPr="008B2943">
        <w:instrText xml:space="preserve"> REF _Ref379791751 \w \h \*MERGEFORMAT </w:instrText>
      </w:r>
      <w:r w:rsidRPr="008B2943">
        <w:fldChar w:fldCharType="separate"/>
      </w:r>
      <w:r w:rsidR="008B2943">
        <w:t>5.0</w:t>
      </w:r>
      <w:r w:rsidRPr="008B2943">
        <w:fldChar w:fldCharType="end"/>
      </w:r>
      <w:r w:rsidRPr="008B2943">
        <w:t xml:space="preserve">, </w:t>
      </w:r>
      <w:r w:rsidRPr="008B2943">
        <w:fldChar w:fldCharType="begin"/>
      </w:r>
      <w:r w:rsidR="00D04437" w:rsidRPr="008B2943">
        <w:instrText xml:space="preserve"> REF cr_5080758 \w \h \*MERGEFORMAT </w:instrText>
      </w:r>
      <w:r w:rsidRPr="008B2943">
        <w:fldChar w:fldCharType="separate"/>
      </w:r>
      <w:r w:rsidR="008B2943">
        <w:t>6.0</w:t>
      </w:r>
      <w:r w:rsidRPr="008B2943">
        <w:fldChar w:fldCharType="end"/>
      </w:r>
      <w:r w:rsidRPr="008B2943">
        <w:t xml:space="preserve">, and </w:t>
      </w:r>
      <w:r w:rsidR="00E00BB7" w:rsidRPr="008B2943">
        <w:fldChar w:fldCharType="begin"/>
      </w:r>
      <w:r w:rsidR="003A251E" w:rsidRPr="008B2943">
        <w:instrText xml:space="preserve"> REF _Ref380743398 \w \h \*MERGEFORMAT </w:instrText>
      </w:r>
      <w:r w:rsidR="00E00BB7" w:rsidRPr="008B2943">
        <w:fldChar w:fldCharType="separate"/>
      </w:r>
      <w:r w:rsidR="008B2943">
        <w:t>7.0</w:t>
      </w:r>
      <w:r w:rsidR="00E00BB7" w:rsidRPr="008B2943">
        <w:fldChar w:fldCharType="end"/>
      </w:r>
    </w:p>
    <w:p w14:paraId="7874C1B9" w14:textId="77777777" w:rsidR="00BA4C67" w:rsidRPr="008B2943" w:rsidRDefault="007459E0" w:rsidP="008B2943">
      <w:pPr>
        <w:pStyle w:val="SectionList1"/>
      </w:pPr>
      <w:r w:rsidRPr="008B2943">
        <w:t xml:space="preserve">Attachments 1 </w:t>
      </w:r>
      <w:r w:rsidR="004073DD" w:rsidRPr="008B2943">
        <w:t>and</w:t>
      </w:r>
      <w:r w:rsidRPr="008B2943">
        <w:t xml:space="preserve"> </w:t>
      </w:r>
      <w:r w:rsidR="004073DD" w:rsidRPr="008B2943">
        <w:t>2, o</w:t>
      </w:r>
      <w:r w:rsidR="00474800" w:rsidRPr="008B2943">
        <w:t>ther sheets added during performance</w:t>
      </w:r>
      <w:bookmarkStart w:id="131" w:name="EndOfAttachment3768322"/>
      <w:bookmarkStart w:id="132" w:name="EndOfAttachment2754086"/>
      <w:bookmarkStart w:id="133" w:name="EndOfAttachment2847951"/>
      <w:bookmarkStart w:id="134" w:name="EndOfAttachment1049687"/>
      <w:bookmarkStart w:id="135" w:name="EndOfAttachment4753231"/>
      <w:bookmarkStart w:id="136" w:name="EndOfAttachment0864101"/>
      <w:bookmarkStart w:id="137" w:name="EndOfAttachment9161852"/>
      <w:bookmarkStart w:id="138" w:name="EndOfAttachment9631230"/>
      <w:bookmarkStart w:id="139" w:name="EndOfAttachment4907000"/>
      <w:bookmarkStart w:id="140" w:name="EndOfAttachment0892859"/>
      <w:bookmarkStart w:id="141" w:name="EndOfAttachment1047550"/>
      <w:bookmarkEnd w:id="131"/>
      <w:bookmarkEnd w:id="132"/>
      <w:bookmarkEnd w:id="133"/>
      <w:bookmarkEnd w:id="134"/>
      <w:bookmarkEnd w:id="135"/>
      <w:bookmarkEnd w:id="136"/>
      <w:bookmarkEnd w:id="137"/>
      <w:bookmarkEnd w:id="138"/>
      <w:bookmarkEnd w:id="139"/>
      <w:bookmarkEnd w:id="140"/>
      <w:bookmarkEnd w:id="141"/>
    </w:p>
    <w:p w14:paraId="3238CDDE" w14:textId="77777777" w:rsidR="00300F6C" w:rsidRPr="008B2943" w:rsidRDefault="00300F6C" w:rsidP="008B2943">
      <w:pPr>
        <w:pStyle w:val="SectionBody"/>
      </w:pPr>
    </w:p>
    <w:p w14:paraId="483E9AA2" w14:textId="77777777" w:rsidR="00300F6C" w:rsidRPr="008B2943" w:rsidRDefault="00300F6C" w:rsidP="008B2943">
      <w:pPr>
        <w:pStyle w:val="SectionBody"/>
        <w:sectPr w:rsidR="00300F6C" w:rsidRPr="008B2943" w:rsidSect="002F6981">
          <w:headerReference w:type="even" r:id="rId8"/>
          <w:headerReference w:type="default" r:id="rId9"/>
          <w:footerReference w:type="even" r:id="rId10"/>
          <w:footerReference w:type="default" r:id="rId11"/>
          <w:headerReference w:type="first" r:id="rId12"/>
          <w:footerReference w:type="first" r:id="rId13"/>
          <w:pgSz w:w="12240" w:h="15840"/>
          <w:pgMar w:top="720" w:right="1152" w:bottom="720" w:left="1152" w:header="720" w:footer="720" w:gutter="0"/>
          <w:cols w:space="720"/>
          <w:titlePg/>
          <w:docGrid w:linePitch="360"/>
        </w:sectPr>
      </w:pPr>
    </w:p>
    <w:tbl>
      <w:tblPr>
        <w:tblW w:w="0" w:type="auto"/>
        <w:jc w:val="center"/>
        <w:tblLayout w:type="fixed"/>
        <w:tblLook w:val="0000" w:firstRow="0" w:lastRow="0" w:firstColumn="0" w:lastColumn="0" w:noHBand="0" w:noVBand="0"/>
      </w:tblPr>
      <w:tblGrid>
        <w:gridCol w:w="10152"/>
      </w:tblGrid>
      <w:tr w:rsidR="00BC7195" w:rsidRPr="008B2943" w14:paraId="53A1266D" w14:textId="77777777" w:rsidTr="00BC7195">
        <w:trPr>
          <w:jc w:val="center"/>
        </w:trPr>
        <w:tc>
          <w:tcPr>
            <w:tcW w:w="10152" w:type="dxa"/>
            <w:shd w:val="clear" w:color="auto" w:fill="auto"/>
          </w:tcPr>
          <w:p w14:paraId="24BF22A7" w14:textId="32035055" w:rsidR="00BC7195" w:rsidRPr="008B2943" w:rsidRDefault="00BC7195" w:rsidP="008B2943">
            <w:pPr>
              <w:pStyle w:val="AASequenceNumber"/>
            </w:pPr>
            <w:bookmarkStart w:id="142" w:name="Supplement7729669_cr"/>
            <w:bookmarkStart w:id="143" w:name="Attachment0842528"/>
            <w:r w:rsidRPr="008B2943">
              <w:lastRenderedPageBreak/>
              <w:t>Attachment </w:t>
            </w:r>
            <w:fldSimple w:instr=" SEQ Attachment ">
              <w:r w:rsidR="008B2943">
                <w:rPr>
                  <w:noProof/>
                </w:rPr>
                <w:t>1</w:t>
              </w:r>
            </w:fldSimple>
            <w:bookmarkEnd w:id="142"/>
            <w:bookmarkEnd w:id="143"/>
          </w:p>
        </w:tc>
      </w:tr>
      <w:tr w:rsidR="00BC7195" w:rsidRPr="008B2943" w14:paraId="46E49C3F" w14:textId="77777777" w:rsidTr="00BC7195">
        <w:trPr>
          <w:jc w:val="center"/>
        </w:trPr>
        <w:tc>
          <w:tcPr>
            <w:tcW w:w="10152" w:type="dxa"/>
            <w:shd w:val="clear" w:color="auto" w:fill="auto"/>
          </w:tcPr>
          <w:p w14:paraId="684C018E" w14:textId="178EC699" w:rsidR="00BC7195" w:rsidRPr="008B2943" w:rsidRDefault="00BC7195" w:rsidP="008B2943">
            <w:pPr>
              <w:pStyle w:val="AAPageNumber"/>
            </w:pPr>
            <w:r w:rsidRPr="008B2943">
              <w:t xml:space="preserve">(Page 1 of </w:t>
            </w:r>
            <w:r w:rsidRPr="008B2943">
              <w:fldChar w:fldCharType="begin"/>
            </w:r>
            <w:r w:rsidRPr="008B2943">
              <w:instrText xml:space="preserve"> =1+</w:instrText>
            </w:r>
            <w:fldSimple w:instr=" PAGEREF EndOfAttachment0842528 ">
              <w:r w:rsidR="008B2943">
                <w:rPr>
                  <w:noProof/>
                </w:rPr>
                <w:instrText>30</w:instrText>
              </w:r>
            </w:fldSimple>
            <w:r w:rsidRPr="008B2943">
              <w:instrText>-</w:instrText>
            </w:r>
            <w:fldSimple w:instr=" PAGEREF Attachment0842528 ">
              <w:r w:rsidR="008B2943">
                <w:rPr>
                  <w:noProof/>
                </w:rPr>
                <w:instrText>26</w:instrText>
              </w:r>
            </w:fldSimple>
            <w:r w:rsidRPr="008B2943">
              <w:instrText xml:space="preserve"> </w:instrText>
            </w:r>
            <w:r w:rsidRPr="008B2943">
              <w:fldChar w:fldCharType="separate"/>
            </w:r>
            <w:r w:rsidR="008B2943">
              <w:rPr>
                <w:noProof/>
              </w:rPr>
              <w:t>5</w:t>
            </w:r>
            <w:r w:rsidRPr="008B2943">
              <w:fldChar w:fldCharType="end"/>
            </w:r>
            <w:r w:rsidRPr="008B2943">
              <w:t>)</w:t>
            </w:r>
          </w:p>
        </w:tc>
      </w:tr>
      <w:tr w:rsidR="00BC7195" w:rsidRPr="008B2943" w14:paraId="165DE9F1" w14:textId="77777777" w:rsidTr="00BC7195">
        <w:trPr>
          <w:jc w:val="center"/>
        </w:trPr>
        <w:tc>
          <w:tcPr>
            <w:tcW w:w="10152" w:type="dxa"/>
            <w:shd w:val="clear" w:color="auto" w:fill="auto"/>
          </w:tcPr>
          <w:p w14:paraId="4B4AF9CC" w14:textId="77777777" w:rsidR="00BC7195" w:rsidRPr="008B2943" w:rsidRDefault="00BC7195" w:rsidP="008B2943">
            <w:pPr>
              <w:pStyle w:val="AATitle"/>
            </w:pPr>
            <w:bookmarkStart w:id="144" w:name="TitleAttachment0842528"/>
            <w:bookmarkStart w:id="145" w:name="SupplementTitle6660117_cr"/>
            <w:bookmarkStart w:id="146" w:name="_Toc148338669"/>
            <w:r w:rsidRPr="008B2943">
              <w:t>250 Volt Main Bank #2 Battery Cell Data</w:t>
            </w:r>
            <w:bookmarkEnd w:id="144"/>
            <w:bookmarkEnd w:id="145"/>
            <w:bookmarkEnd w:id="146"/>
          </w:p>
        </w:tc>
      </w:tr>
    </w:tbl>
    <w:p w14:paraId="2BE48C6E" w14:textId="77777777" w:rsidR="00300F6C" w:rsidRPr="008B2943" w:rsidRDefault="00300F6C" w:rsidP="008B2943">
      <w:pPr>
        <w:pStyle w:val="AASectionTableSpacer"/>
      </w:pPr>
    </w:p>
    <w:tbl>
      <w:tblPr>
        <w:tblStyle w:val="TableGrid"/>
        <w:tblW w:w="10485" w:type="dxa"/>
        <w:jc w:val="center"/>
        <w:tblLayout w:type="fixed"/>
        <w:tblCellMar>
          <w:left w:w="115" w:type="dxa"/>
          <w:right w:w="115" w:type="dxa"/>
        </w:tblCellMar>
        <w:tblLook w:val="01E0" w:firstRow="1" w:lastRow="1" w:firstColumn="1" w:lastColumn="1" w:noHBand="0" w:noVBand="0"/>
      </w:tblPr>
      <w:tblGrid>
        <w:gridCol w:w="792"/>
        <w:gridCol w:w="1296"/>
        <w:gridCol w:w="1638"/>
        <w:gridCol w:w="1350"/>
        <w:gridCol w:w="324"/>
        <w:gridCol w:w="792"/>
        <w:gridCol w:w="1296"/>
        <w:gridCol w:w="1647"/>
        <w:gridCol w:w="1350"/>
      </w:tblGrid>
      <w:tr w:rsidR="00E042C9" w:rsidRPr="008B2943" w14:paraId="12960DB4" w14:textId="77777777" w:rsidTr="00990D71">
        <w:trPr>
          <w:cantSplit/>
          <w:jc w:val="center"/>
        </w:trPr>
        <w:tc>
          <w:tcPr>
            <w:tcW w:w="792" w:type="dxa"/>
          </w:tcPr>
          <w:p w14:paraId="79EC358B" w14:textId="77777777" w:rsidR="00E042C9" w:rsidRPr="008B2943" w:rsidRDefault="00E042C9" w:rsidP="008B2943">
            <w:pPr>
              <w:pStyle w:val="Table10Center"/>
              <w:spacing w:before="20" w:after="20"/>
            </w:pPr>
            <w:r w:rsidRPr="008B2943">
              <w:br/>
            </w:r>
            <w:r w:rsidRPr="008B2943">
              <w:br/>
              <w:t>STEP</w:t>
            </w:r>
          </w:p>
        </w:tc>
        <w:tc>
          <w:tcPr>
            <w:tcW w:w="1296" w:type="dxa"/>
          </w:tcPr>
          <w:p w14:paraId="75CF10AD" w14:textId="32E5983A" w:rsidR="00E042C9" w:rsidRPr="008B2943" w:rsidRDefault="00E042C9" w:rsidP="008B2943">
            <w:pPr>
              <w:pStyle w:val="Table10Center"/>
              <w:spacing w:before="20" w:after="20"/>
            </w:pPr>
            <w:r w:rsidRPr="008B2943">
              <w:br/>
            </w:r>
            <w:r w:rsidRPr="008B2943">
              <w:br/>
            </w:r>
            <w:r w:rsidR="005E67EB" w:rsidRPr="008B2943">
              <w:fldChar w:fldCharType="begin"/>
            </w:r>
            <w:r w:rsidR="005E67EB" w:rsidRPr="008B2943">
              <w:instrText xml:space="preserve"> REF _Ref124734409 \w \h \*MERGEFORMAT </w:instrText>
            </w:r>
            <w:r w:rsidR="005E67EB" w:rsidRPr="008B2943">
              <w:fldChar w:fldCharType="separate"/>
            </w:r>
            <w:r w:rsidR="008B2943">
              <w:t>6.0[12]</w:t>
            </w:r>
            <w:r w:rsidR="005E67EB" w:rsidRPr="008B2943">
              <w:fldChar w:fldCharType="end"/>
            </w:r>
          </w:p>
        </w:tc>
        <w:tc>
          <w:tcPr>
            <w:tcW w:w="1638" w:type="dxa"/>
          </w:tcPr>
          <w:p w14:paraId="23BFAE5E" w14:textId="00B6BBF4" w:rsidR="00E042C9" w:rsidRPr="008B2943" w:rsidRDefault="00E042C9" w:rsidP="008B2943">
            <w:pPr>
              <w:pStyle w:val="Table10Center"/>
              <w:spacing w:before="20" w:after="20"/>
            </w:pPr>
            <w:r w:rsidRPr="008B2943">
              <w:br/>
            </w:r>
            <w:r w:rsidRPr="008B2943">
              <w:br/>
            </w:r>
            <w:r w:rsidR="005E67EB" w:rsidRPr="008B2943">
              <w:fldChar w:fldCharType="begin"/>
            </w:r>
            <w:r w:rsidR="005E67EB" w:rsidRPr="008B2943">
              <w:instrText xml:space="preserve"> REF _Ref124727049 \w \h \*MERGEFORMAT </w:instrText>
            </w:r>
            <w:r w:rsidR="005E67EB" w:rsidRPr="008B2943">
              <w:fldChar w:fldCharType="separate"/>
            </w:r>
            <w:r w:rsidR="008B2943">
              <w:t>6.0[15]</w:t>
            </w:r>
            <w:r w:rsidR="005E67EB" w:rsidRPr="008B2943">
              <w:fldChar w:fldCharType="end"/>
            </w:r>
          </w:p>
        </w:tc>
        <w:tc>
          <w:tcPr>
            <w:tcW w:w="1350" w:type="dxa"/>
          </w:tcPr>
          <w:p w14:paraId="0B9106D2" w14:textId="4A03E726" w:rsidR="00E042C9" w:rsidRPr="008B2943" w:rsidRDefault="00E042C9" w:rsidP="008B2943">
            <w:pPr>
              <w:pStyle w:val="Table10Center"/>
              <w:spacing w:before="20" w:after="20"/>
            </w:pPr>
            <w:r w:rsidRPr="008B2943">
              <w:br/>
            </w:r>
            <w:r w:rsidRPr="008B2943">
              <w:br/>
            </w:r>
            <w:r w:rsidR="005E67EB" w:rsidRPr="008B2943">
              <w:fldChar w:fldCharType="begin"/>
            </w:r>
            <w:r w:rsidR="005E67EB" w:rsidRPr="008B2943">
              <w:instrText xml:space="preserve"> REF _Ref124727062 \w \h \*MERGEFORMAT </w:instrText>
            </w:r>
            <w:r w:rsidR="005E67EB" w:rsidRPr="008B2943">
              <w:fldChar w:fldCharType="separate"/>
            </w:r>
            <w:r w:rsidR="008B2943">
              <w:t>6.0[16]</w:t>
            </w:r>
            <w:r w:rsidR="005E67EB" w:rsidRPr="008B2943">
              <w:fldChar w:fldCharType="end"/>
            </w:r>
          </w:p>
        </w:tc>
        <w:tc>
          <w:tcPr>
            <w:tcW w:w="324" w:type="dxa"/>
            <w:tcBorders>
              <w:top w:val="nil"/>
              <w:bottom w:val="nil"/>
            </w:tcBorders>
          </w:tcPr>
          <w:p w14:paraId="55BF6261" w14:textId="77777777" w:rsidR="00E042C9" w:rsidRPr="008B2943" w:rsidRDefault="00E042C9" w:rsidP="008B2943">
            <w:pPr>
              <w:pStyle w:val="Table10Center"/>
              <w:spacing w:before="20" w:after="20"/>
            </w:pPr>
          </w:p>
        </w:tc>
        <w:tc>
          <w:tcPr>
            <w:tcW w:w="792" w:type="dxa"/>
          </w:tcPr>
          <w:p w14:paraId="2A2E1701" w14:textId="77777777" w:rsidR="00E042C9" w:rsidRPr="008B2943" w:rsidRDefault="00E042C9" w:rsidP="008B2943">
            <w:pPr>
              <w:pStyle w:val="Table10Center"/>
              <w:spacing w:before="20" w:after="20"/>
            </w:pPr>
            <w:r w:rsidRPr="008B2943">
              <w:br/>
            </w:r>
            <w:r w:rsidRPr="008B2943">
              <w:br/>
              <w:t>STEP</w:t>
            </w:r>
          </w:p>
        </w:tc>
        <w:tc>
          <w:tcPr>
            <w:tcW w:w="1296" w:type="dxa"/>
          </w:tcPr>
          <w:p w14:paraId="45354D31" w14:textId="071A00E5" w:rsidR="00E042C9" w:rsidRPr="008B2943" w:rsidRDefault="00E042C9" w:rsidP="008B2943">
            <w:pPr>
              <w:pStyle w:val="Table10Center"/>
              <w:spacing w:before="20" w:after="20"/>
            </w:pPr>
            <w:r w:rsidRPr="008B2943">
              <w:br/>
            </w:r>
            <w:r w:rsidRPr="008B2943">
              <w:br/>
            </w:r>
            <w:r w:rsidR="005E67EB" w:rsidRPr="008B2943">
              <w:fldChar w:fldCharType="begin"/>
            </w:r>
            <w:r w:rsidR="005E67EB" w:rsidRPr="008B2943">
              <w:instrText xml:space="preserve"> REF _Ref124734468 \w \h \*MERGEFORMAT </w:instrText>
            </w:r>
            <w:r w:rsidR="005E67EB" w:rsidRPr="008B2943">
              <w:fldChar w:fldCharType="separate"/>
            </w:r>
            <w:r w:rsidR="008B2943">
              <w:t>6.0[37.1]</w:t>
            </w:r>
            <w:r w:rsidR="005E67EB" w:rsidRPr="008B2943">
              <w:fldChar w:fldCharType="end"/>
            </w:r>
          </w:p>
        </w:tc>
        <w:tc>
          <w:tcPr>
            <w:tcW w:w="1647" w:type="dxa"/>
          </w:tcPr>
          <w:p w14:paraId="28DF23C0" w14:textId="3D1A1053" w:rsidR="00E042C9" w:rsidRPr="008B2943" w:rsidRDefault="00E042C9" w:rsidP="008B2943">
            <w:pPr>
              <w:pStyle w:val="Table10Center"/>
              <w:spacing w:before="20" w:after="20"/>
            </w:pPr>
            <w:r w:rsidRPr="008B2943">
              <w:br/>
            </w:r>
            <w:r w:rsidRPr="008B2943">
              <w:br/>
            </w:r>
            <w:r w:rsidR="005E67EB" w:rsidRPr="008B2943">
              <w:fldChar w:fldCharType="begin"/>
            </w:r>
            <w:r w:rsidR="005E67EB" w:rsidRPr="008B2943">
              <w:instrText xml:space="preserve"> REF _Ref124734523 \w \h \*MERGEFORMAT </w:instrText>
            </w:r>
            <w:r w:rsidR="005E67EB" w:rsidRPr="008B2943">
              <w:fldChar w:fldCharType="separate"/>
            </w:r>
            <w:r w:rsidR="008B2943">
              <w:t>6.0[37.3]</w:t>
            </w:r>
            <w:r w:rsidR="005E67EB" w:rsidRPr="008B2943">
              <w:fldChar w:fldCharType="end"/>
            </w:r>
          </w:p>
        </w:tc>
        <w:tc>
          <w:tcPr>
            <w:tcW w:w="1350" w:type="dxa"/>
          </w:tcPr>
          <w:p w14:paraId="136B3327" w14:textId="5C64EC99" w:rsidR="00E042C9" w:rsidRPr="008B2943" w:rsidRDefault="00E042C9" w:rsidP="008B2943">
            <w:pPr>
              <w:pStyle w:val="Table10Center"/>
              <w:spacing w:before="20" w:after="20"/>
            </w:pPr>
            <w:r w:rsidRPr="008B2943">
              <w:br/>
            </w:r>
            <w:r w:rsidRPr="008B2943">
              <w:br/>
            </w:r>
            <w:r w:rsidR="005E67EB" w:rsidRPr="008B2943">
              <w:fldChar w:fldCharType="begin"/>
            </w:r>
            <w:r w:rsidR="005E67EB" w:rsidRPr="008B2943">
              <w:instrText xml:space="preserve"> REF _Ref124734608 \w \h \*MERGEFORMAT </w:instrText>
            </w:r>
            <w:r w:rsidR="005E67EB" w:rsidRPr="008B2943">
              <w:fldChar w:fldCharType="separate"/>
            </w:r>
            <w:r w:rsidR="008B2943">
              <w:t>6.0[37.4]</w:t>
            </w:r>
            <w:r w:rsidR="005E67EB" w:rsidRPr="008B2943">
              <w:fldChar w:fldCharType="end"/>
            </w:r>
          </w:p>
        </w:tc>
      </w:tr>
      <w:tr w:rsidR="00E042C9" w:rsidRPr="008B2943" w14:paraId="4FC81D91" w14:textId="77777777" w:rsidTr="00990D71">
        <w:trPr>
          <w:cantSplit/>
          <w:jc w:val="center"/>
        </w:trPr>
        <w:tc>
          <w:tcPr>
            <w:tcW w:w="792" w:type="dxa"/>
          </w:tcPr>
          <w:p w14:paraId="21985E27" w14:textId="77777777" w:rsidR="00E042C9" w:rsidRPr="008B2943" w:rsidRDefault="00E042C9" w:rsidP="008B2943">
            <w:pPr>
              <w:pStyle w:val="Table10Center"/>
              <w:spacing w:before="20" w:after="20"/>
            </w:pPr>
            <w:r w:rsidRPr="008B2943">
              <w:t>1</w:t>
            </w:r>
          </w:p>
        </w:tc>
        <w:tc>
          <w:tcPr>
            <w:tcW w:w="1296" w:type="dxa"/>
          </w:tcPr>
          <w:p w14:paraId="6D60B4A3" w14:textId="77777777" w:rsidR="00E042C9" w:rsidRPr="008B2943" w:rsidRDefault="00E042C9" w:rsidP="008B2943">
            <w:pPr>
              <w:pStyle w:val="Table10Center"/>
              <w:spacing w:before="20" w:after="20"/>
            </w:pPr>
            <w:r w:rsidRPr="008B2943">
              <w:t>2</w:t>
            </w:r>
          </w:p>
        </w:tc>
        <w:tc>
          <w:tcPr>
            <w:tcW w:w="1638" w:type="dxa"/>
          </w:tcPr>
          <w:p w14:paraId="31FED371" w14:textId="77777777" w:rsidR="00E042C9" w:rsidRPr="008B2943" w:rsidRDefault="00E042C9" w:rsidP="008B2943">
            <w:pPr>
              <w:pStyle w:val="Table10Center"/>
              <w:spacing w:before="20" w:after="20"/>
            </w:pPr>
            <w:r w:rsidRPr="008B2943">
              <w:t>3</w:t>
            </w:r>
          </w:p>
        </w:tc>
        <w:tc>
          <w:tcPr>
            <w:tcW w:w="1350" w:type="dxa"/>
          </w:tcPr>
          <w:p w14:paraId="18026434" w14:textId="77777777" w:rsidR="00E042C9" w:rsidRPr="008B2943" w:rsidRDefault="00E042C9" w:rsidP="008B2943">
            <w:pPr>
              <w:pStyle w:val="Table10Center"/>
              <w:spacing w:before="20" w:after="20"/>
            </w:pPr>
            <w:r w:rsidRPr="008B2943">
              <w:t>4</w:t>
            </w:r>
          </w:p>
        </w:tc>
        <w:tc>
          <w:tcPr>
            <w:tcW w:w="324" w:type="dxa"/>
            <w:tcBorders>
              <w:top w:val="nil"/>
              <w:bottom w:val="nil"/>
            </w:tcBorders>
          </w:tcPr>
          <w:p w14:paraId="2ECAE3AD" w14:textId="77777777" w:rsidR="00E042C9" w:rsidRPr="008B2943" w:rsidRDefault="00E042C9" w:rsidP="008B2943">
            <w:pPr>
              <w:pStyle w:val="Table10Center"/>
              <w:spacing w:before="20" w:after="20"/>
            </w:pPr>
          </w:p>
        </w:tc>
        <w:tc>
          <w:tcPr>
            <w:tcW w:w="792" w:type="dxa"/>
          </w:tcPr>
          <w:p w14:paraId="388D33F2" w14:textId="77777777" w:rsidR="00E042C9" w:rsidRPr="008B2943" w:rsidRDefault="00E042C9" w:rsidP="008B2943">
            <w:pPr>
              <w:pStyle w:val="Table10Center"/>
              <w:spacing w:before="20" w:after="20"/>
            </w:pPr>
            <w:r w:rsidRPr="008B2943">
              <w:t>5</w:t>
            </w:r>
          </w:p>
        </w:tc>
        <w:tc>
          <w:tcPr>
            <w:tcW w:w="1296" w:type="dxa"/>
          </w:tcPr>
          <w:p w14:paraId="1C0EAB6D" w14:textId="77777777" w:rsidR="00E042C9" w:rsidRPr="008B2943" w:rsidRDefault="00E042C9" w:rsidP="008B2943">
            <w:pPr>
              <w:pStyle w:val="Table10Center"/>
              <w:spacing w:before="20" w:after="20"/>
            </w:pPr>
            <w:r w:rsidRPr="008B2943">
              <w:t>6</w:t>
            </w:r>
          </w:p>
        </w:tc>
        <w:tc>
          <w:tcPr>
            <w:tcW w:w="1647" w:type="dxa"/>
          </w:tcPr>
          <w:p w14:paraId="79D32646" w14:textId="77777777" w:rsidR="00E042C9" w:rsidRPr="008B2943" w:rsidRDefault="00E042C9" w:rsidP="008B2943">
            <w:pPr>
              <w:pStyle w:val="Table10Center"/>
              <w:spacing w:before="20" w:after="20"/>
            </w:pPr>
            <w:r w:rsidRPr="008B2943">
              <w:t>7</w:t>
            </w:r>
          </w:p>
        </w:tc>
        <w:tc>
          <w:tcPr>
            <w:tcW w:w="1350" w:type="dxa"/>
          </w:tcPr>
          <w:p w14:paraId="347035AE" w14:textId="77777777" w:rsidR="00E042C9" w:rsidRPr="008B2943" w:rsidRDefault="00E042C9" w:rsidP="008B2943">
            <w:pPr>
              <w:pStyle w:val="Table10Center"/>
              <w:spacing w:before="20" w:after="20"/>
            </w:pPr>
            <w:r w:rsidRPr="008B2943">
              <w:t>8</w:t>
            </w:r>
          </w:p>
        </w:tc>
      </w:tr>
      <w:tr w:rsidR="00E042C9" w:rsidRPr="008B2943" w14:paraId="0C0C07D2" w14:textId="77777777" w:rsidTr="00990D71">
        <w:trPr>
          <w:cantSplit/>
          <w:jc w:val="center"/>
        </w:trPr>
        <w:tc>
          <w:tcPr>
            <w:tcW w:w="792" w:type="dxa"/>
            <w:vAlign w:val="bottom"/>
          </w:tcPr>
          <w:p w14:paraId="4B2316D9" w14:textId="77777777" w:rsidR="00E042C9" w:rsidRPr="008B2943" w:rsidRDefault="00E042C9" w:rsidP="008B2943">
            <w:pPr>
              <w:pStyle w:val="Table10Center"/>
              <w:spacing w:before="20" w:after="20"/>
            </w:pPr>
            <w:r w:rsidRPr="008B2943">
              <w:t>Cell</w:t>
            </w:r>
            <w:r w:rsidRPr="008B2943">
              <w:br/>
              <w:t>No.</w:t>
            </w:r>
          </w:p>
        </w:tc>
        <w:tc>
          <w:tcPr>
            <w:tcW w:w="1296" w:type="dxa"/>
            <w:vAlign w:val="bottom"/>
          </w:tcPr>
          <w:p w14:paraId="1C304E23" w14:textId="77777777" w:rsidR="00E042C9" w:rsidRPr="008B2943" w:rsidRDefault="00E042C9" w:rsidP="008B2943">
            <w:pPr>
              <w:pStyle w:val="Table10Center"/>
              <w:spacing w:before="20" w:after="20"/>
            </w:pPr>
            <w:r w:rsidRPr="008B2943">
              <w:t>As-Found</w:t>
            </w:r>
            <w:r w:rsidRPr="008B2943">
              <w:br/>
              <w:t>Cell</w:t>
            </w:r>
            <w:r w:rsidRPr="008B2943">
              <w:br/>
              <w:t>Vdc</w:t>
            </w:r>
          </w:p>
        </w:tc>
        <w:tc>
          <w:tcPr>
            <w:tcW w:w="1638" w:type="dxa"/>
            <w:vAlign w:val="bottom"/>
          </w:tcPr>
          <w:p w14:paraId="04325D40" w14:textId="77777777" w:rsidR="00E042C9" w:rsidRPr="008B2943" w:rsidRDefault="00E042C9" w:rsidP="008B2943">
            <w:pPr>
              <w:pStyle w:val="Table10Center"/>
              <w:spacing w:before="20" w:after="20"/>
            </w:pPr>
            <w:r w:rsidRPr="008B2943">
              <w:t>As-Found</w:t>
            </w:r>
            <w:r w:rsidRPr="008B2943">
              <w:br/>
              <w:t>Cell Electrolyte</w:t>
            </w:r>
            <w:r w:rsidRPr="008B2943">
              <w:br/>
              <w:t xml:space="preserve">Temp. </w:t>
            </w:r>
            <w:r w:rsidRPr="008B2943">
              <w:sym w:font="Symbol" w:char="F0B0"/>
            </w:r>
            <w:r w:rsidRPr="008B2943">
              <w:t>F</w:t>
            </w:r>
          </w:p>
        </w:tc>
        <w:tc>
          <w:tcPr>
            <w:tcW w:w="1350" w:type="dxa"/>
            <w:vAlign w:val="bottom"/>
          </w:tcPr>
          <w:p w14:paraId="1B300D22" w14:textId="77777777" w:rsidR="00E042C9" w:rsidRPr="008B2943" w:rsidRDefault="00E042C9" w:rsidP="008B2943">
            <w:pPr>
              <w:pStyle w:val="Table10Center"/>
              <w:spacing w:before="20" w:after="20"/>
            </w:pPr>
            <w:r w:rsidRPr="008B2943">
              <w:t>As-Found</w:t>
            </w:r>
            <w:r w:rsidRPr="008B2943">
              <w:br/>
              <w:t>Specific</w:t>
            </w:r>
            <w:r w:rsidRPr="008B2943">
              <w:br/>
              <w:t>Gravity</w:t>
            </w:r>
          </w:p>
        </w:tc>
        <w:tc>
          <w:tcPr>
            <w:tcW w:w="324" w:type="dxa"/>
            <w:tcBorders>
              <w:top w:val="nil"/>
              <w:bottom w:val="nil"/>
            </w:tcBorders>
            <w:vAlign w:val="bottom"/>
          </w:tcPr>
          <w:p w14:paraId="1D74A3A0" w14:textId="77777777" w:rsidR="00E042C9" w:rsidRPr="008B2943" w:rsidRDefault="00E042C9" w:rsidP="008B2943">
            <w:pPr>
              <w:pStyle w:val="Table10Center"/>
              <w:spacing w:before="20" w:after="20"/>
            </w:pPr>
          </w:p>
        </w:tc>
        <w:tc>
          <w:tcPr>
            <w:tcW w:w="792" w:type="dxa"/>
            <w:vAlign w:val="bottom"/>
          </w:tcPr>
          <w:p w14:paraId="1EB5F589" w14:textId="77777777" w:rsidR="00E042C9" w:rsidRPr="008B2943" w:rsidRDefault="00E042C9" w:rsidP="008B2943">
            <w:pPr>
              <w:pStyle w:val="Table10Center"/>
              <w:spacing w:before="20" w:after="20"/>
            </w:pPr>
            <w:r w:rsidRPr="008B2943">
              <w:t>Cell</w:t>
            </w:r>
            <w:r w:rsidRPr="008B2943">
              <w:br/>
              <w:t>No.</w:t>
            </w:r>
          </w:p>
        </w:tc>
        <w:tc>
          <w:tcPr>
            <w:tcW w:w="1296" w:type="dxa"/>
            <w:vAlign w:val="bottom"/>
          </w:tcPr>
          <w:p w14:paraId="45995C64" w14:textId="77777777" w:rsidR="00E042C9" w:rsidRPr="008B2943" w:rsidRDefault="00E042C9" w:rsidP="008B2943">
            <w:pPr>
              <w:pStyle w:val="Table10Center"/>
              <w:spacing w:before="20" w:after="20"/>
            </w:pPr>
            <w:r w:rsidRPr="008B2943">
              <w:t>As-Left</w:t>
            </w:r>
            <w:r w:rsidRPr="008B2943">
              <w:br/>
              <w:t>Cell</w:t>
            </w:r>
            <w:r w:rsidRPr="008B2943">
              <w:br/>
              <w:t>Vdc</w:t>
            </w:r>
          </w:p>
        </w:tc>
        <w:tc>
          <w:tcPr>
            <w:tcW w:w="1647" w:type="dxa"/>
            <w:vAlign w:val="bottom"/>
          </w:tcPr>
          <w:p w14:paraId="277A3714" w14:textId="77777777" w:rsidR="00E042C9" w:rsidRPr="008B2943" w:rsidRDefault="00E042C9" w:rsidP="008B2943">
            <w:pPr>
              <w:pStyle w:val="Table10Center"/>
              <w:spacing w:before="20" w:after="20"/>
            </w:pPr>
            <w:r w:rsidRPr="008B2943">
              <w:t>As-Left</w:t>
            </w:r>
            <w:r w:rsidRPr="008B2943">
              <w:br/>
              <w:t>Cell Electrolyte</w:t>
            </w:r>
            <w:r w:rsidRPr="008B2943">
              <w:br/>
              <w:t xml:space="preserve">Temp. </w:t>
            </w:r>
            <w:r w:rsidRPr="008B2943">
              <w:sym w:font="Symbol" w:char="F0B0"/>
            </w:r>
            <w:r w:rsidRPr="008B2943">
              <w:t>F</w:t>
            </w:r>
          </w:p>
        </w:tc>
        <w:tc>
          <w:tcPr>
            <w:tcW w:w="1350" w:type="dxa"/>
            <w:vAlign w:val="bottom"/>
          </w:tcPr>
          <w:p w14:paraId="169FD070" w14:textId="77777777" w:rsidR="00E042C9" w:rsidRPr="008B2943" w:rsidRDefault="00E042C9" w:rsidP="008B2943">
            <w:pPr>
              <w:pStyle w:val="Table10Center"/>
              <w:spacing w:before="20" w:after="20"/>
            </w:pPr>
            <w:r w:rsidRPr="008B2943">
              <w:t>As-Left</w:t>
            </w:r>
            <w:r w:rsidRPr="008B2943">
              <w:br/>
              <w:t>Specific</w:t>
            </w:r>
            <w:r w:rsidRPr="008B2943">
              <w:br/>
              <w:t>Gravity</w:t>
            </w:r>
          </w:p>
        </w:tc>
      </w:tr>
      <w:tr w:rsidR="00E042C9" w:rsidRPr="008B2943" w14:paraId="1A6DFBB6" w14:textId="77777777" w:rsidTr="00990D71">
        <w:trPr>
          <w:cantSplit/>
          <w:jc w:val="center"/>
        </w:trPr>
        <w:tc>
          <w:tcPr>
            <w:tcW w:w="792" w:type="dxa"/>
          </w:tcPr>
          <w:p w14:paraId="4494C06E" w14:textId="77777777" w:rsidR="00E042C9" w:rsidRPr="008B2943" w:rsidRDefault="00E042C9" w:rsidP="008B2943">
            <w:pPr>
              <w:pStyle w:val="Table10Center"/>
              <w:spacing w:before="20" w:after="20"/>
            </w:pPr>
            <w:r w:rsidRPr="008B2943">
              <w:t>1</w:t>
            </w:r>
          </w:p>
        </w:tc>
        <w:tc>
          <w:tcPr>
            <w:tcW w:w="1296" w:type="dxa"/>
          </w:tcPr>
          <w:p w14:paraId="19A71E32" w14:textId="77777777" w:rsidR="00E042C9" w:rsidRPr="008B2943" w:rsidRDefault="00E042C9" w:rsidP="008B2943">
            <w:pPr>
              <w:pStyle w:val="Table10Center"/>
              <w:spacing w:before="20" w:after="20"/>
            </w:pPr>
          </w:p>
        </w:tc>
        <w:tc>
          <w:tcPr>
            <w:tcW w:w="1638" w:type="dxa"/>
          </w:tcPr>
          <w:p w14:paraId="3B3E1CA9" w14:textId="77777777" w:rsidR="00E042C9" w:rsidRPr="008B2943" w:rsidRDefault="00E042C9" w:rsidP="008B2943">
            <w:pPr>
              <w:pStyle w:val="Table10Center"/>
              <w:spacing w:before="20" w:after="20"/>
            </w:pPr>
            <w:r w:rsidRPr="008B2943">
              <w:t>N/A</w:t>
            </w:r>
          </w:p>
        </w:tc>
        <w:tc>
          <w:tcPr>
            <w:tcW w:w="1350" w:type="dxa"/>
          </w:tcPr>
          <w:p w14:paraId="58DE5795" w14:textId="77777777" w:rsidR="00E042C9" w:rsidRPr="008B2943" w:rsidRDefault="00E042C9" w:rsidP="008B2943">
            <w:pPr>
              <w:pStyle w:val="Table10Center"/>
              <w:spacing w:before="20" w:after="20"/>
            </w:pPr>
          </w:p>
        </w:tc>
        <w:tc>
          <w:tcPr>
            <w:tcW w:w="324" w:type="dxa"/>
            <w:tcBorders>
              <w:top w:val="nil"/>
              <w:bottom w:val="nil"/>
            </w:tcBorders>
          </w:tcPr>
          <w:p w14:paraId="64D2E750" w14:textId="77777777" w:rsidR="00E042C9" w:rsidRPr="008B2943" w:rsidRDefault="00E042C9" w:rsidP="008B2943">
            <w:pPr>
              <w:pStyle w:val="Table10Center"/>
              <w:spacing w:before="20" w:after="20"/>
            </w:pPr>
          </w:p>
        </w:tc>
        <w:tc>
          <w:tcPr>
            <w:tcW w:w="792" w:type="dxa"/>
          </w:tcPr>
          <w:p w14:paraId="0A00CF64" w14:textId="77777777" w:rsidR="00E042C9" w:rsidRPr="008B2943" w:rsidRDefault="00E042C9" w:rsidP="008B2943">
            <w:pPr>
              <w:pStyle w:val="Table10Center"/>
              <w:spacing w:before="20" w:after="20"/>
            </w:pPr>
            <w:r w:rsidRPr="008B2943">
              <w:t>1</w:t>
            </w:r>
          </w:p>
        </w:tc>
        <w:tc>
          <w:tcPr>
            <w:tcW w:w="1296" w:type="dxa"/>
          </w:tcPr>
          <w:p w14:paraId="5C20F54F" w14:textId="77777777" w:rsidR="00E042C9" w:rsidRPr="008B2943" w:rsidRDefault="00E042C9" w:rsidP="008B2943">
            <w:pPr>
              <w:pStyle w:val="Table10Center"/>
              <w:spacing w:before="20" w:after="20"/>
            </w:pPr>
          </w:p>
        </w:tc>
        <w:tc>
          <w:tcPr>
            <w:tcW w:w="1647" w:type="dxa"/>
          </w:tcPr>
          <w:p w14:paraId="776FCA90" w14:textId="77777777" w:rsidR="00E042C9" w:rsidRPr="008B2943" w:rsidRDefault="00E042C9" w:rsidP="008B2943">
            <w:pPr>
              <w:pStyle w:val="Table10Center"/>
              <w:spacing w:before="20" w:after="20"/>
            </w:pPr>
          </w:p>
        </w:tc>
        <w:tc>
          <w:tcPr>
            <w:tcW w:w="1350" w:type="dxa"/>
          </w:tcPr>
          <w:p w14:paraId="16BAE19D" w14:textId="77777777" w:rsidR="00E042C9" w:rsidRPr="008B2943" w:rsidRDefault="00E042C9" w:rsidP="008B2943">
            <w:pPr>
              <w:pStyle w:val="Table10Center"/>
              <w:spacing w:before="20" w:after="20"/>
            </w:pPr>
          </w:p>
        </w:tc>
      </w:tr>
      <w:tr w:rsidR="00E042C9" w:rsidRPr="008B2943" w14:paraId="48B82D43" w14:textId="77777777" w:rsidTr="00990D71">
        <w:trPr>
          <w:cantSplit/>
          <w:jc w:val="center"/>
        </w:trPr>
        <w:tc>
          <w:tcPr>
            <w:tcW w:w="792" w:type="dxa"/>
          </w:tcPr>
          <w:p w14:paraId="085E2706" w14:textId="77777777" w:rsidR="00E042C9" w:rsidRPr="008B2943" w:rsidRDefault="00E042C9" w:rsidP="008B2943">
            <w:pPr>
              <w:pStyle w:val="Table10Center"/>
              <w:spacing w:before="20" w:after="20"/>
            </w:pPr>
            <w:r w:rsidRPr="008B2943">
              <w:t>2</w:t>
            </w:r>
          </w:p>
        </w:tc>
        <w:tc>
          <w:tcPr>
            <w:tcW w:w="1296" w:type="dxa"/>
          </w:tcPr>
          <w:p w14:paraId="1F0BC39C" w14:textId="77777777" w:rsidR="00E042C9" w:rsidRPr="008B2943" w:rsidRDefault="00E042C9" w:rsidP="008B2943">
            <w:pPr>
              <w:pStyle w:val="Table10Center"/>
              <w:spacing w:before="20" w:after="20"/>
            </w:pPr>
          </w:p>
        </w:tc>
        <w:tc>
          <w:tcPr>
            <w:tcW w:w="1638" w:type="dxa"/>
          </w:tcPr>
          <w:p w14:paraId="215BF484" w14:textId="77777777" w:rsidR="00E042C9" w:rsidRPr="008B2943" w:rsidRDefault="00E042C9" w:rsidP="008B2943">
            <w:pPr>
              <w:pStyle w:val="Table10Center"/>
              <w:spacing w:before="20" w:after="20"/>
            </w:pPr>
            <w:r w:rsidRPr="008B2943">
              <w:t>N/A</w:t>
            </w:r>
          </w:p>
        </w:tc>
        <w:tc>
          <w:tcPr>
            <w:tcW w:w="1350" w:type="dxa"/>
          </w:tcPr>
          <w:p w14:paraId="5FC0324F" w14:textId="77777777" w:rsidR="00E042C9" w:rsidRPr="008B2943" w:rsidRDefault="00E042C9" w:rsidP="008B2943">
            <w:pPr>
              <w:pStyle w:val="Table10Center"/>
              <w:spacing w:before="20" w:after="20"/>
            </w:pPr>
          </w:p>
        </w:tc>
        <w:tc>
          <w:tcPr>
            <w:tcW w:w="324" w:type="dxa"/>
            <w:tcBorders>
              <w:top w:val="nil"/>
              <w:bottom w:val="nil"/>
            </w:tcBorders>
          </w:tcPr>
          <w:p w14:paraId="6B56F00A" w14:textId="77777777" w:rsidR="00E042C9" w:rsidRPr="008B2943" w:rsidRDefault="00E042C9" w:rsidP="008B2943">
            <w:pPr>
              <w:pStyle w:val="Table10Center"/>
              <w:spacing w:before="20" w:after="20"/>
            </w:pPr>
          </w:p>
        </w:tc>
        <w:tc>
          <w:tcPr>
            <w:tcW w:w="792" w:type="dxa"/>
          </w:tcPr>
          <w:p w14:paraId="0143ACB1" w14:textId="77777777" w:rsidR="00E042C9" w:rsidRPr="008B2943" w:rsidRDefault="00E042C9" w:rsidP="008B2943">
            <w:pPr>
              <w:pStyle w:val="Table10Center"/>
              <w:spacing w:before="20" w:after="20"/>
            </w:pPr>
            <w:r w:rsidRPr="008B2943">
              <w:t>2</w:t>
            </w:r>
          </w:p>
        </w:tc>
        <w:tc>
          <w:tcPr>
            <w:tcW w:w="1296" w:type="dxa"/>
          </w:tcPr>
          <w:p w14:paraId="1C44BBEC" w14:textId="77777777" w:rsidR="00E042C9" w:rsidRPr="008B2943" w:rsidRDefault="00E042C9" w:rsidP="008B2943">
            <w:pPr>
              <w:pStyle w:val="Table10Center"/>
              <w:spacing w:before="20" w:after="20"/>
            </w:pPr>
          </w:p>
        </w:tc>
        <w:tc>
          <w:tcPr>
            <w:tcW w:w="1647" w:type="dxa"/>
          </w:tcPr>
          <w:p w14:paraId="13EA1A5D" w14:textId="77777777" w:rsidR="00E042C9" w:rsidRPr="008B2943" w:rsidRDefault="00E042C9" w:rsidP="008B2943">
            <w:pPr>
              <w:pStyle w:val="Table10Center"/>
              <w:spacing w:before="20" w:after="20"/>
            </w:pPr>
          </w:p>
        </w:tc>
        <w:tc>
          <w:tcPr>
            <w:tcW w:w="1350" w:type="dxa"/>
          </w:tcPr>
          <w:p w14:paraId="170227A9" w14:textId="77777777" w:rsidR="00E042C9" w:rsidRPr="008B2943" w:rsidRDefault="00E042C9" w:rsidP="008B2943">
            <w:pPr>
              <w:pStyle w:val="Table10Center"/>
              <w:spacing w:before="20" w:after="20"/>
            </w:pPr>
          </w:p>
        </w:tc>
      </w:tr>
      <w:tr w:rsidR="00E042C9" w:rsidRPr="008B2943" w14:paraId="295BBD7B" w14:textId="77777777" w:rsidTr="00990D71">
        <w:trPr>
          <w:cantSplit/>
          <w:jc w:val="center"/>
        </w:trPr>
        <w:tc>
          <w:tcPr>
            <w:tcW w:w="792" w:type="dxa"/>
          </w:tcPr>
          <w:p w14:paraId="5CAD41A3" w14:textId="77777777" w:rsidR="00E042C9" w:rsidRPr="008B2943" w:rsidRDefault="00E042C9" w:rsidP="008B2943">
            <w:pPr>
              <w:pStyle w:val="Table10Center"/>
              <w:spacing w:before="20" w:after="20"/>
            </w:pPr>
            <w:r w:rsidRPr="008B2943">
              <w:t>3</w:t>
            </w:r>
          </w:p>
        </w:tc>
        <w:tc>
          <w:tcPr>
            <w:tcW w:w="1296" w:type="dxa"/>
          </w:tcPr>
          <w:p w14:paraId="7DBBE7B9" w14:textId="77777777" w:rsidR="00E042C9" w:rsidRPr="008B2943" w:rsidRDefault="00E042C9" w:rsidP="008B2943">
            <w:pPr>
              <w:pStyle w:val="Table10Center"/>
              <w:spacing w:before="20" w:after="20"/>
            </w:pPr>
          </w:p>
        </w:tc>
        <w:tc>
          <w:tcPr>
            <w:tcW w:w="1638" w:type="dxa"/>
          </w:tcPr>
          <w:p w14:paraId="2CB5986C" w14:textId="77777777" w:rsidR="00E042C9" w:rsidRPr="008B2943" w:rsidRDefault="00E042C9" w:rsidP="008B2943">
            <w:pPr>
              <w:pStyle w:val="Table10Center"/>
              <w:spacing w:before="20" w:after="20"/>
            </w:pPr>
            <w:r w:rsidRPr="008B2943">
              <w:t>N/A</w:t>
            </w:r>
          </w:p>
        </w:tc>
        <w:tc>
          <w:tcPr>
            <w:tcW w:w="1350" w:type="dxa"/>
          </w:tcPr>
          <w:p w14:paraId="4DA53695" w14:textId="77777777" w:rsidR="00E042C9" w:rsidRPr="008B2943" w:rsidRDefault="00E042C9" w:rsidP="008B2943">
            <w:pPr>
              <w:pStyle w:val="Table10Center"/>
              <w:spacing w:before="20" w:after="20"/>
            </w:pPr>
          </w:p>
        </w:tc>
        <w:tc>
          <w:tcPr>
            <w:tcW w:w="324" w:type="dxa"/>
            <w:tcBorders>
              <w:top w:val="nil"/>
              <w:bottom w:val="nil"/>
            </w:tcBorders>
          </w:tcPr>
          <w:p w14:paraId="562BD9AE" w14:textId="77777777" w:rsidR="00E042C9" w:rsidRPr="008B2943" w:rsidRDefault="00E042C9" w:rsidP="008B2943">
            <w:pPr>
              <w:pStyle w:val="Table10Center"/>
              <w:spacing w:before="20" w:after="20"/>
            </w:pPr>
          </w:p>
        </w:tc>
        <w:tc>
          <w:tcPr>
            <w:tcW w:w="792" w:type="dxa"/>
          </w:tcPr>
          <w:p w14:paraId="6B4AC319" w14:textId="77777777" w:rsidR="00E042C9" w:rsidRPr="008B2943" w:rsidRDefault="00E042C9" w:rsidP="008B2943">
            <w:pPr>
              <w:pStyle w:val="Table10Center"/>
              <w:spacing w:before="20" w:after="20"/>
            </w:pPr>
            <w:r w:rsidRPr="008B2943">
              <w:t>3</w:t>
            </w:r>
          </w:p>
        </w:tc>
        <w:tc>
          <w:tcPr>
            <w:tcW w:w="1296" w:type="dxa"/>
          </w:tcPr>
          <w:p w14:paraId="2E2B7C96" w14:textId="77777777" w:rsidR="00E042C9" w:rsidRPr="008B2943" w:rsidRDefault="00E042C9" w:rsidP="008B2943">
            <w:pPr>
              <w:pStyle w:val="Table10Center"/>
              <w:spacing w:before="20" w:after="20"/>
            </w:pPr>
          </w:p>
        </w:tc>
        <w:tc>
          <w:tcPr>
            <w:tcW w:w="1647" w:type="dxa"/>
          </w:tcPr>
          <w:p w14:paraId="55574C8D" w14:textId="77777777" w:rsidR="00E042C9" w:rsidRPr="008B2943" w:rsidRDefault="00E042C9" w:rsidP="008B2943">
            <w:pPr>
              <w:pStyle w:val="Table10Center"/>
              <w:spacing w:before="20" w:after="20"/>
            </w:pPr>
          </w:p>
        </w:tc>
        <w:tc>
          <w:tcPr>
            <w:tcW w:w="1350" w:type="dxa"/>
          </w:tcPr>
          <w:p w14:paraId="112090B2" w14:textId="77777777" w:rsidR="00E042C9" w:rsidRPr="008B2943" w:rsidRDefault="00E042C9" w:rsidP="008B2943">
            <w:pPr>
              <w:pStyle w:val="Table10Center"/>
              <w:spacing w:before="20" w:after="20"/>
            </w:pPr>
          </w:p>
        </w:tc>
      </w:tr>
      <w:tr w:rsidR="00E042C9" w:rsidRPr="008B2943" w14:paraId="2534255D" w14:textId="77777777" w:rsidTr="00990D71">
        <w:trPr>
          <w:cantSplit/>
          <w:jc w:val="center"/>
        </w:trPr>
        <w:tc>
          <w:tcPr>
            <w:tcW w:w="792" w:type="dxa"/>
          </w:tcPr>
          <w:p w14:paraId="3F80CFBB" w14:textId="77777777" w:rsidR="00E042C9" w:rsidRPr="008B2943" w:rsidRDefault="00E042C9" w:rsidP="008B2943">
            <w:pPr>
              <w:pStyle w:val="Table10Center"/>
              <w:spacing w:before="20" w:after="20"/>
            </w:pPr>
            <w:r w:rsidRPr="008B2943">
              <w:t>4</w:t>
            </w:r>
          </w:p>
        </w:tc>
        <w:tc>
          <w:tcPr>
            <w:tcW w:w="1296" w:type="dxa"/>
          </w:tcPr>
          <w:p w14:paraId="4BAE0DAD" w14:textId="77777777" w:rsidR="00E042C9" w:rsidRPr="008B2943" w:rsidRDefault="00E042C9" w:rsidP="008B2943">
            <w:pPr>
              <w:pStyle w:val="Table10Center"/>
              <w:spacing w:before="20" w:after="20"/>
            </w:pPr>
          </w:p>
        </w:tc>
        <w:tc>
          <w:tcPr>
            <w:tcW w:w="1638" w:type="dxa"/>
          </w:tcPr>
          <w:p w14:paraId="6F4F9065" w14:textId="77777777" w:rsidR="00E042C9" w:rsidRPr="008B2943" w:rsidRDefault="00E042C9" w:rsidP="008B2943">
            <w:pPr>
              <w:pStyle w:val="Table10Center"/>
              <w:spacing w:before="20" w:after="20"/>
            </w:pPr>
            <w:r w:rsidRPr="008B2943">
              <w:t>N/A</w:t>
            </w:r>
          </w:p>
        </w:tc>
        <w:tc>
          <w:tcPr>
            <w:tcW w:w="1350" w:type="dxa"/>
          </w:tcPr>
          <w:p w14:paraId="5A6357C5" w14:textId="77777777" w:rsidR="00E042C9" w:rsidRPr="008B2943" w:rsidRDefault="00E042C9" w:rsidP="008B2943">
            <w:pPr>
              <w:pStyle w:val="Table10Center"/>
              <w:spacing w:before="20" w:after="20"/>
            </w:pPr>
          </w:p>
        </w:tc>
        <w:tc>
          <w:tcPr>
            <w:tcW w:w="324" w:type="dxa"/>
            <w:tcBorders>
              <w:top w:val="nil"/>
              <w:bottom w:val="nil"/>
            </w:tcBorders>
          </w:tcPr>
          <w:p w14:paraId="302AFBC1" w14:textId="77777777" w:rsidR="00E042C9" w:rsidRPr="008B2943" w:rsidRDefault="00E042C9" w:rsidP="008B2943">
            <w:pPr>
              <w:pStyle w:val="Table10Center"/>
              <w:spacing w:before="20" w:after="20"/>
            </w:pPr>
          </w:p>
        </w:tc>
        <w:tc>
          <w:tcPr>
            <w:tcW w:w="792" w:type="dxa"/>
          </w:tcPr>
          <w:p w14:paraId="7C08F71F" w14:textId="77777777" w:rsidR="00E042C9" w:rsidRPr="008B2943" w:rsidRDefault="00E042C9" w:rsidP="008B2943">
            <w:pPr>
              <w:pStyle w:val="Table10Center"/>
              <w:spacing w:before="20" w:after="20"/>
            </w:pPr>
            <w:r w:rsidRPr="008B2943">
              <w:t>4</w:t>
            </w:r>
          </w:p>
        </w:tc>
        <w:tc>
          <w:tcPr>
            <w:tcW w:w="1296" w:type="dxa"/>
          </w:tcPr>
          <w:p w14:paraId="7EFD628F" w14:textId="77777777" w:rsidR="00E042C9" w:rsidRPr="008B2943" w:rsidRDefault="00E042C9" w:rsidP="008B2943">
            <w:pPr>
              <w:pStyle w:val="Table10Center"/>
              <w:spacing w:before="20" w:after="20"/>
            </w:pPr>
          </w:p>
        </w:tc>
        <w:tc>
          <w:tcPr>
            <w:tcW w:w="1647" w:type="dxa"/>
          </w:tcPr>
          <w:p w14:paraId="59BB035B" w14:textId="77777777" w:rsidR="00E042C9" w:rsidRPr="008B2943" w:rsidRDefault="00E042C9" w:rsidP="008B2943">
            <w:pPr>
              <w:pStyle w:val="Table10Center"/>
              <w:spacing w:before="20" w:after="20"/>
            </w:pPr>
          </w:p>
        </w:tc>
        <w:tc>
          <w:tcPr>
            <w:tcW w:w="1350" w:type="dxa"/>
          </w:tcPr>
          <w:p w14:paraId="767C9A30" w14:textId="77777777" w:rsidR="00E042C9" w:rsidRPr="008B2943" w:rsidRDefault="00E042C9" w:rsidP="008B2943">
            <w:pPr>
              <w:pStyle w:val="Table10Center"/>
              <w:spacing w:before="20" w:after="20"/>
            </w:pPr>
          </w:p>
        </w:tc>
      </w:tr>
      <w:tr w:rsidR="00E042C9" w:rsidRPr="008B2943" w14:paraId="3DD59716" w14:textId="77777777" w:rsidTr="00990D71">
        <w:trPr>
          <w:cantSplit/>
          <w:jc w:val="center"/>
        </w:trPr>
        <w:tc>
          <w:tcPr>
            <w:tcW w:w="792" w:type="dxa"/>
          </w:tcPr>
          <w:p w14:paraId="5C8A396D" w14:textId="77777777" w:rsidR="00E042C9" w:rsidRPr="008B2943" w:rsidRDefault="00E042C9" w:rsidP="008B2943">
            <w:pPr>
              <w:pStyle w:val="Table10Center"/>
              <w:spacing w:before="20" w:after="20"/>
            </w:pPr>
            <w:r w:rsidRPr="008B2943">
              <w:t>5</w:t>
            </w:r>
          </w:p>
        </w:tc>
        <w:tc>
          <w:tcPr>
            <w:tcW w:w="1296" w:type="dxa"/>
          </w:tcPr>
          <w:p w14:paraId="3DC9DFDE" w14:textId="77777777" w:rsidR="00E042C9" w:rsidRPr="008B2943" w:rsidRDefault="00E042C9" w:rsidP="008B2943">
            <w:pPr>
              <w:pStyle w:val="Table10Center"/>
              <w:spacing w:before="20" w:after="20"/>
            </w:pPr>
          </w:p>
        </w:tc>
        <w:tc>
          <w:tcPr>
            <w:tcW w:w="1638" w:type="dxa"/>
          </w:tcPr>
          <w:p w14:paraId="049E1641" w14:textId="77777777" w:rsidR="00E042C9" w:rsidRPr="008B2943" w:rsidRDefault="00E042C9" w:rsidP="008B2943">
            <w:pPr>
              <w:pStyle w:val="Table10Center"/>
              <w:spacing w:before="20" w:after="20"/>
            </w:pPr>
            <w:r w:rsidRPr="008B2943">
              <w:t>N/A</w:t>
            </w:r>
          </w:p>
        </w:tc>
        <w:tc>
          <w:tcPr>
            <w:tcW w:w="1350" w:type="dxa"/>
          </w:tcPr>
          <w:p w14:paraId="3FC85D7B" w14:textId="77777777" w:rsidR="00E042C9" w:rsidRPr="008B2943" w:rsidRDefault="00E042C9" w:rsidP="008B2943">
            <w:pPr>
              <w:pStyle w:val="Table10Center"/>
              <w:spacing w:before="20" w:after="20"/>
            </w:pPr>
          </w:p>
        </w:tc>
        <w:tc>
          <w:tcPr>
            <w:tcW w:w="324" w:type="dxa"/>
            <w:tcBorders>
              <w:top w:val="nil"/>
              <w:bottom w:val="nil"/>
            </w:tcBorders>
          </w:tcPr>
          <w:p w14:paraId="04B7156C" w14:textId="77777777" w:rsidR="00E042C9" w:rsidRPr="008B2943" w:rsidRDefault="00E042C9" w:rsidP="008B2943">
            <w:pPr>
              <w:pStyle w:val="Table10Center"/>
              <w:spacing w:before="20" w:after="20"/>
            </w:pPr>
          </w:p>
        </w:tc>
        <w:tc>
          <w:tcPr>
            <w:tcW w:w="792" w:type="dxa"/>
          </w:tcPr>
          <w:p w14:paraId="7EBD8CA0" w14:textId="77777777" w:rsidR="00E042C9" w:rsidRPr="008B2943" w:rsidRDefault="00E042C9" w:rsidP="008B2943">
            <w:pPr>
              <w:pStyle w:val="Table10Center"/>
              <w:spacing w:before="20" w:after="20"/>
            </w:pPr>
            <w:r w:rsidRPr="008B2943">
              <w:t>5</w:t>
            </w:r>
          </w:p>
        </w:tc>
        <w:tc>
          <w:tcPr>
            <w:tcW w:w="1296" w:type="dxa"/>
          </w:tcPr>
          <w:p w14:paraId="48C8BF66" w14:textId="77777777" w:rsidR="00E042C9" w:rsidRPr="008B2943" w:rsidRDefault="00E042C9" w:rsidP="008B2943">
            <w:pPr>
              <w:pStyle w:val="Table10Center"/>
              <w:spacing w:before="20" w:after="20"/>
            </w:pPr>
          </w:p>
        </w:tc>
        <w:tc>
          <w:tcPr>
            <w:tcW w:w="1647" w:type="dxa"/>
          </w:tcPr>
          <w:p w14:paraId="58638DD6" w14:textId="77777777" w:rsidR="00E042C9" w:rsidRPr="008B2943" w:rsidRDefault="00E042C9" w:rsidP="008B2943">
            <w:pPr>
              <w:pStyle w:val="Table10Center"/>
              <w:spacing w:before="20" w:after="20"/>
            </w:pPr>
          </w:p>
        </w:tc>
        <w:tc>
          <w:tcPr>
            <w:tcW w:w="1350" w:type="dxa"/>
          </w:tcPr>
          <w:p w14:paraId="7E452627" w14:textId="77777777" w:rsidR="00E042C9" w:rsidRPr="008B2943" w:rsidRDefault="00E042C9" w:rsidP="008B2943">
            <w:pPr>
              <w:pStyle w:val="Table10Center"/>
              <w:spacing w:before="20" w:after="20"/>
            </w:pPr>
          </w:p>
        </w:tc>
      </w:tr>
      <w:tr w:rsidR="00E042C9" w:rsidRPr="008B2943" w14:paraId="1E899407" w14:textId="77777777" w:rsidTr="00990D71">
        <w:trPr>
          <w:cantSplit/>
          <w:jc w:val="center"/>
        </w:trPr>
        <w:tc>
          <w:tcPr>
            <w:tcW w:w="792" w:type="dxa"/>
          </w:tcPr>
          <w:p w14:paraId="4611F6A4" w14:textId="77777777" w:rsidR="00E042C9" w:rsidRPr="008B2943" w:rsidRDefault="00E042C9" w:rsidP="008B2943">
            <w:pPr>
              <w:pStyle w:val="Table10Center"/>
              <w:spacing w:before="20" w:after="20"/>
            </w:pPr>
            <w:r w:rsidRPr="008B2943">
              <w:t>6</w:t>
            </w:r>
          </w:p>
        </w:tc>
        <w:tc>
          <w:tcPr>
            <w:tcW w:w="1296" w:type="dxa"/>
          </w:tcPr>
          <w:p w14:paraId="3A2FCEA4" w14:textId="77777777" w:rsidR="00E042C9" w:rsidRPr="008B2943" w:rsidRDefault="00E042C9" w:rsidP="008B2943">
            <w:pPr>
              <w:pStyle w:val="Table10Center"/>
              <w:spacing w:before="20" w:after="20"/>
            </w:pPr>
          </w:p>
        </w:tc>
        <w:tc>
          <w:tcPr>
            <w:tcW w:w="1638" w:type="dxa"/>
          </w:tcPr>
          <w:p w14:paraId="571733FB" w14:textId="77777777" w:rsidR="00E042C9" w:rsidRPr="008B2943" w:rsidRDefault="00E042C9" w:rsidP="008B2943">
            <w:pPr>
              <w:pStyle w:val="Table10Center"/>
              <w:spacing w:before="20" w:after="20"/>
            </w:pPr>
          </w:p>
        </w:tc>
        <w:tc>
          <w:tcPr>
            <w:tcW w:w="1350" w:type="dxa"/>
          </w:tcPr>
          <w:p w14:paraId="30320C2F" w14:textId="77777777" w:rsidR="00E042C9" w:rsidRPr="008B2943" w:rsidRDefault="00E042C9" w:rsidP="008B2943">
            <w:pPr>
              <w:pStyle w:val="Table10Center"/>
              <w:spacing w:before="20" w:after="20"/>
            </w:pPr>
          </w:p>
        </w:tc>
        <w:tc>
          <w:tcPr>
            <w:tcW w:w="324" w:type="dxa"/>
            <w:tcBorders>
              <w:top w:val="nil"/>
              <w:bottom w:val="nil"/>
            </w:tcBorders>
          </w:tcPr>
          <w:p w14:paraId="0B0A456A" w14:textId="77777777" w:rsidR="00E042C9" w:rsidRPr="008B2943" w:rsidRDefault="00E042C9" w:rsidP="008B2943">
            <w:pPr>
              <w:pStyle w:val="Table10Center"/>
              <w:spacing w:before="20" w:after="20"/>
            </w:pPr>
          </w:p>
        </w:tc>
        <w:tc>
          <w:tcPr>
            <w:tcW w:w="792" w:type="dxa"/>
          </w:tcPr>
          <w:p w14:paraId="24159AEC" w14:textId="77777777" w:rsidR="00E042C9" w:rsidRPr="008B2943" w:rsidRDefault="00E042C9" w:rsidP="008B2943">
            <w:pPr>
              <w:pStyle w:val="Table10Center"/>
              <w:spacing w:before="20" w:after="20"/>
            </w:pPr>
            <w:r w:rsidRPr="008B2943">
              <w:t>6</w:t>
            </w:r>
          </w:p>
        </w:tc>
        <w:tc>
          <w:tcPr>
            <w:tcW w:w="1296" w:type="dxa"/>
          </w:tcPr>
          <w:p w14:paraId="6BE5180A" w14:textId="77777777" w:rsidR="00E042C9" w:rsidRPr="008B2943" w:rsidRDefault="00E042C9" w:rsidP="008B2943">
            <w:pPr>
              <w:pStyle w:val="Table10Center"/>
              <w:spacing w:before="20" w:after="20"/>
            </w:pPr>
          </w:p>
        </w:tc>
        <w:tc>
          <w:tcPr>
            <w:tcW w:w="1647" w:type="dxa"/>
          </w:tcPr>
          <w:p w14:paraId="4ED81C56" w14:textId="77777777" w:rsidR="00E042C9" w:rsidRPr="008B2943" w:rsidRDefault="00E042C9" w:rsidP="008B2943">
            <w:pPr>
              <w:pStyle w:val="Table10Center"/>
              <w:spacing w:before="20" w:after="20"/>
            </w:pPr>
          </w:p>
        </w:tc>
        <w:tc>
          <w:tcPr>
            <w:tcW w:w="1350" w:type="dxa"/>
          </w:tcPr>
          <w:p w14:paraId="53C3EDE0" w14:textId="77777777" w:rsidR="00E042C9" w:rsidRPr="008B2943" w:rsidRDefault="00E042C9" w:rsidP="008B2943">
            <w:pPr>
              <w:pStyle w:val="Table10Center"/>
              <w:spacing w:before="20" w:after="20"/>
            </w:pPr>
          </w:p>
        </w:tc>
      </w:tr>
      <w:tr w:rsidR="00E042C9" w:rsidRPr="008B2943" w14:paraId="0799D6D9" w14:textId="77777777" w:rsidTr="00990D71">
        <w:trPr>
          <w:cantSplit/>
          <w:jc w:val="center"/>
        </w:trPr>
        <w:tc>
          <w:tcPr>
            <w:tcW w:w="792" w:type="dxa"/>
          </w:tcPr>
          <w:p w14:paraId="1F00885E" w14:textId="77777777" w:rsidR="00E042C9" w:rsidRPr="008B2943" w:rsidRDefault="00E042C9" w:rsidP="008B2943">
            <w:pPr>
              <w:pStyle w:val="Table10Center"/>
              <w:spacing w:before="20" w:after="20"/>
            </w:pPr>
            <w:r w:rsidRPr="008B2943">
              <w:t>7</w:t>
            </w:r>
          </w:p>
        </w:tc>
        <w:tc>
          <w:tcPr>
            <w:tcW w:w="1296" w:type="dxa"/>
          </w:tcPr>
          <w:p w14:paraId="727C3DFC" w14:textId="77777777" w:rsidR="00E042C9" w:rsidRPr="008B2943" w:rsidRDefault="00E042C9" w:rsidP="008B2943">
            <w:pPr>
              <w:pStyle w:val="Table10Center"/>
              <w:spacing w:before="20" w:after="20"/>
            </w:pPr>
          </w:p>
        </w:tc>
        <w:tc>
          <w:tcPr>
            <w:tcW w:w="1638" w:type="dxa"/>
          </w:tcPr>
          <w:p w14:paraId="2362E376" w14:textId="77777777" w:rsidR="00E042C9" w:rsidRPr="008B2943" w:rsidRDefault="00E042C9" w:rsidP="008B2943">
            <w:pPr>
              <w:pStyle w:val="Table10Center"/>
              <w:spacing w:before="20" w:after="20"/>
            </w:pPr>
            <w:r w:rsidRPr="008B2943">
              <w:t>N/A</w:t>
            </w:r>
          </w:p>
        </w:tc>
        <w:tc>
          <w:tcPr>
            <w:tcW w:w="1350" w:type="dxa"/>
          </w:tcPr>
          <w:p w14:paraId="23BCE389" w14:textId="77777777" w:rsidR="00E042C9" w:rsidRPr="008B2943" w:rsidRDefault="00E042C9" w:rsidP="008B2943">
            <w:pPr>
              <w:pStyle w:val="Table10Center"/>
              <w:spacing w:before="20" w:after="20"/>
            </w:pPr>
          </w:p>
        </w:tc>
        <w:tc>
          <w:tcPr>
            <w:tcW w:w="324" w:type="dxa"/>
            <w:tcBorders>
              <w:top w:val="nil"/>
              <w:bottom w:val="nil"/>
            </w:tcBorders>
          </w:tcPr>
          <w:p w14:paraId="2071C50E" w14:textId="77777777" w:rsidR="00E042C9" w:rsidRPr="008B2943" w:rsidRDefault="00E042C9" w:rsidP="008B2943">
            <w:pPr>
              <w:pStyle w:val="Table10Center"/>
              <w:spacing w:before="20" w:after="20"/>
            </w:pPr>
          </w:p>
        </w:tc>
        <w:tc>
          <w:tcPr>
            <w:tcW w:w="792" w:type="dxa"/>
          </w:tcPr>
          <w:p w14:paraId="47A16C19" w14:textId="77777777" w:rsidR="00E042C9" w:rsidRPr="008B2943" w:rsidRDefault="00E042C9" w:rsidP="008B2943">
            <w:pPr>
              <w:pStyle w:val="Table10Center"/>
              <w:spacing w:before="20" w:after="20"/>
            </w:pPr>
            <w:r w:rsidRPr="008B2943">
              <w:t>7</w:t>
            </w:r>
          </w:p>
        </w:tc>
        <w:tc>
          <w:tcPr>
            <w:tcW w:w="1296" w:type="dxa"/>
          </w:tcPr>
          <w:p w14:paraId="16BCD5E6" w14:textId="77777777" w:rsidR="00E042C9" w:rsidRPr="008B2943" w:rsidRDefault="00E042C9" w:rsidP="008B2943">
            <w:pPr>
              <w:pStyle w:val="Table10Center"/>
              <w:spacing w:before="20" w:after="20"/>
            </w:pPr>
          </w:p>
        </w:tc>
        <w:tc>
          <w:tcPr>
            <w:tcW w:w="1647" w:type="dxa"/>
          </w:tcPr>
          <w:p w14:paraId="656691B9" w14:textId="77777777" w:rsidR="00E042C9" w:rsidRPr="008B2943" w:rsidRDefault="00E042C9" w:rsidP="008B2943">
            <w:pPr>
              <w:pStyle w:val="Table10Center"/>
              <w:spacing w:before="20" w:after="20"/>
            </w:pPr>
          </w:p>
        </w:tc>
        <w:tc>
          <w:tcPr>
            <w:tcW w:w="1350" w:type="dxa"/>
          </w:tcPr>
          <w:p w14:paraId="2AF156C0" w14:textId="77777777" w:rsidR="00E042C9" w:rsidRPr="008B2943" w:rsidRDefault="00E042C9" w:rsidP="008B2943">
            <w:pPr>
              <w:pStyle w:val="Table10Center"/>
              <w:spacing w:before="20" w:after="20"/>
            </w:pPr>
          </w:p>
        </w:tc>
      </w:tr>
      <w:tr w:rsidR="00E042C9" w:rsidRPr="008B2943" w14:paraId="42B03838" w14:textId="77777777" w:rsidTr="00990D71">
        <w:trPr>
          <w:cantSplit/>
          <w:jc w:val="center"/>
        </w:trPr>
        <w:tc>
          <w:tcPr>
            <w:tcW w:w="792" w:type="dxa"/>
          </w:tcPr>
          <w:p w14:paraId="33D4072B" w14:textId="77777777" w:rsidR="00E042C9" w:rsidRPr="008B2943" w:rsidRDefault="00E042C9" w:rsidP="008B2943">
            <w:pPr>
              <w:pStyle w:val="Table10Center"/>
              <w:spacing w:before="20" w:after="20"/>
            </w:pPr>
            <w:r w:rsidRPr="008B2943">
              <w:t>8</w:t>
            </w:r>
          </w:p>
        </w:tc>
        <w:tc>
          <w:tcPr>
            <w:tcW w:w="1296" w:type="dxa"/>
          </w:tcPr>
          <w:p w14:paraId="6823C945" w14:textId="77777777" w:rsidR="00E042C9" w:rsidRPr="008B2943" w:rsidRDefault="00E042C9" w:rsidP="008B2943">
            <w:pPr>
              <w:pStyle w:val="Table10Center"/>
              <w:spacing w:before="20" w:after="20"/>
            </w:pPr>
          </w:p>
        </w:tc>
        <w:tc>
          <w:tcPr>
            <w:tcW w:w="1638" w:type="dxa"/>
          </w:tcPr>
          <w:p w14:paraId="3FED554D" w14:textId="77777777" w:rsidR="00E042C9" w:rsidRPr="008B2943" w:rsidRDefault="00E042C9" w:rsidP="008B2943">
            <w:pPr>
              <w:pStyle w:val="Table10Center"/>
              <w:spacing w:before="20" w:after="20"/>
            </w:pPr>
            <w:r w:rsidRPr="008B2943">
              <w:t>N/A</w:t>
            </w:r>
          </w:p>
        </w:tc>
        <w:tc>
          <w:tcPr>
            <w:tcW w:w="1350" w:type="dxa"/>
          </w:tcPr>
          <w:p w14:paraId="0EEE40C5" w14:textId="77777777" w:rsidR="00E042C9" w:rsidRPr="008B2943" w:rsidRDefault="00E042C9" w:rsidP="008B2943">
            <w:pPr>
              <w:pStyle w:val="Table10Center"/>
              <w:spacing w:before="20" w:after="20"/>
            </w:pPr>
          </w:p>
        </w:tc>
        <w:tc>
          <w:tcPr>
            <w:tcW w:w="324" w:type="dxa"/>
            <w:tcBorders>
              <w:top w:val="nil"/>
              <w:bottom w:val="nil"/>
            </w:tcBorders>
          </w:tcPr>
          <w:p w14:paraId="65377837" w14:textId="77777777" w:rsidR="00E042C9" w:rsidRPr="008B2943" w:rsidRDefault="00E042C9" w:rsidP="008B2943">
            <w:pPr>
              <w:pStyle w:val="Table10Center"/>
              <w:spacing w:before="20" w:after="20"/>
            </w:pPr>
          </w:p>
        </w:tc>
        <w:tc>
          <w:tcPr>
            <w:tcW w:w="792" w:type="dxa"/>
          </w:tcPr>
          <w:p w14:paraId="1C0BCE18" w14:textId="77777777" w:rsidR="00E042C9" w:rsidRPr="008B2943" w:rsidRDefault="00E042C9" w:rsidP="008B2943">
            <w:pPr>
              <w:pStyle w:val="Table10Center"/>
              <w:spacing w:before="20" w:after="20"/>
            </w:pPr>
            <w:r w:rsidRPr="008B2943">
              <w:t>8</w:t>
            </w:r>
          </w:p>
        </w:tc>
        <w:tc>
          <w:tcPr>
            <w:tcW w:w="1296" w:type="dxa"/>
          </w:tcPr>
          <w:p w14:paraId="0BEE28B7" w14:textId="77777777" w:rsidR="00E042C9" w:rsidRPr="008B2943" w:rsidRDefault="00E042C9" w:rsidP="008B2943">
            <w:pPr>
              <w:pStyle w:val="Table10Center"/>
              <w:spacing w:before="20" w:after="20"/>
            </w:pPr>
          </w:p>
        </w:tc>
        <w:tc>
          <w:tcPr>
            <w:tcW w:w="1647" w:type="dxa"/>
          </w:tcPr>
          <w:p w14:paraId="4A9CBE96" w14:textId="77777777" w:rsidR="00E042C9" w:rsidRPr="008B2943" w:rsidRDefault="00E042C9" w:rsidP="008B2943">
            <w:pPr>
              <w:pStyle w:val="Table10Center"/>
              <w:spacing w:before="20" w:after="20"/>
            </w:pPr>
          </w:p>
        </w:tc>
        <w:tc>
          <w:tcPr>
            <w:tcW w:w="1350" w:type="dxa"/>
          </w:tcPr>
          <w:p w14:paraId="7A484C9E" w14:textId="77777777" w:rsidR="00E042C9" w:rsidRPr="008B2943" w:rsidRDefault="00E042C9" w:rsidP="008B2943">
            <w:pPr>
              <w:pStyle w:val="Table10Center"/>
              <w:spacing w:before="20" w:after="20"/>
            </w:pPr>
          </w:p>
        </w:tc>
      </w:tr>
      <w:tr w:rsidR="00E042C9" w:rsidRPr="008B2943" w14:paraId="139E4D79" w14:textId="77777777" w:rsidTr="00990D71">
        <w:trPr>
          <w:cantSplit/>
          <w:jc w:val="center"/>
        </w:trPr>
        <w:tc>
          <w:tcPr>
            <w:tcW w:w="792" w:type="dxa"/>
          </w:tcPr>
          <w:p w14:paraId="7D6988B1" w14:textId="77777777" w:rsidR="00E042C9" w:rsidRPr="008B2943" w:rsidRDefault="00E042C9" w:rsidP="008B2943">
            <w:pPr>
              <w:pStyle w:val="Table10Center"/>
              <w:spacing w:before="20" w:after="20"/>
            </w:pPr>
            <w:r w:rsidRPr="008B2943">
              <w:t>9</w:t>
            </w:r>
          </w:p>
        </w:tc>
        <w:tc>
          <w:tcPr>
            <w:tcW w:w="1296" w:type="dxa"/>
          </w:tcPr>
          <w:p w14:paraId="54ADF206" w14:textId="77777777" w:rsidR="00E042C9" w:rsidRPr="008B2943" w:rsidRDefault="00E042C9" w:rsidP="008B2943">
            <w:pPr>
              <w:pStyle w:val="Table10Center"/>
              <w:spacing w:before="20" w:after="20"/>
            </w:pPr>
          </w:p>
        </w:tc>
        <w:tc>
          <w:tcPr>
            <w:tcW w:w="1638" w:type="dxa"/>
          </w:tcPr>
          <w:p w14:paraId="302AB69C" w14:textId="77777777" w:rsidR="00E042C9" w:rsidRPr="008B2943" w:rsidRDefault="00E042C9" w:rsidP="008B2943">
            <w:pPr>
              <w:pStyle w:val="Table10Center"/>
              <w:spacing w:before="20" w:after="20"/>
            </w:pPr>
            <w:r w:rsidRPr="008B2943">
              <w:t>N/A</w:t>
            </w:r>
          </w:p>
        </w:tc>
        <w:tc>
          <w:tcPr>
            <w:tcW w:w="1350" w:type="dxa"/>
          </w:tcPr>
          <w:p w14:paraId="71AC3DC2" w14:textId="77777777" w:rsidR="00E042C9" w:rsidRPr="008B2943" w:rsidRDefault="00E042C9" w:rsidP="008B2943">
            <w:pPr>
              <w:pStyle w:val="Table10Center"/>
              <w:spacing w:before="20" w:after="20"/>
            </w:pPr>
          </w:p>
        </w:tc>
        <w:tc>
          <w:tcPr>
            <w:tcW w:w="324" w:type="dxa"/>
            <w:tcBorders>
              <w:top w:val="nil"/>
              <w:bottom w:val="nil"/>
            </w:tcBorders>
          </w:tcPr>
          <w:p w14:paraId="77CA396E" w14:textId="77777777" w:rsidR="00E042C9" w:rsidRPr="008B2943" w:rsidRDefault="00E042C9" w:rsidP="008B2943">
            <w:pPr>
              <w:pStyle w:val="Table10Center"/>
              <w:spacing w:before="20" w:after="20"/>
            </w:pPr>
          </w:p>
        </w:tc>
        <w:tc>
          <w:tcPr>
            <w:tcW w:w="792" w:type="dxa"/>
          </w:tcPr>
          <w:p w14:paraId="240A17D7" w14:textId="77777777" w:rsidR="00E042C9" w:rsidRPr="008B2943" w:rsidRDefault="00E042C9" w:rsidP="008B2943">
            <w:pPr>
              <w:pStyle w:val="Table10Center"/>
              <w:spacing w:before="20" w:after="20"/>
            </w:pPr>
            <w:r w:rsidRPr="008B2943">
              <w:t>9</w:t>
            </w:r>
          </w:p>
        </w:tc>
        <w:tc>
          <w:tcPr>
            <w:tcW w:w="1296" w:type="dxa"/>
          </w:tcPr>
          <w:p w14:paraId="324155B8" w14:textId="77777777" w:rsidR="00E042C9" w:rsidRPr="008B2943" w:rsidRDefault="00E042C9" w:rsidP="008B2943">
            <w:pPr>
              <w:pStyle w:val="Table10Center"/>
              <w:spacing w:before="20" w:after="20"/>
            </w:pPr>
          </w:p>
        </w:tc>
        <w:tc>
          <w:tcPr>
            <w:tcW w:w="1647" w:type="dxa"/>
          </w:tcPr>
          <w:p w14:paraId="0F8239AE" w14:textId="77777777" w:rsidR="00E042C9" w:rsidRPr="008B2943" w:rsidRDefault="00E042C9" w:rsidP="008B2943">
            <w:pPr>
              <w:pStyle w:val="Table10Center"/>
              <w:spacing w:before="20" w:after="20"/>
            </w:pPr>
          </w:p>
        </w:tc>
        <w:tc>
          <w:tcPr>
            <w:tcW w:w="1350" w:type="dxa"/>
          </w:tcPr>
          <w:p w14:paraId="11EB86C7" w14:textId="77777777" w:rsidR="00E042C9" w:rsidRPr="008B2943" w:rsidRDefault="00E042C9" w:rsidP="008B2943">
            <w:pPr>
              <w:pStyle w:val="Table10Center"/>
              <w:spacing w:before="20" w:after="20"/>
            </w:pPr>
          </w:p>
        </w:tc>
      </w:tr>
      <w:tr w:rsidR="00E042C9" w:rsidRPr="008B2943" w14:paraId="300F9E1D" w14:textId="77777777" w:rsidTr="00990D71">
        <w:trPr>
          <w:cantSplit/>
          <w:jc w:val="center"/>
        </w:trPr>
        <w:tc>
          <w:tcPr>
            <w:tcW w:w="792" w:type="dxa"/>
          </w:tcPr>
          <w:p w14:paraId="3B0ED1E1" w14:textId="77777777" w:rsidR="00E042C9" w:rsidRPr="008B2943" w:rsidRDefault="00E042C9" w:rsidP="008B2943">
            <w:pPr>
              <w:pStyle w:val="Table10Center"/>
              <w:spacing w:before="20" w:after="20"/>
            </w:pPr>
            <w:r w:rsidRPr="008B2943">
              <w:t>10</w:t>
            </w:r>
          </w:p>
        </w:tc>
        <w:tc>
          <w:tcPr>
            <w:tcW w:w="1296" w:type="dxa"/>
          </w:tcPr>
          <w:p w14:paraId="4296840C" w14:textId="77777777" w:rsidR="00E042C9" w:rsidRPr="008B2943" w:rsidRDefault="00E042C9" w:rsidP="008B2943">
            <w:pPr>
              <w:pStyle w:val="Table10Center"/>
              <w:spacing w:before="20" w:after="20"/>
            </w:pPr>
          </w:p>
        </w:tc>
        <w:tc>
          <w:tcPr>
            <w:tcW w:w="1638" w:type="dxa"/>
          </w:tcPr>
          <w:p w14:paraId="23549C00" w14:textId="77777777" w:rsidR="00E042C9" w:rsidRPr="008B2943" w:rsidRDefault="00E042C9" w:rsidP="008B2943">
            <w:pPr>
              <w:pStyle w:val="Table10Center"/>
              <w:spacing w:before="20" w:after="20"/>
            </w:pPr>
            <w:r w:rsidRPr="008B2943">
              <w:t>N/A</w:t>
            </w:r>
          </w:p>
        </w:tc>
        <w:tc>
          <w:tcPr>
            <w:tcW w:w="1350" w:type="dxa"/>
          </w:tcPr>
          <w:p w14:paraId="7FF16517" w14:textId="77777777" w:rsidR="00E042C9" w:rsidRPr="008B2943" w:rsidRDefault="00E042C9" w:rsidP="008B2943">
            <w:pPr>
              <w:pStyle w:val="Table10Center"/>
              <w:spacing w:before="20" w:after="20"/>
            </w:pPr>
          </w:p>
        </w:tc>
        <w:tc>
          <w:tcPr>
            <w:tcW w:w="324" w:type="dxa"/>
            <w:tcBorders>
              <w:top w:val="nil"/>
              <w:bottom w:val="nil"/>
            </w:tcBorders>
          </w:tcPr>
          <w:p w14:paraId="6AC0334A" w14:textId="77777777" w:rsidR="00E042C9" w:rsidRPr="008B2943" w:rsidRDefault="00E042C9" w:rsidP="008B2943">
            <w:pPr>
              <w:pStyle w:val="Table10Center"/>
              <w:spacing w:before="20" w:after="20"/>
            </w:pPr>
          </w:p>
        </w:tc>
        <w:tc>
          <w:tcPr>
            <w:tcW w:w="792" w:type="dxa"/>
          </w:tcPr>
          <w:p w14:paraId="6A7C9B89" w14:textId="77777777" w:rsidR="00E042C9" w:rsidRPr="008B2943" w:rsidRDefault="00E042C9" w:rsidP="008B2943">
            <w:pPr>
              <w:pStyle w:val="Table10Center"/>
              <w:spacing w:before="20" w:after="20"/>
            </w:pPr>
            <w:r w:rsidRPr="008B2943">
              <w:t>10</w:t>
            </w:r>
          </w:p>
        </w:tc>
        <w:tc>
          <w:tcPr>
            <w:tcW w:w="1296" w:type="dxa"/>
          </w:tcPr>
          <w:p w14:paraId="4967C810" w14:textId="77777777" w:rsidR="00E042C9" w:rsidRPr="008B2943" w:rsidRDefault="00E042C9" w:rsidP="008B2943">
            <w:pPr>
              <w:pStyle w:val="Table10Center"/>
              <w:spacing w:before="20" w:after="20"/>
            </w:pPr>
          </w:p>
        </w:tc>
        <w:tc>
          <w:tcPr>
            <w:tcW w:w="1647" w:type="dxa"/>
          </w:tcPr>
          <w:p w14:paraId="2D72D9DE" w14:textId="77777777" w:rsidR="00E042C9" w:rsidRPr="008B2943" w:rsidRDefault="00E042C9" w:rsidP="008B2943">
            <w:pPr>
              <w:pStyle w:val="Table10Center"/>
              <w:spacing w:before="20" w:after="20"/>
            </w:pPr>
          </w:p>
        </w:tc>
        <w:tc>
          <w:tcPr>
            <w:tcW w:w="1350" w:type="dxa"/>
          </w:tcPr>
          <w:p w14:paraId="2A1CDB23" w14:textId="77777777" w:rsidR="00E042C9" w:rsidRPr="008B2943" w:rsidRDefault="00E042C9" w:rsidP="008B2943">
            <w:pPr>
              <w:pStyle w:val="Table10Center"/>
              <w:spacing w:before="20" w:after="20"/>
            </w:pPr>
          </w:p>
        </w:tc>
      </w:tr>
      <w:tr w:rsidR="00E042C9" w:rsidRPr="008B2943" w14:paraId="2224FF4F" w14:textId="77777777" w:rsidTr="00990D71">
        <w:trPr>
          <w:cantSplit/>
          <w:jc w:val="center"/>
        </w:trPr>
        <w:tc>
          <w:tcPr>
            <w:tcW w:w="792" w:type="dxa"/>
          </w:tcPr>
          <w:p w14:paraId="6231948D" w14:textId="77777777" w:rsidR="00E042C9" w:rsidRPr="008B2943" w:rsidRDefault="00E042C9" w:rsidP="008B2943">
            <w:pPr>
              <w:pStyle w:val="Table10Center"/>
              <w:spacing w:before="20" w:after="20"/>
            </w:pPr>
            <w:r w:rsidRPr="008B2943">
              <w:t>11</w:t>
            </w:r>
          </w:p>
        </w:tc>
        <w:tc>
          <w:tcPr>
            <w:tcW w:w="1296" w:type="dxa"/>
          </w:tcPr>
          <w:p w14:paraId="231CD325" w14:textId="77777777" w:rsidR="00E042C9" w:rsidRPr="008B2943" w:rsidRDefault="00E042C9" w:rsidP="008B2943">
            <w:pPr>
              <w:pStyle w:val="Table10Center"/>
              <w:spacing w:before="20" w:after="20"/>
            </w:pPr>
          </w:p>
        </w:tc>
        <w:tc>
          <w:tcPr>
            <w:tcW w:w="1638" w:type="dxa"/>
          </w:tcPr>
          <w:p w14:paraId="23DCF7D4" w14:textId="77777777" w:rsidR="00E042C9" w:rsidRPr="008B2943" w:rsidRDefault="00E042C9" w:rsidP="008B2943">
            <w:pPr>
              <w:pStyle w:val="Table10Center"/>
              <w:spacing w:before="20" w:after="20"/>
            </w:pPr>
            <w:r w:rsidRPr="008B2943">
              <w:t>N/A</w:t>
            </w:r>
          </w:p>
        </w:tc>
        <w:tc>
          <w:tcPr>
            <w:tcW w:w="1350" w:type="dxa"/>
          </w:tcPr>
          <w:p w14:paraId="6F1C3B22" w14:textId="77777777" w:rsidR="00E042C9" w:rsidRPr="008B2943" w:rsidRDefault="00E042C9" w:rsidP="008B2943">
            <w:pPr>
              <w:pStyle w:val="Table10Center"/>
              <w:spacing w:before="20" w:after="20"/>
            </w:pPr>
          </w:p>
        </w:tc>
        <w:tc>
          <w:tcPr>
            <w:tcW w:w="324" w:type="dxa"/>
            <w:tcBorders>
              <w:top w:val="nil"/>
              <w:bottom w:val="nil"/>
            </w:tcBorders>
          </w:tcPr>
          <w:p w14:paraId="29156D41" w14:textId="77777777" w:rsidR="00E042C9" w:rsidRPr="008B2943" w:rsidRDefault="00E042C9" w:rsidP="008B2943">
            <w:pPr>
              <w:pStyle w:val="Table10Center"/>
              <w:spacing w:before="20" w:after="20"/>
            </w:pPr>
          </w:p>
        </w:tc>
        <w:tc>
          <w:tcPr>
            <w:tcW w:w="792" w:type="dxa"/>
          </w:tcPr>
          <w:p w14:paraId="360D31A7" w14:textId="77777777" w:rsidR="00E042C9" w:rsidRPr="008B2943" w:rsidRDefault="00E042C9" w:rsidP="008B2943">
            <w:pPr>
              <w:pStyle w:val="Table10Center"/>
              <w:spacing w:before="20" w:after="20"/>
            </w:pPr>
            <w:r w:rsidRPr="008B2943">
              <w:t>11</w:t>
            </w:r>
          </w:p>
        </w:tc>
        <w:tc>
          <w:tcPr>
            <w:tcW w:w="1296" w:type="dxa"/>
          </w:tcPr>
          <w:p w14:paraId="3336A1BF" w14:textId="77777777" w:rsidR="00E042C9" w:rsidRPr="008B2943" w:rsidRDefault="00E042C9" w:rsidP="008B2943">
            <w:pPr>
              <w:pStyle w:val="Table10Center"/>
              <w:spacing w:before="20" w:after="20"/>
            </w:pPr>
          </w:p>
        </w:tc>
        <w:tc>
          <w:tcPr>
            <w:tcW w:w="1647" w:type="dxa"/>
          </w:tcPr>
          <w:p w14:paraId="51E7DA34" w14:textId="77777777" w:rsidR="00E042C9" w:rsidRPr="008B2943" w:rsidRDefault="00E042C9" w:rsidP="008B2943">
            <w:pPr>
              <w:pStyle w:val="Table10Center"/>
              <w:spacing w:before="20" w:after="20"/>
            </w:pPr>
          </w:p>
        </w:tc>
        <w:tc>
          <w:tcPr>
            <w:tcW w:w="1350" w:type="dxa"/>
          </w:tcPr>
          <w:p w14:paraId="46AAD11C" w14:textId="77777777" w:rsidR="00E042C9" w:rsidRPr="008B2943" w:rsidRDefault="00E042C9" w:rsidP="008B2943">
            <w:pPr>
              <w:pStyle w:val="Table10Center"/>
              <w:spacing w:before="20" w:after="20"/>
            </w:pPr>
          </w:p>
        </w:tc>
      </w:tr>
      <w:tr w:rsidR="00E042C9" w:rsidRPr="008B2943" w14:paraId="2E9E46FA" w14:textId="77777777" w:rsidTr="00990D71">
        <w:trPr>
          <w:cantSplit/>
          <w:jc w:val="center"/>
        </w:trPr>
        <w:tc>
          <w:tcPr>
            <w:tcW w:w="792" w:type="dxa"/>
          </w:tcPr>
          <w:p w14:paraId="00632EE7" w14:textId="77777777" w:rsidR="00E042C9" w:rsidRPr="008B2943" w:rsidRDefault="00E042C9" w:rsidP="008B2943">
            <w:pPr>
              <w:pStyle w:val="Table10Center"/>
              <w:spacing w:before="20" w:after="20"/>
            </w:pPr>
            <w:r w:rsidRPr="008B2943">
              <w:t>12</w:t>
            </w:r>
          </w:p>
        </w:tc>
        <w:tc>
          <w:tcPr>
            <w:tcW w:w="1296" w:type="dxa"/>
          </w:tcPr>
          <w:p w14:paraId="780B060B" w14:textId="77777777" w:rsidR="00E042C9" w:rsidRPr="008B2943" w:rsidRDefault="00E042C9" w:rsidP="008B2943">
            <w:pPr>
              <w:pStyle w:val="Table10Center"/>
              <w:spacing w:before="20" w:after="20"/>
            </w:pPr>
          </w:p>
        </w:tc>
        <w:tc>
          <w:tcPr>
            <w:tcW w:w="1638" w:type="dxa"/>
          </w:tcPr>
          <w:p w14:paraId="59F3C1B1" w14:textId="77777777" w:rsidR="00E042C9" w:rsidRPr="008B2943" w:rsidRDefault="00E042C9" w:rsidP="008B2943">
            <w:pPr>
              <w:pStyle w:val="Table10Center"/>
              <w:spacing w:before="20" w:after="20"/>
            </w:pPr>
          </w:p>
        </w:tc>
        <w:tc>
          <w:tcPr>
            <w:tcW w:w="1350" w:type="dxa"/>
          </w:tcPr>
          <w:p w14:paraId="775A8887" w14:textId="77777777" w:rsidR="00E042C9" w:rsidRPr="008B2943" w:rsidRDefault="00E042C9" w:rsidP="008B2943">
            <w:pPr>
              <w:pStyle w:val="Table10Center"/>
              <w:spacing w:before="20" w:after="20"/>
            </w:pPr>
          </w:p>
        </w:tc>
        <w:tc>
          <w:tcPr>
            <w:tcW w:w="324" w:type="dxa"/>
            <w:tcBorders>
              <w:top w:val="nil"/>
              <w:bottom w:val="nil"/>
            </w:tcBorders>
          </w:tcPr>
          <w:p w14:paraId="67348C17" w14:textId="77777777" w:rsidR="00E042C9" w:rsidRPr="008B2943" w:rsidRDefault="00E042C9" w:rsidP="008B2943">
            <w:pPr>
              <w:pStyle w:val="Table10Center"/>
              <w:spacing w:before="20" w:after="20"/>
            </w:pPr>
          </w:p>
        </w:tc>
        <w:tc>
          <w:tcPr>
            <w:tcW w:w="792" w:type="dxa"/>
          </w:tcPr>
          <w:p w14:paraId="65EF41AB" w14:textId="77777777" w:rsidR="00E042C9" w:rsidRPr="008B2943" w:rsidRDefault="00E042C9" w:rsidP="008B2943">
            <w:pPr>
              <w:pStyle w:val="Table10Center"/>
              <w:spacing w:before="20" w:after="20"/>
            </w:pPr>
            <w:r w:rsidRPr="008B2943">
              <w:t>12</w:t>
            </w:r>
          </w:p>
        </w:tc>
        <w:tc>
          <w:tcPr>
            <w:tcW w:w="1296" w:type="dxa"/>
          </w:tcPr>
          <w:p w14:paraId="26B72BDE" w14:textId="77777777" w:rsidR="00E042C9" w:rsidRPr="008B2943" w:rsidRDefault="00E042C9" w:rsidP="008B2943">
            <w:pPr>
              <w:pStyle w:val="Table10Center"/>
              <w:spacing w:before="20" w:after="20"/>
            </w:pPr>
          </w:p>
        </w:tc>
        <w:tc>
          <w:tcPr>
            <w:tcW w:w="1647" w:type="dxa"/>
          </w:tcPr>
          <w:p w14:paraId="5C1AA8F5" w14:textId="77777777" w:rsidR="00E042C9" w:rsidRPr="008B2943" w:rsidRDefault="00E042C9" w:rsidP="008B2943">
            <w:pPr>
              <w:pStyle w:val="Table10Center"/>
              <w:spacing w:before="20" w:after="20"/>
            </w:pPr>
          </w:p>
        </w:tc>
        <w:tc>
          <w:tcPr>
            <w:tcW w:w="1350" w:type="dxa"/>
          </w:tcPr>
          <w:p w14:paraId="05D09985" w14:textId="77777777" w:rsidR="00E042C9" w:rsidRPr="008B2943" w:rsidRDefault="00E042C9" w:rsidP="008B2943">
            <w:pPr>
              <w:pStyle w:val="Table10Center"/>
              <w:spacing w:before="20" w:after="20"/>
            </w:pPr>
          </w:p>
        </w:tc>
      </w:tr>
      <w:tr w:rsidR="00E042C9" w:rsidRPr="008B2943" w14:paraId="62658E93" w14:textId="77777777" w:rsidTr="00990D71">
        <w:trPr>
          <w:cantSplit/>
          <w:jc w:val="center"/>
        </w:trPr>
        <w:tc>
          <w:tcPr>
            <w:tcW w:w="792" w:type="dxa"/>
          </w:tcPr>
          <w:p w14:paraId="0915BF7D" w14:textId="77777777" w:rsidR="00E042C9" w:rsidRPr="008B2943" w:rsidRDefault="00E042C9" w:rsidP="008B2943">
            <w:pPr>
              <w:pStyle w:val="Table10Center"/>
              <w:spacing w:before="20" w:after="20"/>
            </w:pPr>
            <w:r w:rsidRPr="008B2943">
              <w:t>13</w:t>
            </w:r>
          </w:p>
        </w:tc>
        <w:tc>
          <w:tcPr>
            <w:tcW w:w="1296" w:type="dxa"/>
          </w:tcPr>
          <w:p w14:paraId="225FC9A5" w14:textId="77777777" w:rsidR="00E042C9" w:rsidRPr="008B2943" w:rsidRDefault="00E042C9" w:rsidP="008B2943">
            <w:pPr>
              <w:pStyle w:val="Table10Center"/>
              <w:spacing w:before="20" w:after="20"/>
            </w:pPr>
          </w:p>
        </w:tc>
        <w:tc>
          <w:tcPr>
            <w:tcW w:w="1638" w:type="dxa"/>
          </w:tcPr>
          <w:p w14:paraId="4FC7915D" w14:textId="77777777" w:rsidR="00E042C9" w:rsidRPr="008B2943" w:rsidRDefault="00E042C9" w:rsidP="008B2943">
            <w:pPr>
              <w:pStyle w:val="Table10Center"/>
              <w:spacing w:before="20" w:after="20"/>
            </w:pPr>
            <w:r w:rsidRPr="008B2943">
              <w:t>N/A</w:t>
            </w:r>
          </w:p>
        </w:tc>
        <w:tc>
          <w:tcPr>
            <w:tcW w:w="1350" w:type="dxa"/>
          </w:tcPr>
          <w:p w14:paraId="36206F22" w14:textId="77777777" w:rsidR="00E042C9" w:rsidRPr="008B2943" w:rsidRDefault="00E042C9" w:rsidP="008B2943">
            <w:pPr>
              <w:pStyle w:val="Table10Center"/>
              <w:spacing w:before="20" w:after="20"/>
            </w:pPr>
          </w:p>
        </w:tc>
        <w:tc>
          <w:tcPr>
            <w:tcW w:w="324" w:type="dxa"/>
            <w:tcBorders>
              <w:top w:val="nil"/>
              <w:bottom w:val="nil"/>
            </w:tcBorders>
          </w:tcPr>
          <w:p w14:paraId="155436BB" w14:textId="77777777" w:rsidR="00E042C9" w:rsidRPr="008B2943" w:rsidRDefault="00E042C9" w:rsidP="008B2943">
            <w:pPr>
              <w:pStyle w:val="Table10Center"/>
              <w:spacing w:before="20" w:after="20"/>
            </w:pPr>
          </w:p>
        </w:tc>
        <w:tc>
          <w:tcPr>
            <w:tcW w:w="792" w:type="dxa"/>
          </w:tcPr>
          <w:p w14:paraId="5AC4736E" w14:textId="77777777" w:rsidR="00E042C9" w:rsidRPr="008B2943" w:rsidRDefault="00E042C9" w:rsidP="008B2943">
            <w:pPr>
              <w:pStyle w:val="Table10Center"/>
              <w:spacing w:before="20" w:after="20"/>
            </w:pPr>
            <w:r w:rsidRPr="008B2943">
              <w:t>13</w:t>
            </w:r>
          </w:p>
        </w:tc>
        <w:tc>
          <w:tcPr>
            <w:tcW w:w="1296" w:type="dxa"/>
          </w:tcPr>
          <w:p w14:paraId="3D8D3873" w14:textId="77777777" w:rsidR="00E042C9" w:rsidRPr="008B2943" w:rsidRDefault="00E042C9" w:rsidP="008B2943">
            <w:pPr>
              <w:pStyle w:val="Table10Center"/>
              <w:spacing w:before="20" w:after="20"/>
            </w:pPr>
          </w:p>
        </w:tc>
        <w:tc>
          <w:tcPr>
            <w:tcW w:w="1647" w:type="dxa"/>
          </w:tcPr>
          <w:p w14:paraId="6DBB666C" w14:textId="77777777" w:rsidR="00E042C9" w:rsidRPr="008B2943" w:rsidRDefault="00E042C9" w:rsidP="008B2943">
            <w:pPr>
              <w:pStyle w:val="Table10Center"/>
              <w:spacing w:before="20" w:after="20"/>
            </w:pPr>
          </w:p>
        </w:tc>
        <w:tc>
          <w:tcPr>
            <w:tcW w:w="1350" w:type="dxa"/>
          </w:tcPr>
          <w:p w14:paraId="4955247C" w14:textId="77777777" w:rsidR="00E042C9" w:rsidRPr="008B2943" w:rsidRDefault="00E042C9" w:rsidP="008B2943">
            <w:pPr>
              <w:pStyle w:val="Table10Center"/>
              <w:spacing w:before="20" w:after="20"/>
            </w:pPr>
          </w:p>
        </w:tc>
      </w:tr>
      <w:tr w:rsidR="00E042C9" w:rsidRPr="008B2943" w14:paraId="44463431" w14:textId="77777777" w:rsidTr="00990D71">
        <w:trPr>
          <w:cantSplit/>
          <w:jc w:val="center"/>
        </w:trPr>
        <w:tc>
          <w:tcPr>
            <w:tcW w:w="792" w:type="dxa"/>
          </w:tcPr>
          <w:p w14:paraId="6D1B7BF6" w14:textId="77777777" w:rsidR="00E042C9" w:rsidRPr="008B2943" w:rsidRDefault="00E042C9" w:rsidP="008B2943">
            <w:pPr>
              <w:pStyle w:val="Table10Center"/>
              <w:spacing w:before="20" w:after="20"/>
            </w:pPr>
            <w:r w:rsidRPr="008B2943">
              <w:t>14</w:t>
            </w:r>
          </w:p>
        </w:tc>
        <w:tc>
          <w:tcPr>
            <w:tcW w:w="1296" w:type="dxa"/>
          </w:tcPr>
          <w:p w14:paraId="526F6F0C" w14:textId="77777777" w:rsidR="00E042C9" w:rsidRPr="008B2943" w:rsidRDefault="00E042C9" w:rsidP="008B2943">
            <w:pPr>
              <w:pStyle w:val="Table10Center"/>
              <w:spacing w:before="20" w:after="20"/>
            </w:pPr>
          </w:p>
        </w:tc>
        <w:tc>
          <w:tcPr>
            <w:tcW w:w="1638" w:type="dxa"/>
          </w:tcPr>
          <w:p w14:paraId="180401BE" w14:textId="77777777" w:rsidR="00E042C9" w:rsidRPr="008B2943" w:rsidRDefault="00E042C9" w:rsidP="008B2943">
            <w:pPr>
              <w:pStyle w:val="Table10Center"/>
              <w:spacing w:before="20" w:after="20"/>
            </w:pPr>
            <w:r w:rsidRPr="008B2943">
              <w:t>N/A</w:t>
            </w:r>
          </w:p>
        </w:tc>
        <w:tc>
          <w:tcPr>
            <w:tcW w:w="1350" w:type="dxa"/>
          </w:tcPr>
          <w:p w14:paraId="6CC39C74" w14:textId="77777777" w:rsidR="00E042C9" w:rsidRPr="008B2943" w:rsidRDefault="00E042C9" w:rsidP="008B2943">
            <w:pPr>
              <w:pStyle w:val="Table10Center"/>
              <w:spacing w:before="20" w:after="20"/>
            </w:pPr>
          </w:p>
        </w:tc>
        <w:tc>
          <w:tcPr>
            <w:tcW w:w="324" w:type="dxa"/>
            <w:tcBorders>
              <w:top w:val="nil"/>
              <w:bottom w:val="nil"/>
            </w:tcBorders>
          </w:tcPr>
          <w:p w14:paraId="27560474" w14:textId="77777777" w:rsidR="00E042C9" w:rsidRPr="008B2943" w:rsidRDefault="00E042C9" w:rsidP="008B2943">
            <w:pPr>
              <w:pStyle w:val="Table10Center"/>
              <w:spacing w:before="20" w:after="20"/>
            </w:pPr>
          </w:p>
        </w:tc>
        <w:tc>
          <w:tcPr>
            <w:tcW w:w="792" w:type="dxa"/>
          </w:tcPr>
          <w:p w14:paraId="29F5A8CA" w14:textId="77777777" w:rsidR="00E042C9" w:rsidRPr="008B2943" w:rsidRDefault="00E042C9" w:rsidP="008B2943">
            <w:pPr>
              <w:pStyle w:val="Table10Center"/>
              <w:spacing w:before="20" w:after="20"/>
            </w:pPr>
            <w:r w:rsidRPr="008B2943">
              <w:t>14</w:t>
            </w:r>
          </w:p>
        </w:tc>
        <w:tc>
          <w:tcPr>
            <w:tcW w:w="1296" w:type="dxa"/>
          </w:tcPr>
          <w:p w14:paraId="50590E45" w14:textId="77777777" w:rsidR="00E042C9" w:rsidRPr="008B2943" w:rsidRDefault="00E042C9" w:rsidP="008B2943">
            <w:pPr>
              <w:pStyle w:val="Table10Center"/>
              <w:spacing w:before="20" w:after="20"/>
            </w:pPr>
          </w:p>
        </w:tc>
        <w:tc>
          <w:tcPr>
            <w:tcW w:w="1647" w:type="dxa"/>
          </w:tcPr>
          <w:p w14:paraId="03855273" w14:textId="77777777" w:rsidR="00E042C9" w:rsidRPr="008B2943" w:rsidRDefault="00E042C9" w:rsidP="008B2943">
            <w:pPr>
              <w:pStyle w:val="Table10Center"/>
              <w:spacing w:before="20" w:after="20"/>
            </w:pPr>
          </w:p>
        </w:tc>
        <w:tc>
          <w:tcPr>
            <w:tcW w:w="1350" w:type="dxa"/>
          </w:tcPr>
          <w:p w14:paraId="2CB8B00A" w14:textId="77777777" w:rsidR="00E042C9" w:rsidRPr="008B2943" w:rsidRDefault="00E042C9" w:rsidP="008B2943">
            <w:pPr>
              <w:pStyle w:val="Table10Center"/>
              <w:spacing w:before="20" w:after="20"/>
            </w:pPr>
          </w:p>
        </w:tc>
      </w:tr>
      <w:tr w:rsidR="00E042C9" w:rsidRPr="008B2943" w14:paraId="37196A98" w14:textId="77777777" w:rsidTr="00990D71">
        <w:trPr>
          <w:cantSplit/>
          <w:jc w:val="center"/>
        </w:trPr>
        <w:tc>
          <w:tcPr>
            <w:tcW w:w="792" w:type="dxa"/>
          </w:tcPr>
          <w:p w14:paraId="544D1D5B" w14:textId="77777777" w:rsidR="00E042C9" w:rsidRPr="008B2943" w:rsidRDefault="00E042C9" w:rsidP="008B2943">
            <w:pPr>
              <w:pStyle w:val="Table10Center"/>
              <w:spacing w:before="20" w:after="20"/>
            </w:pPr>
            <w:r w:rsidRPr="008B2943">
              <w:t>15</w:t>
            </w:r>
          </w:p>
        </w:tc>
        <w:tc>
          <w:tcPr>
            <w:tcW w:w="1296" w:type="dxa"/>
          </w:tcPr>
          <w:p w14:paraId="2D6C18EE" w14:textId="77777777" w:rsidR="00E042C9" w:rsidRPr="008B2943" w:rsidRDefault="00E042C9" w:rsidP="008B2943">
            <w:pPr>
              <w:pStyle w:val="Table10Center"/>
              <w:spacing w:before="20" w:after="20"/>
            </w:pPr>
          </w:p>
        </w:tc>
        <w:tc>
          <w:tcPr>
            <w:tcW w:w="1638" w:type="dxa"/>
          </w:tcPr>
          <w:p w14:paraId="27053961" w14:textId="77777777" w:rsidR="00E042C9" w:rsidRPr="008B2943" w:rsidRDefault="00E042C9" w:rsidP="008B2943">
            <w:pPr>
              <w:pStyle w:val="Table10Center"/>
              <w:spacing w:before="20" w:after="20"/>
            </w:pPr>
            <w:r w:rsidRPr="008B2943">
              <w:t>N/A</w:t>
            </w:r>
          </w:p>
        </w:tc>
        <w:tc>
          <w:tcPr>
            <w:tcW w:w="1350" w:type="dxa"/>
          </w:tcPr>
          <w:p w14:paraId="0E770CB1" w14:textId="77777777" w:rsidR="00E042C9" w:rsidRPr="008B2943" w:rsidRDefault="00E042C9" w:rsidP="008B2943">
            <w:pPr>
              <w:pStyle w:val="Table10Center"/>
              <w:spacing w:before="20" w:after="20"/>
            </w:pPr>
          </w:p>
        </w:tc>
        <w:tc>
          <w:tcPr>
            <w:tcW w:w="324" w:type="dxa"/>
            <w:tcBorders>
              <w:top w:val="nil"/>
              <w:bottom w:val="nil"/>
            </w:tcBorders>
          </w:tcPr>
          <w:p w14:paraId="082E9C99" w14:textId="77777777" w:rsidR="00E042C9" w:rsidRPr="008B2943" w:rsidRDefault="00E042C9" w:rsidP="008B2943">
            <w:pPr>
              <w:pStyle w:val="Table10Center"/>
              <w:spacing w:before="20" w:after="20"/>
            </w:pPr>
          </w:p>
        </w:tc>
        <w:tc>
          <w:tcPr>
            <w:tcW w:w="792" w:type="dxa"/>
          </w:tcPr>
          <w:p w14:paraId="7F3A5931" w14:textId="77777777" w:rsidR="00E042C9" w:rsidRPr="008B2943" w:rsidRDefault="00E042C9" w:rsidP="008B2943">
            <w:pPr>
              <w:pStyle w:val="Table10Center"/>
              <w:spacing w:before="20" w:after="20"/>
            </w:pPr>
            <w:r w:rsidRPr="008B2943">
              <w:t>15</w:t>
            </w:r>
          </w:p>
        </w:tc>
        <w:tc>
          <w:tcPr>
            <w:tcW w:w="1296" w:type="dxa"/>
          </w:tcPr>
          <w:p w14:paraId="7C7CB52B" w14:textId="77777777" w:rsidR="00E042C9" w:rsidRPr="008B2943" w:rsidRDefault="00E042C9" w:rsidP="008B2943">
            <w:pPr>
              <w:pStyle w:val="Table10Center"/>
              <w:spacing w:before="20" w:after="20"/>
            </w:pPr>
          </w:p>
        </w:tc>
        <w:tc>
          <w:tcPr>
            <w:tcW w:w="1647" w:type="dxa"/>
          </w:tcPr>
          <w:p w14:paraId="573F22F0" w14:textId="77777777" w:rsidR="00E042C9" w:rsidRPr="008B2943" w:rsidRDefault="00E042C9" w:rsidP="008B2943">
            <w:pPr>
              <w:pStyle w:val="Table10Center"/>
              <w:spacing w:before="20" w:after="20"/>
            </w:pPr>
          </w:p>
        </w:tc>
        <w:tc>
          <w:tcPr>
            <w:tcW w:w="1350" w:type="dxa"/>
          </w:tcPr>
          <w:p w14:paraId="2C2C35D1" w14:textId="77777777" w:rsidR="00E042C9" w:rsidRPr="008B2943" w:rsidRDefault="00E042C9" w:rsidP="008B2943">
            <w:pPr>
              <w:pStyle w:val="Table10Center"/>
              <w:spacing w:before="20" w:after="20"/>
            </w:pPr>
          </w:p>
        </w:tc>
      </w:tr>
      <w:tr w:rsidR="00E042C9" w:rsidRPr="008B2943" w14:paraId="5E81954A" w14:textId="77777777" w:rsidTr="00990D71">
        <w:trPr>
          <w:cantSplit/>
          <w:jc w:val="center"/>
        </w:trPr>
        <w:tc>
          <w:tcPr>
            <w:tcW w:w="792" w:type="dxa"/>
          </w:tcPr>
          <w:p w14:paraId="651B10A0" w14:textId="77777777" w:rsidR="00E042C9" w:rsidRPr="008B2943" w:rsidRDefault="00E042C9" w:rsidP="008B2943">
            <w:pPr>
              <w:pStyle w:val="Table10Center"/>
              <w:spacing w:before="20" w:after="20"/>
            </w:pPr>
            <w:r w:rsidRPr="008B2943">
              <w:t>16</w:t>
            </w:r>
          </w:p>
        </w:tc>
        <w:tc>
          <w:tcPr>
            <w:tcW w:w="1296" w:type="dxa"/>
          </w:tcPr>
          <w:p w14:paraId="5A59A7EF" w14:textId="77777777" w:rsidR="00E042C9" w:rsidRPr="008B2943" w:rsidRDefault="00E042C9" w:rsidP="008B2943">
            <w:pPr>
              <w:pStyle w:val="Table10Center"/>
              <w:spacing w:before="20" w:after="20"/>
            </w:pPr>
          </w:p>
        </w:tc>
        <w:tc>
          <w:tcPr>
            <w:tcW w:w="1638" w:type="dxa"/>
          </w:tcPr>
          <w:p w14:paraId="3C8C658C" w14:textId="77777777" w:rsidR="00E042C9" w:rsidRPr="008B2943" w:rsidRDefault="00E042C9" w:rsidP="008B2943">
            <w:pPr>
              <w:pStyle w:val="Table10Center"/>
              <w:spacing w:before="20" w:after="20"/>
            </w:pPr>
            <w:r w:rsidRPr="008B2943">
              <w:t>N/A</w:t>
            </w:r>
          </w:p>
        </w:tc>
        <w:tc>
          <w:tcPr>
            <w:tcW w:w="1350" w:type="dxa"/>
          </w:tcPr>
          <w:p w14:paraId="71209103" w14:textId="77777777" w:rsidR="00E042C9" w:rsidRPr="008B2943" w:rsidRDefault="00E042C9" w:rsidP="008B2943">
            <w:pPr>
              <w:pStyle w:val="Table10Center"/>
              <w:spacing w:before="20" w:after="20"/>
            </w:pPr>
          </w:p>
        </w:tc>
        <w:tc>
          <w:tcPr>
            <w:tcW w:w="324" w:type="dxa"/>
            <w:tcBorders>
              <w:top w:val="nil"/>
              <w:bottom w:val="nil"/>
            </w:tcBorders>
          </w:tcPr>
          <w:p w14:paraId="0968022D" w14:textId="77777777" w:rsidR="00E042C9" w:rsidRPr="008B2943" w:rsidRDefault="00E042C9" w:rsidP="008B2943">
            <w:pPr>
              <w:pStyle w:val="Table10Center"/>
              <w:spacing w:before="20" w:after="20"/>
            </w:pPr>
          </w:p>
        </w:tc>
        <w:tc>
          <w:tcPr>
            <w:tcW w:w="792" w:type="dxa"/>
          </w:tcPr>
          <w:p w14:paraId="762822FB" w14:textId="77777777" w:rsidR="00E042C9" w:rsidRPr="008B2943" w:rsidRDefault="00E042C9" w:rsidP="008B2943">
            <w:pPr>
              <w:pStyle w:val="Table10Center"/>
              <w:spacing w:before="20" w:after="20"/>
            </w:pPr>
            <w:r w:rsidRPr="008B2943">
              <w:t>16</w:t>
            </w:r>
          </w:p>
        </w:tc>
        <w:tc>
          <w:tcPr>
            <w:tcW w:w="1296" w:type="dxa"/>
          </w:tcPr>
          <w:p w14:paraId="7CD2DE95" w14:textId="77777777" w:rsidR="00E042C9" w:rsidRPr="008B2943" w:rsidRDefault="00E042C9" w:rsidP="008B2943">
            <w:pPr>
              <w:pStyle w:val="Table10Center"/>
              <w:spacing w:before="20" w:after="20"/>
            </w:pPr>
          </w:p>
        </w:tc>
        <w:tc>
          <w:tcPr>
            <w:tcW w:w="1647" w:type="dxa"/>
          </w:tcPr>
          <w:p w14:paraId="40B1ED72" w14:textId="77777777" w:rsidR="00E042C9" w:rsidRPr="008B2943" w:rsidRDefault="00E042C9" w:rsidP="008B2943">
            <w:pPr>
              <w:pStyle w:val="Table10Center"/>
              <w:spacing w:before="20" w:after="20"/>
            </w:pPr>
          </w:p>
        </w:tc>
        <w:tc>
          <w:tcPr>
            <w:tcW w:w="1350" w:type="dxa"/>
          </w:tcPr>
          <w:p w14:paraId="04EEF6E0" w14:textId="77777777" w:rsidR="00E042C9" w:rsidRPr="008B2943" w:rsidRDefault="00E042C9" w:rsidP="008B2943">
            <w:pPr>
              <w:pStyle w:val="Table10Center"/>
              <w:spacing w:before="20" w:after="20"/>
            </w:pPr>
          </w:p>
        </w:tc>
      </w:tr>
      <w:tr w:rsidR="00E042C9" w:rsidRPr="008B2943" w14:paraId="0426EDA9" w14:textId="77777777" w:rsidTr="00990D71">
        <w:trPr>
          <w:cantSplit/>
          <w:jc w:val="center"/>
        </w:trPr>
        <w:tc>
          <w:tcPr>
            <w:tcW w:w="792" w:type="dxa"/>
          </w:tcPr>
          <w:p w14:paraId="2C490E47" w14:textId="77777777" w:rsidR="00E042C9" w:rsidRPr="008B2943" w:rsidRDefault="00E042C9" w:rsidP="008B2943">
            <w:pPr>
              <w:pStyle w:val="Table10Center"/>
              <w:spacing w:before="20" w:after="20"/>
            </w:pPr>
            <w:r w:rsidRPr="008B2943">
              <w:t>17</w:t>
            </w:r>
          </w:p>
        </w:tc>
        <w:tc>
          <w:tcPr>
            <w:tcW w:w="1296" w:type="dxa"/>
          </w:tcPr>
          <w:p w14:paraId="09B57DD5" w14:textId="77777777" w:rsidR="00E042C9" w:rsidRPr="008B2943" w:rsidRDefault="00E042C9" w:rsidP="008B2943">
            <w:pPr>
              <w:pStyle w:val="Table10Center"/>
              <w:spacing w:before="20" w:after="20"/>
            </w:pPr>
          </w:p>
        </w:tc>
        <w:tc>
          <w:tcPr>
            <w:tcW w:w="1638" w:type="dxa"/>
          </w:tcPr>
          <w:p w14:paraId="12A90529" w14:textId="77777777" w:rsidR="00E042C9" w:rsidRPr="008B2943" w:rsidRDefault="00E042C9" w:rsidP="008B2943">
            <w:pPr>
              <w:pStyle w:val="Table10Center"/>
              <w:spacing w:before="20" w:after="20"/>
            </w:pPr>
            <w:r w:rsidRPr="008B2943">
              <w:t>N/A</w:t>
            </w:r>
          </w:p>
        </w:tc>
        <w:tc>
          <w:tcPr>
            <w:tcW w:w="1350" w:type="dxa"/>
          </w:tcPr>
          <w:p w14:paraId="7937B2E2" w14:textId="77777777" w:rsidR="00E042C9" w:rsidRPr="008B2943" w:rsidRDefault="00E042C9" w:rsidP="008B2943">
            <w:pPr>
              <w:pStyle w:val="Table10Center"/>
              <w:spacing w:before="20" w:after="20"/>
            </w:pPr>
          </w:p>
        </w:tc>
        <w:tc>
          <w:tcPr>
            <w:tcW w:w="324" w:type="dxa"/>
            <w:tcBorders>
              <w:top w:val="nil"/>
              <w:bottom w:val="nil"/>
            </w:tcBorders>
          </w:tcPr>
          <w:p w14:paraId="68D682C2" w14:textId="77777777" w:rsidR="00E042C9" w:rsidRPr="008B2943" w:rsidRDefault="00E042C9" w:rsidP="008B2943">
            <w:pPr>
              <w:pStyle w:val="Table10Center"/>
              <w:spacing w:before="20" w:after="20"/>
            </w:pPr>
          </w:p>
        </w:tc>
        <w:tc>
          <w:tcPr>
            <w:tcW w:w="792" w:type="dxa"/>
          </w:tcPr>
          <w:p w14:paraId="086333A8" w14:textId="77777777" w:rsidR="00E042C9" w:rsidRPr="008B2943" w:rsidRDefault="00E042C9" w:rsidP="008B2943">
            <w:pPr>
              <w:pStyle w:val="Table10Center"/>
              <w:spacing w:before="20" w:after="20"/>
            </w:pPr>
            <w:r w:rsidRPr="008B2943">
              <w:t>17</w:t>
            </w:r>
          </w:p>
        </w:tc>
        <w:tc>
          <w:tcPr>
            <w:tcW w:w="1296" w:type="dxa"/>
          </w:tcPr>
          <w:p w14:paraId="60C16C13" w14:textId="77777777" w:rsidR="00E042C9" w:rsidRPr="008B2943" w:rsidRDefault="00E042C9" w:rsidP="008B2943">
            <w:pPr>
              <w:pStyle w:val="Table10Center"/>
              <w:spacing w:before="20" w:after="20"/>
            </w:pPr>
          </w:p>
        </w:tc>
        <w:tc>
          <w:tcPr>
            <w:tcW w:w="1647" w:type="dxa"/>
          </w:tcPr>
          <w:p w14:paraId="775C1002" w14:textId="77777777" w:rsidR="00E042C9" w:rsidRPr="008B2943" w:rsidRDefault="00E042C9" w:rsidP="008B2943">
            <w:pPr>
              <w:pStyle w:val="Table10Center"/>
              <w:spacing w:before="20" w:after="20"/>
            </w:pPr>
          </w:p>
        </w:tc>
        <w:tc>
          <w:tcPr>
            <w:tcW w:w="1350" w:type="dxa"/>
          </w:tcPr>
          <w:p w14:paraId="21DF0747" w14:textId="77777777" w:rsidR="00E042C9" w:rsidRPr="008B2943" w:rsidRDefault="00E042C9" w:rsidP="008B2943">
            <w:pPr>
              <w:pStyle w:val="Table10Center"/>
              <w:spacing w:before="20" w:after="20"/>
            </w:pPr>
          </w:p>
        </w:tc>
      </w:tr>
      <w:tr w:rsidR="00E042C9" w:rsidRPr="008B2943" w14:paraId="3AD98B59" w14:textId="77777777" w:rsidTr="00990D71">
        <w:trPr>
          <w:cantSplit/>
          <w:jc w:val="center"/>
        </w:trPr>
        <w:tc>
          <w:tcPr>
            <w:tcW w:w="792" w:type="dxa"/>
          </w:tcPr>
          <w:p w14:paraId="64782F14" w14:textId="77777777" w:rsidR="00E042C9" w:rsidRPr="008B2943" w:rsidRDefault="00E042C9" w:rsidP="008B2943">
            <w:pPr>
              <w:pStyle w:val="Table10Center"/>
              <w:spacing w:before="20" w:after="20"/>
            </w:pPr>
            <w:r w:rsidRPr="008B2943">
              <w:t>18</w:t>
            </w:r>
          </w:p>
        </w:tc>
        <w:tc>
          <w:tcPr>
            <w:tcW w:w="1296" w:type="dxa"/>
          </w:tcPr>
          <w:p w14:paraId="71B3056D" w14:textId="77777777" w:rsidR="00E042C9" w:rsidRPr="008B2943" w:rsidRDefault="00E042C9" w:rsidP="008B2943">
            <w:pPr>
              <w:pStyle w:val="Table10Center"/>
              <w:spacing w:before="20" w:after="20"/>
            </w:pPr>
          </w:p>
        </w:tc>
        <w:tc>
          <w:tcPr>
            <w:tcW w:w="1638" w:type="dxa"/>
          </w:tcPr>
          <w:p w14:paraId="7BE42DC4" w14:textId="77777777" w:rsidR="00E042C9" w:rsidRPr="008B2943" w:rsidRDefault="00E042C9" w:rsidP="008B2943">
            <w:pPr>
              <w:pStyle w:val="Table10Center"/>
              <w:spacing w:before="20" w:after="20"/>
            </w:pPr>
          </w:p>
        </w:tc>
        <w:tc>
          <w:tcPr>
            <w:tcW w:w="1350" w:type="dxa"/>
          </w:tcPr>
          <w:p w14:paraId="7BBCAC1D" w14:textId="77777777" w:rsidR="00E042C9" w:rsidRPr="008B2943" w:rsidRDefault="00E042C9" w:rsidP="008B2943">
            <w:pPr>
              <w:pStyle w:val="Table10Center"/>
              <w:spacing w:before="20" w:after="20"/>
            </w:pPr>
          </w:p>
        </w:tc>
        <w:tc>
          <w:tcPr>
            <w:tcW w:w="324" w:type="dxa"/>
            <w:tcBorders>
              <w:top w:val="nil"/>
              <w:bottom w:val="nil"/>
            </w:tcBorders>
          </w:tcPr>
          <w:p w14:paraId="1023D4BE" w14:textId="77777777" w:rsidR="00E042C9" w:rsidRPr="008B2943" w:rsidRDefault="00E042C9" w:rsidP="008B2943">
            <w:pPr>
              <w:pStyle w:val="Table10Center"/>
              <w:spacing w:before="20" w:after="20"/>
            </w:pPr>
          </w:p>
        </w:tc>
        <w:tc>
          <w:tcPr>
            <w:tcW w:w="792" w:type="dxa"/>
          </w:tcPr>
          <w:p w14:paraId="49A52868" w14:textId="77777777" w:rsidR="00E042C9" w:rsidRPr="008B2943" w:rsidRDefault="00E042C9" w:rsidP="008B2943">
            <w:pPr>
              <w:pStyle w:val="Table10Center"/>
              <w:spacing w:before="20" w:after="20"/>
            </w:pPr>
            <w:r w:rsidRPr="008B2943">
              <w:t>18</w:t>
            </w:r>
          </w:p>
        </w:tc>
        <w:tc>
          <w:tcPr>
            <w:tcW w:w="1296" w:type="dxa"/>
          </w:tcPr>
          <w:p w14:paraId="600BFE23" w14:textId="77777777" w:rsidR="00E042C9" w:rsidRPr="008B2943" w:rsidRDefault="00E042C9" w:rsidP="008B2943">
            <w:pPr>
              <w:pStyle w:val="Table10Center"/>
              <w:spacing w:before="20" w:after="20"/>
            </w:pPr>
          </w:p>
        </w:tc>
        <w:tc>
          <w:tcPr>
            <w:tcW w:w="1647" w:type="dxa"/>
          </w:tcPr>
          <w:p w14:paraId="4721752F" w14:textId="77777777" w:rsidR="00E042C9" w:rsidRPr="008B2943" w:rsidRDefault="00E042C9" w:rsidP="008B2943">
            <w:pPr>
              <w:pStyle w:val="Table10Center"/>
              <w:spacing w:before="20" w:after="20"/>
            </w:pPr>
          </w:p>
        </w:tc>
        <w:tc>
          <w:tcPr>
            <w:tcW w:w="1350" w:type="dxa"/>
          </w:tcPr>
          <w:p w14:paraId="69995833" w14:textId="77777777" w:rsidR="00E042C9" w:rsidRPr="008B2943" w:rsidRDefault="00E042C9" w:rsidP="008B2943">
            <w:pPr>
              <w:pStyle w:val="Table10Center"/>
              <w:spacing w:before="20" w:after="20"/>
            </w:pPr>
          </w:p>
        </w:tc>
      </w:tr>
      <w:tr w:rsidR="00E042C9" w:rsidRPr="008B2943" w14:paraId="0D8FAE05" w14:textId="77777777" w:rsidTr="00990D71">
        <w:trPr>
          <w:cantSplit/>
          <w:jc w:val="center"/>
        </w:trPr>
        <w:tc>
          <w:tcPr>
            <w:tcW w:w="792" w:type="dxa"/>
          </w:tcPr>
          <w:p w14:paraId="46C3A19C" w14:textId="77777777" w:rsidR="00E042C9" w:rsidRPr="008B2943" w:rsidRDefault="00E042C9" w:rsidP="008B2943">
            <w:pPr>
              <w:pStyle w:val="Table10Center"/>
              <w:spacing w:before="20" w:after="20"/>
            </w:pPr>
            <w:r w:rsidRPr="008B2943">
              <w:t>19</w:t>
            </w:r>
          </w:p>
        </w:tc>
        <w:tc>
          <w:tcPr>
            <w:tcW w:w="1296" w:type="dxa"/>
          </w:tcPr>
          <w:p w14:paraId="5A1BB410" w14:textId="77777777" w:rsidR="00E042C9" w:rsidRPr="008B2943" w:rsidRDefault="00E042C9" w:rsidP="008B2943">
            <w:pPr>
              <w:pStyle w:val="Table10Center"/>
              <w:spacing w:before="20" w:after="20"/>
            </w:pPr>
          </w:p>
        </w:tc>
        <w:tc>
          <w:tcPr>
            <w:tcW w:w="1638" w:type="dxa"/>
          </w:tcPr>
          <w:p w14:paraId="73D7B435" w14:textId="77777777" w:rsidR="00E042C9" w:rsidRPr="008B2943" w:rsidRDefault="00E042C9" w:rsidP="008B2943">
            <w:pPr>
              <w:pStyle w:val="Table10Center"/>
              <w:spacing w:before="20" w:after="20"/>
            </w:pPr>
            <w:r w:rsidRPr="008B2943">
              <w:t>N/A</w:t>
            </w:r>
          </w:p>
        </w:tc>
        <w:tc>
          <w:tcPr>
            <w:tcW w:w="1350" w:type="dxa"/>
          </w:tcPr>
          <w:p w14:paraId="352952C3" w14:textId="77777777" w:rsidR="00E042C9" w:rsidRPr="008B2943" w:rsidRDefault="00E042C9" w:rsidP="008B2943">
            <w:pPr>
              <w:pStyle w:val="Table10Center"/>
              <w:spacing w:before="20" w:after="20"/>
            </w:pPr>
          </w:p>
        </w:tc>
        <w:tc>
          <w:tcPr>
            <w:tcW w:w="324" w:type="dxa"/>
            <w:tcBorders>
              <w:top w:val="nil"/>
              <w:bottom w:val="nil"/>
            </w:tcBorders>
          </w:tcPr>
          <w:p w14:paraId="0D58BFE9" w14:textId="77777777" w:rsidR="00E042C9" w:rsidRPr="008B2943" w:rsidRDefault="00E042C9" w:rsidP="008B2943">
            <w:pPr>
              <w:pStyle w:val="Table10Center"/>
              <w:spacing w:before="20" w:after="20"/>
            </w:pPr>
          </w:p>
        </w:tc>
        <w:tc>
          <w:tcPr>
            <w:tcW w:w="792" w:type="dxa"/>
          </w:tcPr>
          <w:p w14:paraId="20C7028C" w14:textId="77777777" w:rsidR="00E042C9" w:rsidRPr="008B2943" w:rsidRDefault="00E042C9" w:rsidP="008B2943">
            <w:pPr>
              <w:pStyle w:val="Table10Center"/>
              <w:spacing w:before="20" w:after="20"/>
            </w:pPr>
            <w:r w:rsidRPr="008B2943">
              <w:t>19</w:t>
            </w:r>
          </w:p>
        </w:tc>
        <w:tc>
          <w:tcPr>
            <w:tcW w:w="1296" w:type="dxa"/>
          </w:tcPr>
          <w:p w14:paraId="0DB9717B" w14:textId="77777777" w:rsidR="00E042C9" w:rsidRPr="008B2943" w:rsidRDefault="00E042C9" w:rsidP="008B2943">
            <w:pPr>
              <w:pStyle w:val="Table10Center"/>
              <w:spacing w:before="20" w:after="20"/>
            </w:pPr>
          </w:p>
        </w:tc>
        <w:tc>
          <w:tcPr>
            <w:tcW w:w="1647" w:type="dxa"/>
          </w:tcPr>
          <w:p w14:paraId="1E432D23" w14:textId="77777777" w:rsidR="00E042C9" w:rsidRPr="008B2943" w:rsidRDefault="00E042C9" w:rsidP="008B2943">
            <w:pPr>
              <w:pStyle w:val="Table10Center"/>
              <w:spacing w:before="20" w:after="20"/>
            </w:pPr>
          </w:p>
        </w:tc>
        <w:tc>
          <w:tcPr>
            <w:tcW w:w="1350" w:type="dxa"/>
          </w:tcPr>
          <w:p w14:paraId="12276D10" w14:textId="77777777" w:rsidR="00E042C9" w:rsidRPr="008B2943" w:rsidRDefault="00E042C9" w:rsidP="008B2943">
            <w:pPr>
              <w:pStyle w:val="Table10Center"/>
              <w:spacing w:before="20" w:after="20"/>
            </w:pPr>
          </w:p>
        </w:tc>
      </w:tr>
      <w:tr w:rsidR="00E042C9" w:rsidRPr="008B2943" w14:paraId="556597FE" w14:textId="77777777" w:rsidTr="00990D71">
        <w:trPr>
          <w:cantSplit/>
          <w:jc w:val="center"/>
        </w:trPr>
        <w:tc>
          <w:tcPr>
            <w:tcW w:w="792" w:type="dxa"/>
          </w:tcPr>
          <w:p w14:paraId="5C13B9ED" w14:textId="77777777" w:rsidR="00E042C9" w:rsidRPr="008B2943" w:rsidRDefault="00E042C9" w:rsidP="008B2943">
            <w:pPr>
              <w:pStyle w:val="Table10Center"/>
              <w:spacing w:before="20" w:after="20"/>
            </w:pPr>
            <w:r w:rsidRPr="008B2943">
              <w:t>20</w:t>
            </w:r>
          </w:p>
        </w:tc>
        <w:tc>
          <w:tcPr>
            <w:tcW w:w="1296" w:type="dxa"/>
          </w:tcPr>
          <w:p w14:paraId="7BD09734" w14:textId="77777777" w:rsidR="00E042C9" w:rsidRPr="008B2943" w:rsidRDefault="00E042C9" w:rsidP="008B2943">
            <w:pPr>
              <w:pStyle w:val="Table10Center"/>
              <w:spacing w:before="20" w:after="20"/>
            </w:pPr>
          </w:p>
        </w:tc>
        <w:tc>
          <w:tcPr>
            <w:tcW w:w="1638" w:type="dxa"/>
          </w:tcPr>
          <w:p w14:paraId="0C45AB7E" w14:textId="77777777" w:rsidR="00E042C9" w:rsidRPr="008B2943" w:rsidRDefault="00E042C9" w:rsidP="008B2943">
            <w:pPr>
              <w:pStyle w:val="Table10Center"/>
              <w:spacing w:before="20" w:after="20"/>
            </w:pPr>
            <w:r w:rsidRPr="008B2943">
              <w:t>N/A</w:t>
            </w:r>
          </w:p>
        </w:tc>
        <w:tc>
          <w:tcPr>
            <w:tcW w:w="1350" w:type="dxa"/>
          </w:tcPr>
          <w:p w14:paraId="67D0AF27" w14:textId="77777777" w:rsidR="00E042C9" w:rsidRPr="008B2943" w:rsidRDefault="00E042C9" w:rsidP="008B2943">
            <w:pPr>
              <w:pStyle w:val="Table10Center"/>
              <w:spacing w:before="20" w:after="20"/>
            </w:pPr>
          </w:p>
        </w:tc>
        <w:tc>
          <w:tcPr>
            <w:tcW w:w="324" w:type="dxa"/>
            <w:tcBorders>
              <w:top w:val="nil"/>
              <w:bottom w:val="nil"/>
            </w:tcBorders>
          </w:tcPr>
          <w:p w14:paraId="4BDC55B7" w14:textId="77777777" w:rsidR="00E042C9" w:rsidRPr="008B2943" w:rsidRDefault="00E042C9" w:rsidP="008B2943">
            <w:pPr>
              <w:pStyle w:val="Table10Center"/>
              <w:spacing w:before="20" w:after="20"/>
            </w:pPr>
          </w:p>
        </w:tc>
        <w:tc>
          <w:tcPr>
            <w:tcW w:w="792" w:type="dxa"/>
          </w:tcPr>
          <w:p w14:paraId="5ED1328F" w14:textId="77777777" w:rsidR="00E042C9" w:rsidRPr="008B2943" w:rsidRDefault="00E042C9" w:rsidP="008B2943">
            <w:pPr>
              <w:pStyle w:val="Table10Center"/>
              <w:spacing w:before="20" w:after="20"/>
            </w:pPr>
            <w:r w:rsidRPr="008B2943">
              <w:t>20</w:t>
            </w:r>
          </w:p>
        </w:tc>
        <w:tc>
          <w:tcPr>
            <w:tcW w:w="1296" w:type="dxa"/>
          </w:tcPr>
          <w:p w14:paraId="1A8D7311" w14:textId="77777777" w:rsidR="00E042C9" w:rsidRPr="008B2943" w:rsidRDefault="00E042C9" w:rsidP="008B2943">
            <w:pPr>
              <w:pStyle w:val="Table10Center"/>
              <w:spacing w:before="20" w:after="20"/>
            </w:pPr>
          </w:p>
        </w:tc>
        <w:tc>
          <w:tcPr>
            <w:tcW w:w="1647" w:type="dxa"/>
          </w:tcPr>
          <w:p w14:paraId="3F8401DB" w14:textId="77777777" w:rsidR="00E042C9" w:rsidRPr="008B2943" w:rsidRDefault="00E042C9" w:rsidP="008B2943">
            <w:pPr>
              <w:pStyle w:val="Table10Center"/>
              <w:spacing w:before="20" w:after="20"/>
            </w:pPr>
          </w:p>
        </w:tc>
        <w:tc>
          <w:tcPr>
            <w:tcW w:w="1350" w:type="dxa"/>
          </w:tcPr>
          <w:p w14:paraId="46480E9E" w14:textId="77777777" w:rsidR="00E042C9" w:rsidRPr="008B2943" w:rsidRDefault="00E042C9" w:rsidP="008B2943">
            <w:pPr>
              <w:pStyle w:val="Table10Center"/>
              <w:spacing w:before="20" w:after="20"/>
            </w:pPr>
          </w:p>
        </w:tc>
      </w:tr>
      <w:tr w:rsidR="00E042C9" w:rsidRPr="008B2943" w14:paraId="5F25B356" w14:textId="77777777" w:rsidTr="00990D71">
        <w:trPr>
          <w:cantSplit/>
          <w:jc w:val="center"/>
        </w:trPr>
        <w:tc>
          <w:tcPr>
            <w:tcW w:w="792" w:type="dxa"/>
            <w:tcBorders>
              <w:bottom w:val="single" w:sz="6" w:space="0" w:color="auto"/>
            </w:tcBorders>
          </w:tcPr>
          <w:p w14:paraId="3584C7E3" w14:textId="77777777" w:rsidR="00E042C9" w:rsidRPr="008B2943" w:rsidRDefault="00E042C9" w:rsidP="008B2943">
            <w:pPr>
              <w:pStyle w:val="Table10Center"/>
              <w:spacing w:before="20" w:after="20"/>
            </w:pPr>
            <w:r w:rsidRPr="008B2943">
              <w:t>Total</w:t>
            </w:r>
            <w:r w:rsidRPr="008B2943">
              <w:br/>
              <w:t>Page 1</w:t>
            </w:r>
          </w:p>
        </w:tc>
        <w:tc>
          <w:tcPr>
            <w:tcW w:w="1296" w:type="dxa"/>
            <w:tcBorders>
              <w:bottom w:val="single" w:sz="6" w:space="0" w:color="auto"/>
            </w:tcBorders>
            <w:vAlign w:val="center"/>
          </w:tcPr>
          <w:p w14:paraId="41F5166C" w14:textId="77777777" w:rsidR="00E042C9" w:rsidRPr="008B2943" w:rsidRDefault="00E042C9" w:rsidP="008B2943">
            <w:pPr>
              <w:pStyle w:val="Table10Center"/>
              <w:spacing w:before="20" w:after="20"/>
            </w:pPr>
            <w:r w:rsidRPr="008B2943">
              <w:t>N/A</w:t>
            </w:r>
          </w:p>
        </w:tc>
        <w:tc>
          <w:tcPr>
            <w:tcW w:w="1638" w:type="dxa"/>
            <w:tcBorders>
              <w:bottom w:val="single" w:sz="6" w:space="0" w:color="auto"/>
            </w:tcBorders>
          </w:tcPr>
          <w:p w14:paraId="726A0798" w14:textId="77777777" w:rsidR="00E042C9" w:rsidRPr="008B2943" w:rsidRDefault="00E042C9" w:rsidP="008B2943">
            <w:pPr>
              <w:pStyle w:val="Table10Center"/>
              <w:spacing w:before="20" w:after="20"/>
            </w:pPr>
          </w:p>
        </w:tc>
        <w:tc>
          <w:tcPr>
            <w:tcW w:w="1350" w:type="dxa"/>
            <w:tcBorders>
              <w:bottom w:val="single" w:sz="6" w:space="0" w:color="auto"/>
            </w:tcBorders>
          </w:tcPr>
          <w:p w14:paraId="68B254AB" w14:textId="77777777" w:rsidR="00E042C9" w:rsidRPr="008B2943" w:rsidRDefault="00E042C9" w:rsidP="008B2943">
            <w:pPr>
              <w:pStyle w:val="Table10Center"/>
              <w:spacing w:before="20" w:after="20"/>
            </w:pPr>
          </w:p>
        </w:tc>
        <w:tc>
          <w:tcPr>
            <w:tcW w:w="324" w:type="dxa"/>
            <w:tcBorders>
              <w:top w:val="nil"/>
              <w:bottom w:val="nil"/>
            </w:tcBorders>
          </w:tcPr>
          <w:p w14:paraId="1C67071B" w14:textId="77777777" w:rsidR="00E042C9" w:rsidRPr="008B2943" w:rsidRDefault="00E042C9" w:rsidP="008B2943">
            <w:pPr>
              <w:pStyle w:val="Table10Center"/>
              <w:spacing w:before="20" w:after="20"/>
            </w:pPr>
          </w:p>
        </w:tc>
        <w:tc>
          <w:tcPr>
            <w:tcW w:w="792" w:type="dxa"/>
            <w:tcBorders>
              <w:bottom w:val="single" w:sz="6" w:space="0" w:color="auto"/>
            </w:tcBorders>
          </w:tcPr>
          <w:p w14:paraId="37884843" w14:textId="77777777" w:rsidR="00E042C9" w:rsidRPr="008B2943" w:rsidRDefault="00E042C9" w:rsidP="008B2943">
            <w:pPr>
              <w:pStyle w:val="Table10Center"/>
              <w:spacing w:before="20" w:after="20"/>
            </w:pPr>
            <w:r w:rsidRPr="008B2943">
              <w:t>Total</w:t>
            </w:r>
            <w:r w:rsidRPr="008B2943">
              <w:br/>
              <w:t>Page 1</w:t>
            </w:r>
          </w:p>
        </w:tc>
        <w:tc>
          <w:tcPr>
            <w:tcW w:w="1296" w:type="dxa"/>
            <w:tcBorders>
              <w:bottom w:val="single" w:sz="6" w:space="0" w:color="auto"/>
            </w:tcBorders>
            <w:vAlign w:val="center"/>
          </w:tcPr>
          <w:p w14:paraId="024907B0" w14:textId="77777777" w:rsidR="00E042C9" w:rsidRPr="008B2943" w:rsidRDefault="00E042C9" w:rsidP="008B2943">
            <w:pPr>
              <w:pStyle w:val="Table10Center"/>
              <w:spacing w:before="20" w:after="20"/>
            </w:pPr>
            <w:r w:rsidRPr="008B2943">
              <w:t>N/A</w:t>
            </w:r>
          </w:p>
        </w:tc>
        <w:tc>
          <w:tcPr>
            <w:tcW w:w="1647" w:type="dxa"/>
            <w:tcBorders>
              <w:bottom w:val="single" w:sz="6" w:space="0" w:color="auto"/>
            </w:tcBorders>
          </w:tcPr>
          <w:p w14:paraId="46B89A24" w14:textId="77777777" w:rsidR="00E042C9" w:rsidRPr="008B2943" w:rsidRDefault="00E042C9" w:rsidP="008B2943">
            <w:pPr>
              <w:pStyle w:val="Table10Center"/>
              <w:spacing w:before="20" w:after="20"/>
            </w:pPr>
          </w:p>
        </w:tc>
        <w:tc>
          <w:tcPr>
            <w:tcW w:w="1350" w:type="dxa"/>
            <w:tcBorders>
              <w:bottom w:val="single" w:sz="6" w:space="0" w:color="auto"/>
            </w:tcBorders>
          </w:tcPr>
          <w:p w14:paraId="32FE418E" w14:textId="77777777" w:rsidR="00E042C9" w:rsidRPr="008B2943" w:rsidRDefault="00E042C9" w:rsidP="008B2943">
            <w:pPr>
              <w:pStyle w:val="Table10Center"/>
              <w:spacing w:before="20" w:after="20"/>
            </w:pPr>
          </w:p>
        </w:tc>
      </w:tr>
    </w:tbl>
    <w:p w14:paraId="445DC069" w14:textId="77777777" w:rsidR="00E042C9" w:rsidRPr="008B2943" w:rsidRDefault="00E042C9" w:rsidP="008B2943">
      <w:pPr>
        <w:pStyle w:val="AASectionTableSpacer"/>
      </w:pPr>
    </w:p>
    <w:tbl>
      <w:tblPr>
        <w:tblStyle w:val="TableGrid"/>
        <w:tblW w:w="10485" w:type="dxa"/>
        <w:jc w:val="center"/>
        <w:tblLayout w:type="fixed"/>
        <w:tblCellMar>
          <w:left w:w="115" w:type="dxa"/>
          <w:right w:w="115" w:type="dxa"/>
        </w:tblCellMar>
        <w:tblLook w:val="01E0" w:firstRow="1" w:lastRow="1" w:firstColumn="1" w:lastColumn="1" w:noHBand="0" w:noVBand="0"/>
      </w:tblPr>
      <w:tblGrid>
        <w:gridCol w:w="796"/>
        <w:gridCol w:w="1301"/>
        <w:gridCol w:w="1644"/>
        <w:gridCol w:w="1355"/>
        <w:gridCol w:w="325"/>
        <w:gridCol w:w="795"/>
        <w:gridCol w:w="1301"/>
        <w:gridCol w:w="1653"/>
        <w:gridCol w:w="1315"/>
      </w:tblGrid>
      <w:tr w:rsidR="00E042C9" w:rsidRPr="008B2943" w14:paraId="5D805463" w14:textId="77777777" w:rsidTr="00990D71">
        <w:trPr>
          <w:cantSplit/>
          <w:jc w:val="center"/>
        </w:trPr>
        <w:tc>
          <w:tcPr>
            <w:tcW w:w="792" w:type="dxa"/>
          </w:tcPr>
          <w:p w14:paraId="5BAB51A3" w14:textId="77777777" w:rsidR="00E042C9" w:rsidRPr="008B2943" w:rsidRDefault="00E042C9" w:rsidP="008B2943">
            <w:pPr>
              <w:pStyle w:val="Table10Center"/>
              <w:pageBreakBefore/>
              <w:spacing w:before="0" w:after="20"/>
            </w:pPr>
            <w:r w:rsidRPr="008B2943">
              <w:lastRenderedPageBreak/>
              <w:br/>
            </w:r>
            <w:r w:rsidRPr="008B2943">
              <w:br/>
              <w:t>STEP</w:t>
            </w:r>
          </w:p>
        </w:tc>
        <w:tc>
          <w:tcPr>
            <w:tcW w:w="1296" w:type="dxa"/>
          </w:tcPr>
          <w:p w14:paraId="5667BDB8" w14:textId="6A643DC8"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_Ref124734409 \w \h \*MERGEFORMAT </w:instrText>
            </w:r>
            <w:r w:rsidRPr="008B2943">
              <w:fldChar w:fldCharType="separate"/>
            </w:r>
            <w:r w:rsidR="008B2943">
              <w:t>6.0[12]</w:t>
            </w:r>
            <w:r w:rsidRPr="008B2943">
              <w:fldChar w:fldCharType="end"/>
            </w:r>
          </w:p>
        </w:tc>
        <w:tc>
          <w:tcPr>
            <w:tcW w:w="1638" w:type="dxa"/>
          </w:tcPr>
          <w:p w14:paraId="64E61E13" w14:textId="634075AB"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_Ref124727049 \w \h \*MERGEFORMAT </w:instrText>
            </w:r>
            <w:r w:rsidRPr="008B2943">
              <w:fldChar w:fldCharType="separate"/>
            </w:r>
            <w:r w:rsidR="008B2943">
              <w:t>6.0[15]</w:t>
            </w:r>
            <w:r w:rsidRPr="008B2943">
              <w:fldChar w:fldCharType="end"/>
            </w:r>
          </w:p>
        </w:tc>
        <w:tc>
          <w:tcPr>
            <w:tcW w:w="1350" w:type="dxa"/>
          </w:tcPr>
          <w:p w14:paraId="6B1C9DC2" w14:textId="7DA2BB16"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_Ref124727062 \w \h \*MERGEFORMAT </w:instrText>
            </w:r>
            <w:r w:rsidRPr="008B2943">
              <w:fldChar w:fldCharType="separate"/>
            </w:r>
            <w:r w:rsidR="008B2943">
              <w:t>6.0[16]</w:t>
            </w:r>
            <w:r w:rsidRPr="008B2943">
              <w:fldChar w:fldCharType="end"/>
            </w:r>
          </w:p>
        </w:tc>
        <w:tc>
          <w:tcPr>
            <w:tcW w:w="324" w:type="dxa"/>
            <w:tcBorders>
              <w:top w:val="nil"/>
              <w:bottom w:val="nil"/>
            </w:tcBorders>
          </w:tcPr>
          <w:p w14:paraId="43DD1A08" w14:textId="77777777" w:rsidR="00E042C9" w:rsidRPr="008B2943" w:rsidRDefault="00E042C9" w:rsidP="008B2943">
            <w:pPr>
              <w:pStyle w:val="Table10Center"/>
              <w:spacing w:before="20" w:after="20"/>
            </w:pPr>
          </w:p>
        </w:tc>
        <w:tc>
          <w:tcPr>
            <w:tcW w:w="792" w:type="dxa"/>
          </w:tcPr>
          <w:p w14:paraId="143C76CE" w14:textId="77777777" w:rsidR="00E042C9" w:rsidRPr="008B2943" w:rsidRDefault="00E042C9" w:rsidP="008B2943">
            <w:pPr>
              <w:pStyle w:val="Table10Center"/>
              <w:spacing w:before="20" w:after="20"/>
            </w:pPr>
            <w:r w:rsidRPr="008B2943">
              <w:br/>
            </w:r>
            <w:r w:rsidRPr="008B2943">
              <w:br/>
              <w:t>STEP</w:t>
            </w:r>
          </w:p>
        </w:tc>
        <w:tc>
          <w:tcPr>
            <w:tcW w:w="1296" w:type="dxa"/>
          </w:tcPr>
          <w:p w14:paraId="6EA684C4" w14:textId="2960BBCF"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_Ref124734468 \w \h \*MERGEFORMAT </w:instrText>
            </w:r>
            <w:r w:rsidRPr="008B2943">
              <w:fldChar w:fldCharType="separate"/>
            </w:r>
            <w:r w:rsidR="008B2943">
              <w:t>6.0[37.1]</w:t>
            </w:r>
            <w:r w:rsidRPr="008B2943">
              <w:fldChar w:fldCharType="end"/>
            </w:r>
          </w:p>
        </w:tc>
        <w:tc>
          <w:tcPr>
            <w:tcW w:w="1647" w:type="dxa"/>
          </w:tcPr>
          <w:p w14:paraId="05403B6F" w14:textId="66C16255"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_Ref124734523 \w \h \*MERGEFORMAT </w:instrText>
            </w:r>
            <w:r w:rsidRPr="008B2943">
              <w:fldChar w:fldCharType="separate"/>
            </w:r>
            <w:r w:rsidR="008B2943">
              <w:t>6.0[37.3]</w:t>
            </w:r>
            <w:r w:rsidRPr="008B2943">
              <w:fldChar w:fldCharType="end"/>
            </w:r>
          </w:p>
        </w:tc>
        <w:tc>
          <w:tcPr>
            <w:tcW w:w="1310" w:type="dxa"/>
          </w:tcPr>
          <w:p w14:paraId="0C34B7EA" w14:textId="53717749"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_Ref124734608 \w \h \*MERGEFORMAT </w:instrText>
            </w:r>
            <w:r w:rsidRPr="008B2943">
              <w:fldChar w:fldCharType="separate"/>
            </w:r>
            <w:r w:rsidR="008B2943">
              <w:t>6.0[37.4]</w:t>
            </w:r>
            <w:r w:rsidRPr="008B2943">
              <w:fldChar w:fldCharType="end"/>
            </w:r>
          </w:p>
        </w:tc>
      </w:tr>
      <w:tr w:rsidR="00E042C9" w:rsidRPr="008B2943" w14:paraId="6F5C7ECD" w14:textId="77777777" w:rsidTr="00990D71">
        <w:trPr>
          <w:cantSplit/>
          <w:jc w:val="center"/>
        </w:trPr>
        <w:tc>
          <w:tcPr>
            <w:tcW w:w="792" w:type="dxa"/>
          </w:tcPr>
          <w:p w14:paraId="1F3245A4" w14:textId="77777777" w:rsidR="00E042C9" w:rsidRPr="008B2943" w:rsidRDefault="00E042C9" w:rsidP="008B2943">
            <w:pPr>
              <w:pStyle w:val="Table10Center"/>
              <w:spacing w:before="20" w:after="20"/>
            </w:pPr>
            <w:r w:rsidRPr="008B2943">
              <w:t>1</w:t>
            </w:r>
          </w:p>
        </w:tc>
        <w:tc>
          <w:tcPr>
            <w:tcW w:w="1296" w:type="dxa"/>
          </w:tcPr>
          <w:p w14:paraId="66A658BA" w14:textId="77777777" w:rsidR="00E042C9" w:rsidRPr="008B2943" w:rsidRDefault="00E042C9" w:rsidP="008B2943">
            <w:pPr>
              <w:pStyle w:val="Table10Center"/>
              <w:spacing w:before="20" w:after="20"/>
            </w:pPr>
            <w:r w:rsidRPr="008B2943">
              <w:t>2</w:t>
            </w:r>
          </w:p>
        </w:tc>
        <w:tc>
          <w:tcPr>
            <w:tcW w:w="1638" w:type="dxa"/>
          </w:tcPr>
          <w:p w14:paraId="16A6C199" w14:textId="77777777" w:rsidR="00E042C9" w:rsidRPr="008B2943" w:rsidRDefault="00E042C9" w:rsidP="008B2943">
            <w:pPr>
              <w:pStyle w:val="Table10Center"/>
              <w:spacing w:before="20" w:after="20"/>
            </w:pPr>
            <w:r w:rsidRPr="008B2943">
              <w:t>3</w:t>
            </w:r>
          </w:p>
        </w:tc>
        <w:tc>
          <w:tcPr>
            <w:tcW w:w="1350" w:type="dxa"/>
          </w:tcPr>
          <w:p w14:paraId="165DBEE3" w14:textId="77777777" w:rsidR="00E042C9" w:rsidRPr="008B2943" w:rsidRDefault="00E042C9" w:rsidP="008B2943">
            <w:pPr>
              <w:pStyle w:val="Table10Center"/>
              <w:spacing w:before="20" w:after="20"/>
            </w:pPr>
            <w:r w:rsidRPr="008B2943">
              <w:t>4</w:t>
            </w:r>
          </w:p>
        </w:tc>
        <w:tc>
          <w:tcPr>
            <w:tcW w:w="324" w:type="dxa"/>
            <w:tcBorders>
              <w:top w:val="nil"/>
              <w:bottom w:val="nil"/>
            </w:tcBorders>
          </w:tcPr>
          <w:p w14:paraId="2570B5B3" w14:textId="77777777" w:rsidR="00E042C9" w:rsidRPr="008B2943" w:rsidRDefault="00E042C9" w:rsidP="008B2943">
            <w:pPr>
              <w:pStyle w:val="Table10Center"/>
              <w:spacing w:before="20" w:after="20"/>
            </w:pPr>
          </w:p>
        </w:tc>
        <w:tc>
          <w:tcPr>
            <w:tcW w:w="792" w:type="dxa"/>
          </w:tcPr>
          <w:p w14:paraId="6FF76672" w14:textId="77777777" w:rsidR="00E042C9" w:rsidRPr="008B2943" w:rsidRDefault="00E042C9" w:rsidP="008B2943">
            <w:pPr>
              <w:pStyle w:val="Table10Center"/>
              <w:spacing w:before="20" w:after="20"/>
            </w:pPr>
            <w:r w:rsidRPr="008B2943">
              <w:t>5</w:t>
            </w:r>
          </w:p>
        </w:tc>
        <w:tc>
          <w:tcPr>
            <w:tcW w:w="1296" w:type="dxa"/>
          </w:tcPr>
          <w:p w14:paraId="01221C21" w14:textId="77777777" w:rsidR="00E042C9" w:rsidRPr="008B2943" w:rsidRDefault="00E042C9" w:rsidP="008B2943">
            <w:pPr>
              <w:pStyle w:val="Table10Center"/>
              <w:spacing w:before="20" w:after="20"/>
            </w:pPr>
            <w:r w:rsidRPr="008B2943">
              <w:t>6</w:t>
            </w:r>
          </w:p>
        </w:tc>
        <w:tc>
          <w:tcPr>
            <w:tcW w:w="1647" w:type="dxa"/>
          </w:tcPr>
          <w:p w14:paraId="149DC315" w14:textId="77777777" w:rsidR="00E042C9" w:rsidRPr="008B2943" w:rsidRDefault="00E042C9" w:rsidP="008B2943">
            <w:pPr>
              <w:pStyle w:val="Table10Center"/>
              <w:spacing w:before="20" w:after="20"/>
            </w:pPr>
            <w:r w:rsidRPr="008B2943">
              <w:t>7</w:t>
            </w:r>
          </w:p>
        </w:tc>
        <w:tc>
          <w:tcPr>
            <w:tcW w:w="1310" w:type="dxa"/>
          </w:tcPr>
          <w:p w14:paraId="0351ACBD" w14:textId="77777777" w:rsidR="00E042C9" w:rsidRPr="008B2943" w:rsidRDefault="00E042C9" w:rsidP="008B2943">
            <w:pPr>
              <w:pStyle w:val="Table10Center"/>
              <w:spacing w:before="20" w:after="20"/>
            </w:pPr>
            <w:r w:rsidRPr="008B2943">
              <w:t>8</w:t>
            </w:r>
          </w:p>
        </w:tc>
      </w:tr>
      <w:tr w:rsidR="00E042C9" w:rsidRPr="008B2943" w14:paraId="2E69D80D" w14:textId="77777777" w:rsidTr="00990D71">
        <w:trPr>
          <w:cantSplit/>
          <w:jc w:val="center"/>
        </w:trPr>
        <w:tc>
          <w:tcPr>
            <w:tcW w:w="792" w:type="dxa"/>
            <w:vAlign w:val="bottom"/>
          </w:tcPr>
          <w:p w14:paraId="4A796025" w14:textId="77777777" w:rsidR="00E042C9" w:rsidRPr="008B2943" w:rsidRDefault="00E042C9" w:rsidP="008B2943">
            <w:pPr>
              <w:pStyle w:val="Table10Center"/>
              <w:spacing w:before="20" w:after="20"/>
            </w:pPr>
            <w:r w:rsidRPr="008B2943">
              <w:t>Cell</w:t>
            </w:r>
            <w:r w:rsidRPr="008B2943">
              <w:br/>
              <w:t>No.</w:t>
            </w:r>
          </w:p>
        </w:tc>
        <w:tc>
          <w:tcPr>
            <w:tcW w:w="1296" w:type="dxa"/>
            <w:vAlign w:val="bottom"/>
          </w:tcPr>
          <w:p w14:paraId="2D6A4056" w14:textId="77777777" w:rsidR="00E042C9" w:rsidRPr="008B2943" w:rsidRDefault="00E042C9" w:rsidP="008B2943">
            <w:pPr>
              <w:pStyle w:val="Table10Center"/>
              <w:spacing w:before="20" w:after="20"/>
            </w:pPr>
            <w:r w:rsidRPr="008B2943">
              <w:t>As-Found</w:t>
            </w:r>
            <w:r w:rsidRPr="008B2943">
              <w:br/>
              <w:t>Cell</w:t>
            </w:r>
            <w:r w:rsidRPr="008B2943">
              <w:br/>
              <w:t>Vdc</w:t>
            </w:r>
          </w:p>
        </w:tc>
        <w:tc>
          <w:tcPr>
            <w:tcW w:w="1638" w:type="dxa"/>
            <w:vAlign w:val="bottom"/>
          </w:tcPr>
          <w:p w14:paraId="6032F55D" w14:textId="77777777" w:rsidR="00E042C9" w:rsidRPr="008B2943" w:rsidRDefault="00E042C9" w:rsidP="008B2943">
            <w:pPr>
              <w:pStyle w:val="Table10Center"/>
              <w:spacing w:before="20" w:after="20"/>
            </w:pPr>
            <w:r w:rsidRPr="008B2943">
              <w:t>As-Found</w:t>
            </w:r>
            <w:r w:rsidRPr="008B2943">
              <w:br/>
              <w:t>Cell Electrolyte</w:t>
            </w:r>
            <w:r w:rsidRPr="008B2943">
              <w:br/>
              <w:t xml:space="preserve">Temp. </w:t>
            </w:r>
            <w:r w:rsidRPr="008B2943">
              <w:sym w:font="Symbol" w:char="F0B0"/>
            </w:r>
            <w:r w:rsidRPr="008B2943">
              <w:t>F</w:t>
            </w:r>
          </w:p>
        </w:tc>
        <w:tc>
          <w:tcPr>
            <w:tcW w:w="1350" w:type="dxa"/>
            <w:vAlign w:val="bottom"/>
          </w:tcPr>
          <w:p w14:paraId="1DFBCDA0" w14:textId="77777777" w:rsidR="00E042C9" w:rsidRPr="008B2943" w:rsidRDefault="00E042C9" w:rsidP="008B2943">
            <w:pPr>
              <w:pStyle w:val="Table10Center"/>
              <w:spacing w:before="20" w:after="20"/>
            </w:pPr>
            <w:r w:rsidRPr="008B2943">
              <w:t>As-Found</w:t>
            </w:r>
            <w:r w:rsidRPr="008B2943">
              <w:br/>
              <w:t>Specific</w:t>
            </w:r>
            <w:r w:rsidRPr="008B2943">
              <w:br/>
              <w:t>Gravity</w:t>
            </w:r>
          </w:p>
        </w:tc>
        <w:tc>
          <w:tcPr>
            <w:tcW w:w="324" w:type="dxa"/>
            <w:tcBorders>
              <w:top w:val="nil"/>
              <w:bottom w:val="nil"/>
            </w:tcBorders>
            <w:vAlign w:val="bottom"/>
          </w:tcPr>
          <w:p w14:paraId="600C289F" w14:textId="77777777" w:rsidR="00E042C9" w:rsidRPr="008B2943" w:rsidRDefault="00E042C9" w:rsidP="008B2943">
            <w:pPr>
              <w:pStyle w:val="Table10Center"/>
              <w:spacing w:before="20" w:after="20"/>
            </w:pPr>
          </w:p>
        </w:tc>
        <w:tc>
          <w:tcPr>
            <w:tcW w:w="792" w:type="dxa"/>
            <w:vAlign w:val="bottom"/>
          </w:tcPr>
          <w:p w14:paraId="4D7F5020" w14:textId="77777777" w:rsidR="00E042C9" w:rsidRPr="008B2943" w:rsidRDefault="00E042C9" w:rsidP="008B2943">
            <w:pPr>
              <w:pStyle w:val="Table10Center"/>
              <w:spacing w:before="20" w:after="20"/>
            </w:pPr>
            <w:r w:rsidRPr="008B2943">
              <w:t>Cell</w:t>
            </w:r>
            <w:r w:rsidRPr="008B2943">
              <w:br/>
              <w:t>No.</w:t>
            </w:r>
          </w:p>
        </w:tc>
        <w:tc>
          <w:tcPr>
            <w:tcW w:w="1296" w:type="dxa"/>
            <w:vAlign w:val="bottom"/>
          </w:tcPr>
          <w:p w14:paraId="2831B8D6" w14:textId="77777777" w:rsidR="00E042C9" w:rsidRPr="008B2943" w:rsidRDefault="00E042C9" w:rsidP="008B2943">
            <w:pPr>
              <w:pStyle w:val="Table10Center"/>
              <w:spacing w:before="20" w:after="20"/>
            </w:pPr>
            <w:r w:rsidRPr="008B2943">
              <w:t>As-Left</w:t>
            </w:r>
            <w:r w:rsidRPr="008B2943">
              <w:br/>
              <w:t>Cell</w:t>
            </w:r>
            <w:r w:rsidRPr="008B2943">
              <w:br/>
              <w:t>Vdc</w:t>
            </w:r>
          </w:p>
        </w:tc>
        <w:tc>
          <w:tcPr>
            <w:tcW w:w="1647" w:type="dxa"/>
            <w:vAlign w:val="bottom"/>
          </w:tcPr>
          <w:p w14:paraId="168CC216" w14:textId="77777777" w:rsidR="00E042C9" w:rsidRPr="008B2943" w:rsidRDefault="00E042C9" w:rsidP="008B2943">
            <w:pPr>
              <w:pStyle w:val="Table10Center"/>
              <w:spacing w:before="20" w:after="20"/>
            </w:pPr>
            <w:r w:rsidRPr="008B2943">
              <w:t>As-Left</w:t>
            </w:r>
            <w:r w:rsidRPr="008B2943">
              <w:br/>
              <w:t>Cell Electrolyte</w:t>
            </w:r>
            <w:r w:rsidRPr="008B2943">
              <w:br/>
              <w:t xml:space="preserve">Temp. </w:t>
            </w:r>
            <w:r w:rsidRPr="008B2943">
              <w:sym w:font="Symbol" w:char="F0B0"/>
            </w:r>
            <w:r w:rsidRPr="008B2943">
              <w:t>F</w:t>
            </w:r>
          </w:p>
        </w:tc>
        <w:tc>
          <w:tcPr>
            <w:tcW w:w="1310" w:type="dxa"/>
            <w:vAlign w:val="bottom"/>
          </w:tcPr>
          <w:p w14:paraId="30FE7F63" w14:textId="77777777" w:rsidR="00E042C9" w:rsidRPr="008B2943" w:rsidRDefault="00E042C9" w:rsidP="008B2943">
            <w:pPr>
              <w:pStyle w:val="Table10Center"/>
              <w:spacing w:before="20" w:after="20"/>
            </w:pPr>
            <w:r w:rsidRPr="008B2943">
              <w:t>As-Left</w:t>
            </w:r>
            <w:r w:rsidRPr="008B2943">
              <w:br/>
              <w:t>Specific</w:t>
            </w:r>
            <w:r w:rsidRPr="008B2943">
              <w:br/>
              <w:t>Gravity</w:t>
            </w:r>
          </w:p>
        </w:tc>
      </w:tr>
      <w:tr w:rsidR="00E042C9" w:rsidRPr="008B2943" w14:paraId="00CAF1F7" w14:textId="77777777" w:rsidTr="00990D71">
        <w:trPr>
          <w:cantSplit/>
          <w:jc w:val="center"/>
        </w:trPr>
        <w:tc>
          <w:tcPr>
            <w:tcW w:w="792" w:type="dxa"/>
          </w:tcPr>
          <w:p w14:paraId="2D923175" w14:textId="77777777" w:rsidR="00E042C9" w:rsidRPr="008B2943" w:rsidRDefault="00E042C9" w:rsidP="008B2943">
            <w:pPr>
              <w:pStyle w:val="Table10Center"/>
              <w:spacing w:before="20" w:after="20"/>
            </w:pPr>
            <w:r w:rsidRPr="008B2943">
              <w:t>21</w:t>
            </w:r>
          </w:p>
        </w:tc>
        <w:tc>
          <w:tcPr>
            <w:tcW w:w="1296" w:type="dxa"/>
          </w:tcPr>
          <w:p w14:paraId="5C801AF6" w14:textId="77777777" w:rsidR="00E042C9" w:rsidRPr="008B2943" w:rsidRDefault="00E042C9" w:rsidP="008B2943">
            <w:pPr>
              <w:pStyle w:val="Table10Center"/>
              <w:spacing w:before="20" w:after="20"/>
            </w:pPr>
          </w:p>
        </w:tc>
        <w:tc>
          <w:tcPr>
            <w:tcW w:w="1638" w:type="dxa"/>
          </w:tcPr>
          <w:p w14:paraId="399737D1" w14:textId="77777777" w:rsidR="00E042C9" w:rsidRPr="008B2943" w:rsidRDefault="00E042C9" w:rsidP="008B2943">
            <w:pPr>
              <w:pStyle w:val="Table10Center"/>
              <w:spacing w:before="20" w:after="20"/>
            </w:pPr>
            <w:r w:rsidRPr="008B2943">
              <w:t>N/A</w:t>
            </w:r>
          </w:p>
        </w:tc>
        <w:tc>
          <w:tcPr>
            <w:tcW w:w="1350" w:type="dxa"/>
          </w:tcPr>
          <w:p w14:paraId="79452EB4" w14:textId="77777777" w:rsidR="00E042C9" w:rsidRPr="008B2943" w:rsidRDefault="00E042C9" w:rsidP="008B2943">
            <w:pPr>
              <w:pStyle w:val="Table10Center"/>
              <w:spacing w:before="20" w:after="20"/>
            </w:pPr>
          </w:p>
        </w:tc>
        <w:tc>
          <w:tcPr>
            <w:tcW w:w="324" w:type="dxa"/>
            <w:tcBorders>
              <w:top w:val="nil"/>
              <w:bottom w:val="nil"/>
            </w:tcBorders>
          </w:tcPr>
          <w:p w14:paraId="6E1DB12A" w14:textId="77777777" w:rsidR="00E042C9" w:rsidRPr="008B2943" w:rsidRDefault="00E042C9" w:rsidP="008B2943">
            <w:pPr>
              <w:pStyle w:val="Table10Center"/>
              <w:spacing w:before="20" w:after="20"/>
            </w:pPr>
          </w:p>
        </w:tc>
        <w:tc>
          <w:tcPr>
            <w:tcW w:w="792" w:type="dxa"/>
          </w:tcPr>
          <w:p w14:paraId="0422892E" w14:textId="77777777" w:rsidR="00E042C9" w:rsidRPr="008B2943" w:rsidRDefault="00E042C9" w:rsidP="008B2943">
            <w:pPr>
              <w:pStyle w:val="Table10Center"/>
              <w:spacing w:before="20" w:after="20"/>
            </w:pPr>
            <w:r w:rsidRPr="008B2943">
              <w:t>21</w:t>
            </w:r>
          </w:p>
        </w:tc>
        <w:tc>
          <w:tcPr>
            <w:tcW w:w="1296" w:type="dxa"/>
          </w:tcPr>
          <w:p w14:paraId="3BF552FF" w14:textId="77777777" w:rsidR="00E042C9" w:rsidRPr="008B2943" w:rsidRDefault="00E042C9" w:rsidP="008B2943">
            <w:pPr>
              <w:pStyle w:val="Table10Center"/>
              <w:spacing w:before="20" w:after="20"/>
            </w:pPr>
          </w:p>
        </w:tc>
        <w:tc>
          <w:tcPr>
            <w:tcW w:w="1647" w:type="dxa"/>
          </w:tcPr>
          <w:p w14:paraId="4D7DDDB2" w14:textId="77777777" w:rsidR="00E042C9" w:rsidRPr="008B2943" w:rsidRDefault="00E042C9" w:rsidP="008B2943">
            <w:pPr>
              <w:pStyle w:val="Table10Center"/>
              <w:spacing w:before="20" w:after="20"/>
            </w:pPr>
          </w:p>
        </w:tc>
        <w:tc>
          <w:tcPr>
            <w:tcW w:w="1310" w:type="dxa"/>
          </w:tcPr>
          <w:p w14:paraId="70AEE66E" w14:textId="77777777" w:rsidR="00E042C9" w:rsidRPr="008B2943" w:rsidRDefault="00E042C9" w:rsidP="008B2943">
            <w:pPr>
              <w:pStyle w:val="Table10Center"/>
              <w:spacing w:before="20" w:after="20"/>
            </w:pPr>
          </w:p>
        </w:tc>
      </w:tr>
      <w:tr w:rsidR="00E042C9" w:rsidRPr="008B2943" w14:paraId="1528C3A0" w14:textId="77777777" w:rsidTr="00990D71">
        <w:trPr>
          <w:cantSplit/>
          <w:jc w:val="center"/>
        </w:trPr>
        <w:tc>
          <w:tcPr>
            <w:tcW w:w="792" w:type="dxa"/>
          </w:tcPr>
          <w:p w14:paraId="04B148B5" w14:textId="77777777" w:rsidR="00E042C9" w:rsidRPr="008B2943" w:rsidRDefault="00E042C9" w:rsidP="008B2943">
            <w:pPr>
              <w:pStyle w:val="Table10Center"/>
              <w:spacing w:before="20" w:after="20"/>
            </w:pPr>
            <w:r w:rsidRPr="008B2943">
              <w:t>22</w:t>
            </w:r>
          </w:p>
        </w:tc>
        <w:tc>
          <w:tcPr>
            <w:tcW w:w="1296" w:type="dxa"/>
          </w:tcPr>
          <w:p w14:paraId="203EEF2B" w14:textId="77777777" w:rsidR="00E042C9" w:rsidRPr="008B2943" w:rsidRDefault="00E042C9" w:rsidP="008B2943">
            <w:pPr>
              <w:pStyle w:val="Table10Center"/>
              <w:spacing w:before="20" w:after="20"/>
            </w:pPr>
          </w:p>
        </w:tc>
        <w:tc>
          <w:tcPr>
            <w:tcW w:w="1638" w:type="dxa"/>
          </w:tcPr>
          <w:p w14:paraId="296A186D" w14:textId="77777777" w:rsidR="00E042C9" w:rsidRPr="008B2943" w:rsidRDefault="00E042C9" w:rsidP="008B2943">
            <w:pPr>
              <w:pStyle w:val="Table10Center"/>
              <w:spacing w:before="20" w:after="20"/>
            </w:pPr>
            <w:r w:rsidRPr="008B2943">
              <w:t>N/A</w:t>
            </w:r>
          </w:p>
        </w:tc>
        <w:tc>
          <w:tcPr>
            <w:tcW w:w="1350" w:type="dxa"/>
          </w:tcPr>
          <w:p w14:paraId="6637D2F1" w14:textId="77777777" w:rsidR="00E042C9" w:rsidRPr="008B2943" w:rsidRDefault="00E042C9" w:rsidP="008B2943">
            <w:pPr>
              <w:pStyle w:val="Table10Center"/>
              <w:spacing w:before="20" w:after="20"/>
            </w:pPr>
          </w:p>
        </w:tc>
        <w:tc>
          <w:tcPr>
            <w:tcW w:w="324" w:type="dxa"/>
            <w:tcBorders>
              <w:top w:val="nil"/>
              <w:bottom w:val="nil"/>
            </w:tcBorders>
          </w:tcPr>
          <w:p w14:paraId="06A458BC" w14:textId="77777777" w:rsidR="00E042C9" w:rsidRPr="008B2943" w:rsidRDefault="00E042C9" w:rsidP="008B2943">
            <w:pPr>
              <w:pStyle w:val="Table10Center"/>
              <w:spacing w:before="20" w:after="20"/>
            </w:pPr>
          </w:p>
        </w:tc>
        <w:tc>
          <w:tcPr>
            <w:tcW w:w="792" w:type="dxa"/>
          </w:tcPr>
          <w:p w14:paraId="69ECD2C0" w14:textId="77777777" w:rsidR="00E042C9" w:rsidRPr="008B2943" w:rsidRDefault="00E042C9" w:rsidP="008B2943">
            <w:pPr>
              <w:pStyle w:val="Table10Center"/>
              <w:spacing w:before="20" w:after="20"/>
            </w:pPr>
            <w:r w:rsidRPr="008B2943">
              <w:t>22</w:t>
            </w:r>
          </w:p>
        </w:tc>
        <w:tc>
          <w:tcPr>
            <w:tcW w:w="1296" w:type="dxa"/>
          </w:tcPr>
          <w:p w14:paraId="3D5E0144" w14:textId="77777777" w:rsidR="00E042C9" w:rsidRPr="008B2943" w:rsidRDefault="00E042C9" w:rsidP="008B2943">
            <w:pPr>
              <w:pStyle w:val="Table10Center"/>
              <w:spacing w:before="20" w:after="20"/>
            </w:pPr>
          </w:p>
        </w:tc>
        <w:tc>
          <w:tcPr>
            <w:tcW w:w="1647" w:type="dxa"/>
          </w:tcPr>
          <w:p w14:paraId="5A636EA9" w14:textId="77777777" w:rsidR="00E042C9" w:rsidRPr="008B2943" w:rsidRDefault="00E042C9" w:rsidP="008B2943">
            <w:pPr>
              <w:pStyle w:val="Table10Center"/>
              <w:spacing w:before="20" w:after="20"/>
            </w:pPr>
          </w:p>
        </w:tc>
        <w:tc>
          <w:tcPr>
            <w:tcW w:w="1310" w:type="dxa"/>
          </w:tcPr>
          <w:p w14:paraId="339924E2" w14:textId="77777777" w:rsidR="00E042C9" w:rsidRPr="008B2943" w:rsidRDefault="00E042C9" w:rsidP="008B2943">
            <w:pPr>
              <w:pStyle w:val="Table10Center"/>
              <w:spacing w:before="20" w:after="20"/>
            </w:pPr>
          </w:p>
        </w:tc>
      </w:tr>
      <w:tr w:rsidR="00E042C9" w:rsidRPr="008B2943" w14:paraId="2969F360" w14:textId="77777777" w:rsidTr="00990D71">
        <w:trPr>
          <w:cantSplit/>
          <w:jc w:val="center"/>
        </w:trPr>
        <w:tc>
          <w:tcPr>
            <w:tcW w:w="792" w:type="dxa"/>
          </w:tcPr>
          <w:p w14:paraId="57E59C94" w14:textId="77777777" w:rsidR="00E042C9" w:rsidRPr="008B2943" w:rsidRDefault="00E042C9" w:rsidP="008B2943">
            <w:pPr>
              <w:pStyle w:val="Table10Center"/>
              <w:spacing w:before="20" w:after="20"/>
            </w:pPr>
            <w:r w:rsidRPr="008B2943">
              <w:t>23</w:t>
            </w:r>
          </w:p>
        </w:tc>
        <w:tc>
          <w:tcPr>
            <w:tcW w:w="1296" w:type="dxa"/>
          </w:tcPr>
          <w:p w14:paraId="1EB4B03C" w14:textId="77777777" w:rsidR="00E042C9" w:rsidRPr="008B2943" w:rsidRDefault="00E042C9" w:rsidP="008B2943">
            <w:pPr>
              <w:pStyle w:val="Table10Center"/>
              <w:spacing w:before="20" w:after="20"/>
            </w:pPr>
          </w:p>
        </w:tc>
        <w:tc>
          <w:tcPr>
            <w:tcW w:w="1638" w:type="dxa"/>
          </w:tcPr>
          <w:p w14:paraId="14D9B8CE" w14:textId="77777777" w:rsidR="00E042C9" w:rsidRPr="008B2943" w:rsidRDefault="00E042C9" w:rsidP="008B2943">
            <w:pPr>
              <w:pStyle w:val="Table10Center"/>
              <w:spacing w:before="20" w:after="20"/>
            </w:pPr>
            <w:r w:rsidRPr="008B2943">
              <w:t>N/A</w:t>
            </w:r>
          </w:p>
        </w:tc>
        <w:tc>
          <w:tcPr>
            <w:tcW w:w="1350" w:type="dxa"/>
          </w:tcPr>
          <w:p w14:paraId="7F93637D" w14:textId="77777777" w:rsidR="00E042C9" w:rsidRPr="008B2943" w:rsidRDefault="00E042C9" w:rsidP="008B2943">
            <w:pPr>
              <w:pStyle w:val="Table10Center"/>
              <w:spacing w:before="20" w:after="20"/>
            </w:pPr>
          </w:p>
        </w:tc>
        <w:tc>
          <w:tcPr>
            <w:tcW w:w="324" w:type="dxa"/>
            <w:tcBorders>
              <w:top w:val="nil"/>
              <w:bottom w:val="nil"/>
            </w:tcBorders>
          </w:tcPr>
          <w:p w14:paraId="545CBC81" w14:textId="77777777" w:rsidR="00E042C9" w:rsidRPr="008B2943" w:rsidRDefault="00E042C9" w:rsidP="008B2943">
            <w:pPr>
              <w:pStyle w:val="Table10Center"/>
              <w:spacing w:before="20" w:after="20"/>
            </w:pPr>
          </w:p>
        </w:tc>
        <w:tc>
          <w:tcPr>
            <w:tcW w:w="792" w:type="dxa"/>
          </w:tcPr>
          <w:p w14:paraId="04B871B7" w14:textId="77777777" w:rsidR="00E042C9" w:rsidRPr="008B2943" w:rsidRDefault="00E042C9" w:rsidP="008B2943">
            <w:pPr>
              <w:pStyle w:val="Table10Center"/>
              <w:spacing w:before="20" w:after="20"/>
            </w:pPr>
            <w:r w:rsidRPr="008B2943">
              <w:t>23</w:t>
            </w:r>
          </w:p>
        </w:tc>
        <w:tc>
          <w:tcPr>
            <w:tcW w:w="1296" w:type="dxa"/>
          </w:tcPr>
          <w:p w14:paraId="32EF2C95" w14:textId="77777777" w:rsidR="00E042C9" w:rsidRPr="008B2943" w:rsidRDefault="00E042C9" w:rsidP="008B2943">
            <w:pPr>
              <w:pStyle w:val="Table10Center"/>
              <w:spacing w:before="20" w:after="20"/>
            </w:pPr>
          </w:p>
        </w:tc>
        <w:tc>
          <w:tcPr>
            <w:tcW w:w="1647" w:type="dxa"/>
          </w:tcPr>
          <w:p w14:paraId="1C8E2553" w14:textId="77777777" w:rsidR="00E042C9" w:rsidRPr="008B2943" w:rsidRDefault="00E042C9" w:rsidP="008B2943">
            <w:pPr>
              <w:pStyle w:val="Table10Center"/>
              <w:spacing w:before="20" w:after="20"/>
            </w:pPr>
          </w:p>
        </w:tc>
        <w:tc>
          <w:tcPr>
            <w:tcW w:w="1310" w:type="dxa"/>
          </w:tcPr>
          <w:p w14:paraId="143AA8C9" w14:textId="77777777" w:rsidR="00E042C9" w:rsidRPr="008B2943" w:rsidRDefault="00E042C9" w:rsidP="008B2943">
            <w:pPr>
              <w:pStyle w:val="Table10Center"/>
              <w:spacing w:before="20" w:after="20"/>
            </w:pPr>
          </w:p>
        </w:tc>
      </w:tr>
      <w:tr w:rsidR="00E042C9" w:rsidRPr="008B2943" w14:paraId="0116203F" w14:textId="77777777" w:rsidTr="00990D71">
        <w:trPr>
          <w:cantSplit/>
          <w:jc w:val="center"/>
        </w:trPr>
        <w:tc>
          <w:tcPr>
            <w:tcW w:w="792" w:type="dxa"/>
          </w:tcPr>
          <w:p w14:paraId="60AA60DF" w14:textId="77777777" w:rsidR="00E042C9" w:rsidRPr="008B2943" w:rsidRDefault="00E042C9" w:rsidP="008B2943">
            <w:pPr>
              <w:pStyle w:val="Table10Center"/>
              <w:spacing w:before="20" w:after="20"/>
            </w:pPr>
            <w:r w:rsidRPr="008B2943">
              <w:t>24</w:t>
            </w:r>
          </w:p>
        </w:tc>
        <w:tc>
          <w:tcPr>
            <w:tcW w:w="1296" w:type="dxa"/>
          </w:tcPr>
          <w:p w14:paraId="0353314B" w14:textId="77777777" w:rsidR="00E042C9" w:rsidRPr="008B2943" w:rsidRDefault="00E042C9" w:rsidP="008B2943">
            <w:pPr>
              <w:pStyle w:val="Table10Center"/>
              <w:spacing w:before="20" w:after="20"/>
            </w:pPr>
          </w:p>
        </w:tc>
        <w:tc>
          <w:tcPr>
            <w:tcW w:w="1638" w:type="dxa"/>
          </w:tcPr>
          <w:p w14:paraId="2996BB67" w14:textId="77777777" w:rsidR="00E042C9" w:rsidRPr="008B2943" w:rsidRDefault="00E042C9" w:rsidP="008B2943">
            <w:pPr>
              <w:pStyle w:val="Table10Center"/>
              <w:spacing w:before="20" w:after="20"/>
            </w:pPr>
          </w:p>
        </w:tc>
        <w:tc>
          <w:tcPr>
            <w:tcW w:w="1350" w:type="dxa"/>
          </w:tcPr>
          <w:p w14:paraId="16A017E5" w14:textId="77777777" w:rsidR="00E042C9" w:rsidRPr="008B2943" w:rsidRDefault="00E042C9" w:rsidP="008B2943">
            <w:pPr>
              <w:pStyle w:val="Table10Center"/>
              <w:spacing w:before="20" w:after="20"/>
            </w:pPr>
          </w:p>
        </w:tc>
        <w:tc>
          <w:tcPr>
            <w:tcW w:w="324" w:type="dxa"/>
            <w:tcBorders>
              <w:top w:val="nil"/>
              <w:bottom w:val="nil"/>
            </w:tcBorders>
          </w:tcPr>
          <w:p w14:paraId="16C15C86" w14:textId="77777777" w:rsidR="00E042C9" w:rsidRPr="008B2943" w:rsidRDefault="00E042C9" w:rsidP="008B2943">
            <w:pPr>
              <w:pStyle w:val="Table10Center"/>
              <w:spacing w:before="20" w:after="20"/>
            </w:pPr>
          </w:p>
        </w:tc>
        <w:tc>
          <w:tcPr>
            <w:tcW w:w="792" w:type="dxa"/>
          </w:tcPr>
          <w:p w14:paraId="13073A3A" w14:textId="77777777" w:rsidR="00E042C9" w:rsidRPr="008B2943" w:rsidRDefault="00E042C9" w:rsidP="008B2943">
            <w:pPr>
              <w:pStyle w:val="Table10Center"/>
              <w:spacing w:before="20" w:after="20"/>
            </w:pPr>
            <w:r w:rsidRPr="008B2943">
              <w:t>24</w:t>
            </w:r>
          </w:p>
        </w:tc>
        <w:tc>
          <w:tcPr>
            <w:tcW w:w="1296" w:type="dxa"/>
          </w:tcPr>
          <w:p w14:paraId="175189BB" w14:textId="77777777" w:rsidR="00E042C9" w:rsidRPr="008B2943" w:rsidRDefault="00E042C9" w:rsidP="008B2943">
            <w:pPr>
              <w:pStyle w:val="Table10Center"/>
              <w:spacing w:before="20" w:after="20"/>
            </w:pPr>
          </w:p>
        </w:tc>
        <w:tc>
          <w:tcPr>
            <w:tcW w:w="1647" w:type="dxa"/>
          </w:tcPr>
          <w:p w14:paraId="2E1D896D" w14:textId="77777777" w:rsidR="00E042C9" w:rsidRPr="008B2943" w:rsidRDefault="00E042C9" w:rsidP="008B2943">
            <w:pPr>
              <w:pStyle w:val="Table10Center"/>
              <w:spacing w:before="20" w:after="20"/>
            </w:pPr>
          </w:p>
        </w:tc>
        <w:tc>
          <w:tcPr>
            <w:tcW w:w="1310" w:type="dxa"/>
          </w:tcPr>
          <w:p w14:paraId="3E2DE0CE" w14:textId="77777777" w:rsidR="00E042C9" w:rsidRPr="008B2943" w:rsidRDefault="00E042C9" w:rsidP="008B2943">
            <w:pPr>
              <w:pStyle w:val="Table10Center"/>
              <w:spacing w:before="20" w:after="20"/>
            </w:pPr>
          </w:p>
        </w:tc>
      </w:tr>
      <w:tr w:rsidR="00E042C9" w:rsidRPr="008B2943" w14:paraId="4A04EB6E" w14:textId="77777777" w:rsidTr="00990D71">
        <w:trPr>
          <w:cantSplit/>
          <w:jc w:val="center"/>
        </w:trPr>
        <w:tc>
          <w:tcPr>
            <w:tcW w:w="792" w:type="dxa"/>
          </w:tcPr>
          <w:p w14:paraId="48DFC975" w14:textId="77777777" w:rsidR="00E042C9" w:rsidRPr="008B2943" w:rsidRDefault="00E042C9" w:rsidP="008B2943">
            <w:pPr>
              <w:pStyle w:val="Table10Center"/>
              <w:spacing w:before="20" w:after="20"/>
            </w:pPr>
            <w:r w:rsidRPr="008B2943">
              <w:t>25</w:t>
            </w:r>
          </w:p>
        </w:tc>
        <w:tc>
          <w:tcPr>
            <w:tcW w:w="1296" w:type="dxa"/>
          </w:tcPr>
          <w:p w14:paraId="4C406CAA" w14:textId="77777777" w:rsidR="00E042C9" w:rsidRPr="008B2943" w:rsidRDefault="00E042C9" w:rsidP="008B2943">
            <w:pPr>
              <w:pStyle w:val="Table10Center"/>
              <w:spacing w:before="20" w:after="20"/>
            </w:pPr>
          </w:p>
        </w:tc>
        <w:tc>
          <w:tcPr>
            <w:tcW w:w="1638" w:type="dxa"/>
          </w:tcPr>
          <w:p w14:paraId="5E958EEC" w14:textId="77777777" w:rsidR="00E042C9" w:rsidRPr="008B2943" w:rsidRDefault="00E042C9" w:rsidP="008B2943">
            <w:pPr>
              <w:pStyle w:val="Table10Center"/>
              <w:spacing w:before="20" w:after="20"/>
            </w:pPr>
            <w:r w:rsidRPr="008B2943">
              <w:t>N/A</w:t>
            </w:r>
          </w:p>
        </w:tc>
        <w:tc>
          <w:tcPr>
            <w:tcW w:w="1350" w:type="dxa"/>
          </w:tcPr>
          <w:p w14:paraId="2A98D36B" w14:textId="77777777" w:rsidR="00E042C9" w:rsidRPr="008B2943" w:rsidRDefault="00E042C9" w:rsidP="008B2943">
            <w:pPr>
              <w:pStyle w:val="Table10Center"/>
              <w:spacing w:before="20" w:after="20"/>
            </w:pPr>
          </w:p>
        </w:tc>
        <w:tc>
          <w:tcPr>
            <w:tcW w:w="324" w:type="dxa"/>
            <w:tcBorders>
              <w:top w:val="nil"/>
              <w:bottom w:val="nil"/>
            </w:tcBorders>
          </w:tcPr>
          <w:p w14:paraId="43F387FD" w14:textId="77777777" w:rsidR="00E042C9" w:rsidRPr="008B2943" w:rsidRDefault="00E042C9" w:rsidP="008B2943">
            <w:pPr>
              <w:pStyle w:val="Table10Center"/>
              <w:spacing w:before="20" w:after="20"/>
            </w:pPr>
          </w:p>
        </w:tc>
        <w:tc>
          <w:tcPr>
            <w:tcW w:w="792" w:type="dxa"/>
          </w:tcPr>
          <w:p w14:paraId="70B4BFC3" w14:textId="77777777" w:rsidR="00E042C9" w:rsidRPr="008B2943" w:rsidRDefault="00E042C9" w:rsidP="008B2943">
            <w:pPr>
              <w:pStyle w:val="Table10Center"/>
              <w:spacing w:before="20" w:after="20"/>
            </w:pPr>
            <w:r w:rsidRPr="008B2943">
              <w:t>25</w:t>
            </w:r>
          </w:p>
        </w:tc>
        <w:tc>
          <w:tcPr>
            <w:tcW w:w="1296" w:type="dxa"/>
          </w:tcPr>
          <w:p w14:paraId="612D8749" w14:textId="77777777" w:rsidR="00E042C9" w:rsidRPr="008B2943" w:rsidRDefault="00E042C9" w:rsidP="008B2943">
            <w:pPr>
              <w:pStyle w:val="Table10Center"/>
              <w:spacing w:before="20" w:after="20"/>
            </w:pPr>
          </w:p>
        </w:tc>
        <w:tc>
          <w:tcPr>
            <w:tcW w:w="1647" w:type="dxa"/>
          </w:tcPr>
          <w:p w14:paraId="2AABE7A5" w14:textId="77777777" w:rsidR="00E042C9" w:rsidRPr="008B2943" w:rsidRDefault="00E042C9" w:rsidP="008B2943">
            <w:pPr>
              <w:pStyle w:val="Table10Center"/>
              <w:spacing w:before="20" w:after="20"/>
            </w:pPr>
          </w:p>
        </w:tc>
        <w:tc>
          <w:tcPr>
            <w:tcW w:w="1310" w:type="dxa"/>
          </w:tcPr>
          <w:p w14:paraId="1FE25C8A" w14:textId="77777777" w:rsidR="00E042C9" w:rsidRPr="008B2943" w:rsidRDefault="00E042C9" w:rsidP="008B2943">
            <w:pPr>
              <w:pStyle w:val="Table10Center"/>
              <w:spacing w:before="20" w:after="20"/>
            </w:pPr>
          </w:p>
        </w:tc>
      </w:tr>
      <w:tr w:rsidR="00E042C9" w:rsidRPr="008B2943" w14:paraId="21422E8B" w14:textId="77777777" w:rsidTr="00990D71">
        <w:trPr>
          <w:cantSplit/>
          <w:jc w:val="center"/>
        </w:trPr>
        <w:tc>
          <w:tcPr>
            <w:tcW w:w="792" w:type="dxa"/>
          </w:tcPr>
          <w:p w14:paraId="39C8B7DF" w14:textId="77777777" w:rsidR="00E042C9" w:rsidRPr="008B2943" w:rsidRDefault="00E042C9" w:rsidP="008B2943">
            <w:pPr>
              <w:pStyle w:val="Table10Center"/>
              <w:spacing w:before="20" w:after="20"/>
            </w:pPr>
            <w:r w:rsidRPr="008B2943">
              <w:t>26</w:t>
            </w:r>
          </w:p>
        </w:tc>
        <w:tc>
          <w:tcPr>
            <w:tcW w:w="1296" w:type="dxa"/>
          </w:tcPr>
          <w:p w14:paraId="6442C8D7" w14:textId="77777777" w:rsidR="00E042C9" w:rsidRPr="008B2943" w:rsidRDefault="00E042C9" w:rsidP="008B2943">
            <w:pPr>
              <w:pStyle w:val="Table10Center"/>
              <w:spacing w:before="20" w:after="20"/>
            </w:pPr>
          </w:p>
        </w:tc>
        <w:tc>
          <w:tcPr>
            <w:tcW w:w="1638" w:type="dxa"/>
          </w:tcPr>
          <w:p w14:paraId="711FD058" w14:textId="77777777" w:rsidR="00E042C9" w:rsidRPr="008B2943" w:rsidRDefault="00E042C9" w:rsidP="008B2943">
            <w:pPr>
              <w:pStyle w:val="Table10Center"/>
              <w:spacing w:before="20" w:after="20"/>
            </w:pPr>
            <w:r w:rsidRPr="008B2943">
              <w:t>N/A</w:t>
            </w:r>
          </w:p>
        </w:tc>
        <w:tc>
          <w:tcPr>
            <w:tcW w:w="1350" w:type="dxa"/>
          </w:tcPr>
          <w:p w14:paraId="6C88C3EA" w14:textId="77777777" w:rsidR="00E042C9" w:rsidRPr="008B2943" w:rsidRDefault="00E042C9" w:rsidP="008B2943">
            <w:pPr>
              <w:pStyle w:val="Table10Center"/>
              <w:spacing w:before="20" w:after="20"/>
            </w:pPr>
          </w:p>
        </w:tc>
        <w:tc>
          <w:tcPr>
            <w:tcW w:w="324" w:type="dxa"/>
            <w:tcBorders>
              <w:top w:val="nil"/>
              <w:bottom w:val="nil"/>
            </w:tcBorders>
          </w:tcPr>
          <w:p w14:paraId="55D0E344" w14:textId="77777777" w:rsidR="00E042C9" w:rsidRPr="008B2943" w:rsidRDefault="00E042C9" w:rsidP="008B2943">
            <w:pPr>
              <w:pStyle w:val="Table10Center"/>
              <w:spacing w:before="20" w:after="20"/>
            </w:pPr>
          </w:p>
        </w:tc>
        <w:tc>
          <w:tcPr>
            <w:tcW w:w="792" w:type="dxa"/>
          </w:tcPr>
          <w:p w14:paraId="49AB79E6" w14:textId="77777777" w:rsidR="00E042C9" w:rsidRPr="008B2943" w:rsidRDefault="00E042C9" w:rsidP="008B2943">
            <w:pPr>
              <w:pStyle w:val="Table10Center"/>
              <w:spacing w:before="20" w:after="20"/>
            </w:pPr>
            <w:r w:rsidRPr="008B2943">
              <w:t>26</w:t>
            </w:r>
          </w:p>
        </w:tc>
        <w:tc>
          <w:tcPr>
            <w:tcW w:w="1296" w:type="dxa"/>
          </w:tcPr>
          <w:p w14:paraId="5270505C" w14:textId="77777777" w:rsidR="00E042C9" w:rsidRPr="008B2943" w:rsidRDefault="00E042C9" w:rsidP="008B2943">
            <w:pPr>
              <w:pStyle w:val="Table10Center"/>
              <w:spacing w:before="20" w:after="20"/>
            </w:pPr>
          </w:p>
        </w:tc>
        <w:tc>
          <w:tcPr>
            <w:tcW w:w="1647" w:type="dxa"/>
          </w:tcPr>
          <w:p w14:paraId="39C7B12A" w14:textId="77777777" w:rsidR="00E042C9" w:rsidRPr="008B2943" w:rsidRDefault="00E042C9" w:rsidP="008B2943">
            <w:pPr>
              <w:pStyle w:val="Table10Center"/>
              <w:spacing w:before="20" w:after="20"/>
            </w:pPr>
          </w:p>
        </w:tc>
        <w:tc>
          <w:tcPr>
            <w:tcW w:w="1310" w:type="dxa"/>
          </w:tcPr>
          <w:p w14:paraId="3CE466A2" w14:textId="77777777" w:rsidR="00E042C9" w:rsidRPr="008B2943" w:rsidRDefault="00E042C9" w:rsidP="008B2943">
            <w:pPr>
              <w:pStyle w:val="Table10Center"/>
              <w:spacing w:before="20" w:after="20"/>
            </w:pPr>
          </w:p>
        </w:tc>
      </w:tr>
      <w:tr w:rsidR="00E042C9" w:rsidRPr="008B2943" w14:paraId="5EAE31D7" w14:textId="77777777" w:rsidTr="00990D71">
        <w:trPr>
          <w:cantSplit/>
          <w:jc w:val="center"/>
        </w:trPr>
        <w:tc>
          <w:tcPr>
            <w:tcW w:w="792" w:type="dxa"/>
          </w:tcPr>
          <w:p w14:paraId="03004E3C" w14:textId="77777777" w:rsidR="00E042C9" w:rsidRPr="008B2943" w:rsidRDefault="00E042C9" w:rsidP="008B2943">
            <w:pPr>
              <w:pStyle w:val="Table10Center"/>
              <w:spacing w:before="20" w:after="20"/>
            </w:pPr>
            <w:r w:rsidRPr="008B2943">
              <w:t>27</w:t>
            </w:r>
          </w:p>
        </w:tc>
        <w:tc>
          <w:tcPr>
            <w:tcW w:w="1296" w:type="dxa"/>
          </w:tcPr>
          <w:p w14:paraId="3DC60F11" w14:textId="77777777" w:rsidR="00E042C9" w:rsidRPr="008B2943" w:rsidRDefault="00E042C9" w:rsidP="008B2943">
            <w:pPr>
              <w:pStyle w:val="Table10Center"/>
              <w:spacing w:before="20" w:after="20"/>
            </w:pPr>
          </w:p>
        </w:tc>
        <w:tc>
          <w:tcPr>
            <w:tcW w:w="1638" w:type="dxa"/>
          </w:tcPr>
          <w:p w14:paraId="723CCCA7" w14:textId="77777777" w:rsidR="00E042C9" w:rsidRPr="008B2943" w:rsidRDefault="00E042C9" w:rsidP="008B2943">
            <w:pPr>
              <w:pStyle w:val="Table10Center"/>
              <w:spacing w:before="20" w:after="20"/>
            </w:pPr>
            <w:r w:rsidRPr="008B2943">
              <w:t>N/A</w:t>
            </w:r>
          </w:p>
        </w:tc>
        <w:tc>
          <w:tcPr>
            <w:tcW w:w="1350" w:type="dxa"/>
          </w:tcPr>
          <w:p w14:paraId="21840C78" w14:textId="77777777" w:rsidR="00E042C9" w:rsidRPr="008B2943" w:rsidRDefault="00E042C9" w:rsidP="008B2943">
            <w:pPr>
              <w:pStyle w:val="Table10Center"/>
              <w:spacing w:before="20" w:after="20"/>
            </w:pPr>
          </w:p>
        </w:tc>
        <w:tc>
          <w:tcPr>
            <w:tcW w:w="324" w:type="dxa"/>
            <w:tcBorders>
              <w:top w:val="nil"/>
              <w:bottom w:val="nil"/>
            </w:tcBorders>
          </w:tcPr>
          <w:p w14:paraId="61DF1D5A" w14:textId="77777777" w:rsidR="00E042C9" w:rsidRPr="008B2943" w:rsidRDefault="00E042C9" w:rsidP="008B2943">
            <w:pPr>
              <w:pStyle w:val="Table10Center"/>
              <w:spacing w:before="20" w:after="20"/>
            </w:pPr>
          </w:p>
        </w:tc>
        <w:tc>
          <w:tcPr>
            <w:tcW w:w="792" w:type="dxa"/>
          </w:tcPr>
          <w:p w14:paraId="4775E3A8" w14:textId="77777777" w:rsidR="00E042C9" w:rsidRPr="008B2943" w:rsidRDefault="00E042C9" w:rsidP="008B2943">
            <w:pPr>
              <w:pStyle w:val="Table10Center"/>
              <w:spacing w:before="20" w:after="20"/>
            </w:pPr>
            <w:r w:rsidRPr="008B2943">
              <w:t>27</w:t>
            </w:r>
          </w:p>
        </w:tc>
        <w:tc>
          <w:tcPr>
            <w:tcW w:w="1296" w:type="dxa"/>
          </w:tcPr>
          <w:p w14:paraId="10AB7555" w14:textId="77777777" w:rsidR="00E042C9" w:rsidRPr="008B2943" w:rsidRDefault="00E042C9" w:rsidP="008B2943">
            <w:pPr>
              <w:pStyle w:val="Table10Center"/>
              <w:spacing w:before="20" w:after="20"/>
            </w:pPr>
          </w:p>
        </w:tc>
        <w:tc>
          <w:tcPr>
            <w:tcW w:w="1647" w:type="dxa"/>
          </w:tcPr>
          <w:p w14:paraId="1CC0F46E" w14:textId="77777777" w:rsidR="00E042C9" w:rsidRPr="008B2943" w:rsidRDefault="00E042C9" w:rsidP="008B2943">
            <w:pPr>
              <w:pStyle w:val="Table10Center"/>
              <w:spacing w:before="20" w:after="20"/>
            </w:pPr>
          </w:p>
        </w:tc>
        <w:tc>
          <w:tcPr>
            <w:tcW w:w="1310" w:type="dxa"/>
          </w:tcPr>
          <w:p w14:paraId="316DDC6E" w14:textId="77777777" w:rsidR="00E042C9" w:rsidRPr="008B2943" w:rsidRDefault="00E042C9" w:rsidP="008B2943">
            <w:pPr>
              <w:pStyle w:val="Table10Center"/>
              <w:spacing w:before="20" w:after="20"/>
            </w:pPr>
          </w:p>
        </w:tc>
      </w:tr>
      <w:tr w:rsidR="00E042C9" w:rsidRPr="008B2943" w14:paraId="2A5D5680" w14:textId="77777777" w:rsidTr="00990D71">
        <w:trPr>
          <w:cantSplit/>
          <w:jc w:val="center"/>
        </w:trPr>
        <w:tc>
          <w:tcPr>
            <w:tcW w:w="792" w:type="dxa"/>
          </w:tcPr>
          <w:p w14:paraId="5BBAE2B1" w14:textId="77777777" w:rsidR="00E042C9" w:rsidRPr="008B2943" w:rsidRDefault="00E042C9" w:rsidP="008B2943">
            <w:pPr>
              <w:pStyle w:val="Table10Center"/>
              <w:spacing w:before="20" w:after="20"/>
            </w:pPr>
            <w:r w:rsidRPr="008B2943">
              <w:t>28</w:t>
            </w:r>
          </w:p>
        </w:tc>
        <w:tc>
          <w:tcPr>
            <w:tcW w:w="1296" w:type="dxa"/>
          </w:tcPr>
          <w:p w14:paraId="2B97751F" w14:textId="77777777" w:rsidR="00E042C9" w:rsidRPr="008B2943" w:rsidRDefault="00E042C9" w:rsidP="008B2943">
            <w:pPr>
              <w:pStyle w:val="Table10Center"/>
              <w:spacing w:before="20" w:after="20"/>
            </w:pPr>
          </w:p>
        </w:tc>
        <w:tc>
          <w:tcPr>
            <w:tcW w:w="1638" w:type="dxa"/>
          </w:tcPr>
          <w:p w14:paraId="6C74F16A" w14:textId="77777777" w:rsidR="00E042C9" w:rsidRPr="008B2943" w:rsidRDefault="00E042C9" w:rsidP="008B2943">
            <w:pPr>
              <w:pStyle w:val="Table10Center"/>
              <w:spacing w:before="20" w:after="20"/>
            </w:pPr>
            <w:r w:rsidRPr="008B2943">
              <w:t>N/A</w:t>
            </w:r>
          </w:p>
        </w:tc>
        <w:tc>
          <w:tcPr>
            <w:tcW w:w="1350" w:type="dxa"/>
          </w:tcPr>
          <w:p w14:paraId="5D5E5077" w14:textId="77777777" w:rsidR="00E042C9" w:rsidRPr="008B2943" w:rsidRDefault="00E042C9" w:rsidP="008B2943">
            <w:pPr>
              <w:pStyle w:val="Table10Center"/>
              <w:spacing w:before="20" w:after="20"/>
            </w:pPr>
          </w:p>
        </w:tc>
        <w:tc>
          <w:tcPr>
            <w:tcW w:w="324" w:type="dxa"/>
            <w:tcBorders>
              <w:top w:val="nil"/>
              <w:bottom w:val="nil"/>
            </w:tcBorders>
          </w:tcPr>
          <w:p w14:paraId="0641C0DF" w14:textId="77777777" w:rsidR="00E042C9" w:rsidRPr="008B2943" w:rsidRDefault="00E042C9" w:rsidP="008B2943">
            <w:pPr>
              <w:pStyle w:val="Table10Center"/>
              <w:spacing w:before="20" w:after="20"/>
            </w:pPr>
          </w:p>
        </w:tc>
        <w:tc>
          <w:tcPr>
            <w:tcW w:w="792" w:type="dxa"/>
          </w:tcPr>
          <w:p w14:paraId="2390E41C" w14:textId="77777777" w:rsidR="00E042C9" w:rsidRPr="008B2943" w:rsidRDefault="00E042C9" w:rsidP="008B2943">
            <w:pPr>
              <w:pStyle w:val="Table10Center"/>
              <w:spacing w:before="20" w:after="20"/>
            </w:pPr>
            <w:r w:rsidRPr="008B2943">
              <w:t>28</w:t>
            </w:r>
          </w:p>
        </w:tc>
        <w:tc>
          <w:tcPr>
            <w:tcW w:w="1296" w:type="dxa"/>
          </w:tcPr>
          <w:p w14:paraId="088BC963" w14:textId="77777777" w:rsidR="00E042C9" w:rsidRPr="008B2943" w:rsidRDefault="00E042C9" w:rsidP="008B2943">
            <w:pPr>
              <w:pStyle w:val="Table10Center"/>
              <w:spacing w:before="20" w:after="20"/>
            </w:pPr>
          </w:p>
        </w:tc>
        <w:tc>
          <w:tcPr>
            <w:tcW w:w="1647" w:type="dxa"/>
          </w:tcPr>
          <w:p w14:paraId="75B98BD1" w14:textId="77777777" w:rsidR="00E042C9" w:rsidRPr="008B2943" w:rsidRDefault="00E042C9" w:rsidP="008B2943">
            <w:pPr>
              <w:pStyle w:val="Table10Center"/>
              <w:spacing w:before="20" w:after="20"/>
            </w:pPr>
          </w:p>
        </w:tc>
        <w:tc>
          <w:tcPr>
            <w:tcW w:w="1310" w:type="dxa"/>
          </w:tcPr>
          <w:p w14:paraId="6A35BB3F" w14:textId="77777777" w:rsidR="00E042C9" w:rsidRPr="008B2943" w:rsidRDefault="00E042C9" w:rsidP="008B2943">
            <w:pPr>
              <w:pStyle w:val="Table10Center"/>
              <w:spacing w:before="20" w:after="20"/>
            </w:pPr>
          </w:p>
        </w:tc>
      </w:tr>
      <w:tr w:rsidR="00E042C9" w:rsidRPr="008B2943" w14:paraId="4421087C" w14:textId="77777777" w:rsidTr="00990D71">
        <w:trPr>
          <w:cantSplit/>
          <w:jc w:val="center"/>
        </w:trPr>
        <w:tc>
          <w:tcPr>
            <w:tcW w:w="792" w:type="dxa"/>
          </w:tcPr>
          <w:p w14:paraId="59CC3494" w14:textId="77777777" w:rsidR="00E042C9" w:rsidRPr="008B2943" w:rsidRDefault="00E042C9" w:rsidP="008B2943">
            <w:pPr>
              <w:pStyle w:val="Table10Center"/>
              <w:spacing w:before="20" w:after="20"/>
            </w:pPr>
            <w:r w:rsidRPr="008B2943">
              <w:t>29</w:t>
            </w:r>
          </w:p>
        </w:tc>
        <w:tc>
          <w:tcPr>
            <w:tcW w:w="1296" w:type="dxa"/>
          </w:tcPr>
          <w:p w14:paraId="0A0A07EE" w14:textId="77777777" w:rsidR="00E042C9" w:rsidRPr="008B2943" w:rsidRDefault="00E042C9" w:rsidP="008B2943">
            <w:pPr>
              <w:pStyle w:val="Table10Center"/>
              <w:spacing w:before="20" w:after="20"/>
            </w:pPr>
          </w:p>
        </w:tc>
        <w:tc>
          <w:tcPr>
            <w:tcW w:w="1638" w:type="dxa"/>
          </w:tcPr>
          <w:p w14:paraId="3DDEFA19" w14:textId="77777777" w:rsidR="00E042C9" w:rsidRPr="008B2943" w:rsidRDefault="00E042C9" w:rsidP="008B2943">
            <w:pPr>
              <w:pStyle w:val="Table10Center"/>
              <w:spacing w:before="20" w:after="20"/>
            </w:pPr>
            <w:r w:rsidRPr="008B2943">
              <w:t>N/A</w:t>
            </w:r>
          </w:p>
        </w:tc>
        <w:tc>
          <w:tcPr>
            <w:tcW w:w="1350" w:type="dxa"/>
          </w:tcPr>
          <w:p w14:paraId="2E2D533F" w14:textId="77777777" w:rsidR="00E042C9" w:rsidRPr="008B2943" w:rsidRDefault="00E042C9" w:rsidP="008B2943">
            <w:pPr>
              <w:pStyle w:val="Table10Center"/>
              <w:spacing w:before="20" w:after="20"/>
            </w:pPr>
          </w:p>
        </w:tc>
        <w:tc>
          <w:tcPr>
            <w:tcW w:w="324" w:type="dxa"/>
            <w:tcBorders>
              <w:top w:val="nil"/>
              <w:bottom w:val="nil"/>
            </w:tcBorders>
          </w:tcPr>
          <w:p w14:paraId="1BDF5A47" w14:textId="77777777" w:rsidR="00E042C9" w:rsidRPr="008B2943" w:rsidRDefault="00E042C9" w:rsidP="008B2943">
            <w:pPr>
              <w:pStyle w:val="Table10Center"/>
              <w:spacing w:before="20" w:after="20"/>
            </w:pPr>
          </w:p>
        </w:tc>
        <w:tc>
          <w:tcPr>
            <w:tcW w:w="792" w:type="dxa"/>
          </w:tcPr>
          <w:p w14:paraId="629706B8" w14:textId="77777777" w:rsidR="00E042C9" w:rsidRPr="008B2943" w:rsidRDefault="00E042C9" w:rsidP="008B2943">
            <w:pPr>
              <w:pStyle w:val="Table10Center"/>
              <w:spacing w:before="20" w:after="20"/>
            </w:pPr>
            <w:r w:rsidRPr="008B2943">
              <w:t>29</w:t>
            </w:r>
          </w:p>
        </w:tc>
        <w:tc>
          <w:tcPr>
            <w:tcW w:w="1296" w:type="dxa"/>
          </w:tcPr>
          <w:p w14:paraId="56E9B222" w14:textId="77777777" w:rsidR="00E042C9" w:rsidRPr="008B2943" w:rsidRDefault="00E042C9" w:rsidP="008B2943">
            <w:pPr>
              <w:pStyle w:val="Table10Center"/>
              <w:spacing w:before="20" w:after="20"/>
            </w:pPr>
          </w:p>
        </w:tc>
        <w:tc>
          <w:tcPr>
            <w:tcW w:w="1647" w:type="dxa"/>
          </w:tcPr>
          <w:p w14:paraId="5E63B4C4" w14:textId="77777777" w:rsidR="00E042C9" w:rsidRPr="008B2943" w:rsidRDefault="00E042C9" w:rsidP="008B2943">
            <w:pPr>
              <w:pStyle w:val="Table10Center"/>
              <w:spacing w:before="20" w:after="20"/>
            </w:pPr>
          </w:p>
        </w:tc>
        <w:tc>
          <w:tcPr>
            <w:tcW w:w="1310" w:type="dxa"/>
          </w:tcPr>
          <w:p w14:paraId="321AAB0E" w14:textId="77777777" w:rsidR="00E042C9" w:rsidRPr="008B2943" w:rsidRDefault="00E042C9" w:rsidP="008B2943">
            <w:pPr>
              <w:pStyle w:val="Table10Center"/>
              <w:spacing w:before="20" w:after="20"/>
            </w:pPr>
          </w:p>
        </w:tc>
      </w:tr>
      <w:tr w:rsidR="00E042C9" w:rsidRPr="008B2943" w14:paraId="701F9DC7" w14:textId="77777777" w:rsidTr="00990D71">
        <w:trPr>
          <w:cantSplit/>
          <w:jc w:val="center"/>
        </w:trPr>
        <w:tc>
          <w:tcPr>
            <w:tcW w:w="792" w:type="dxa"/>
          </w:tcPr>
          <w:p w14:paraId="424F5311" w14:textId="77777777" w:rsidR="00E042C9" w:rsidRPr="008B2943" w:rsidRDefault="00E042C9" w:rsidP="008B2943">
            <w:pPr>
              <w:pStyle w:val="Table10Center"/>
              <w:spacing w:before="20" w:after="20"/>
            </w:pPr>
            <w:r w:rsidRPr="008B2943">
              <w:t>30</w:t>
            </w:r>
          </w:p>
        </w:tc>
        <w:tc>
          <w:tcPr>
            <w:tcW w:w="1296" w:type="dxa"/>
          </w:tcPr>
          <w:p w14:paraId="78327ABB" w14:textId="77777777" w:rsidR="00E042C9" w:rsidRPr="008B2943" w:rsidRDefault="00E042C9" w:rsidP="008B2943">
            <w:pPr>
              <w:pStyle w:val="Table10Center"/>
              <w:spacing w:before="20" w:after="20"/>
            </w:pPr>
          </w:p>
        </w:tc>
        <w:tc>
          <w:tcPr>
            <w:tcW w:w="1638" w:type="dxa"/>
          </w:tcPr>
          <w:p w14:paraId="439B43AE" w14:textId="77777777" w:rsidR="00E042C9" w:rsidRPr="008B2943" w:rsidRDefault="00E042C9" w:rsidP="008B2943">
            <w:pPr>
              <w:pStyle w:val="Table10Center"/>
              <w:spacing w:before="20" w:after="20"/>
            </w:pPr>
          </w:p>
        </w:tc>
        <w:tc>
          <w:tcPr>
            <w:tcW w:w="1350" w:type="dxa"/>
          </w:tcPr>
          <w:p w14:paraId="36804BD8" w14:textId="77777777" w:rsidR="00E042C9" w:rsidRPr="008B2943" w:rsidRDefault="00E042C9" w:rsidP="008B2943">
            <w:pPr>
              <w:pStyle w:val="Table10Center"/>
              <w:spacing w:before="20" w:after="20"/>
            </w:pPr>
          </w:p>
        </w:tc>
        <w:tc>
          <w:tcPr>
            <w:tcW w:w="324" w:type="dxa"/>
            <w:tcBorders>
              <w:top w:val="nil"/>
              <w:bottom w:val="nil"/>
            </w:tcBorders>
          </w:tcPr>
          <w:p w14:paraId="72EA6AF1" w14:textId="77777777" w:rsidR="00E042C9" w:rsidRPr="008B2943" w:rsidRDefault="00E042C9" w:rsidP="008B2943">
            <w:pPr>
              <w:pStyle w:val="Table10Center"/>
              <w:spacing w:before="20" w:after="20"/>
            </w:pPr>
          </w:p>
        </w:tc>
        <w:tc>
          <w:tcPr>
            <w:tcW w:w="792" w:type="dxa"/>
          </w:tcPr>
          <w:p w14:paraId="261598B6" w14:textId="77777777" w:rsidR="00E042C9" w:rsidRPr="008B2943" w:rsidRDefault="00E042C9" w:rsidP="008B2943">
            <w:pPr>
              <w:pStyle w:val="Table10Center"/>
              <w:spacing w:before="20" w:after="20"/>
            </w:pPr>
            <w:r w:rsidRPr="008B2943">
              <w:t>30</w:t>
            </w:r>
          </w:p>
        </w:tc>
        <w:tc>
          <w:tcPr>
            <w:tcW w:w="1296" w:type="dxa"/>
          </w:tcPr>
          <w:p w14:paraId="25904D05" w14:textId="77777777" w:rsidR="00E042C9" w:rsidRPr="008B2943" w:rsidRDefault="00E042C9" w:rsidP="008B2943">
            <w:pPr>
              <w:pStyle w:val="Table10Center"/>
              <w:spacing w:before="20" w:after="20"/>
            </w:pPr>
          </w:p>
        </w:tc>
        <w:tc>
          <w:tcPr>
            <w:tcW w:w="1647" w:type="dxa"/>
          </w:tcPr>
          <w:p w14:paraId="2BE7768F" w14:textId="77777777" w:rsidR="00E042C9" w:rsidRPr="008B2943" w:rsidRDefault="00E042C9" w:rsidP="008B2943">
            <w:pPr>
              <w:pStyle w:val="Table10Center"/>
              <w:spacing w:before="20" w:after="20"/>
            </w:pPr>
          </w:p>
        </w:tc>
        <w:tc>
          <w:tcPr>
            <w:tcW w:w="1310" w:type="dxa"/>
          </w:tcPr>
          <w:p w14:paraId="69BC1933" w14:textId="77777777" w:rsidR="00E042C9" w:rsidRPr="008B2943" w:rsidRDefault="00E042C9" w:rsidP="008B2943">
            <w:pPr>
              <w:pStyle w:val="Table10Center"/>
              <w:spacing w:before="20" w:after="20"/>
            </w:pPr>
          </w:p>
        </w:tc>
      </w:tr>
      <w:tr w:rsidR="00E042C9" w:rsidRPr="008B2943" w14:paraId="6587300A" w14:textId="77777777" w:rsidTr="00990D71">
        <w:trPr>
          <w:cantSplit/>
          <w:jc w:val="center"/>
        </w:trPr>
        <w:tc>
          <w:tcPr>
            <w:tcW w:w="792" w:type="dxa"/>
          </w:tcPr>
          <w:p w14:paraId="07F4DCD9" w14:textId="77777777" w:rsidR="00E042C9" w:rsidRPr="008B2943" w:rsidRDefault="00E042C9" w:rsidP="008B2943">
            <w:pPr>
              <w:pStyle w:val="Table10Center"/>
              <w:spacing w:before="20" w:after="20"/>
            </w:pPr>
            <w:r w:rsidRPr="008B2943">
              <w:t>31</w:t>
            </w:r>
          </w:p>
        </w:tc>
        <w:tc>
          <w:tcPr>
            <w:tcW w:w="1296" w:type="dxa"/>
          </w:tcPr>
          <w:p w14:paraId="57C9268E" w14:textId="77777777" w:rsidR="00E042C9" w:rsidRPr="008B2943" w:rsidRDefault="00E042C9" w:rsidP="008B2943">
            <w:pPr>
              <w:pStyle w:val="Table10Center"/>
              <w:spacing w:before="20" w:after="20"/>
            </w:pPr>
          </w:p>
        </w:tc>
        <w:tc>
          <w:tcPr>
            <w:tcW w:w="1638" w:type="dxa"/>
          </w:tcPr>
          <w:p w14:paraId="5AD8F87D" w14:textId="77777777" w:rsidR="00E042C9" w:rsidRPr="008B2943" w:rsidRDefault="00E042C9" w:rsidP="008B2943">
            <w:pPr>
              <w:pStyle w:val="Table10Center"/>
              <w:spacing w:before="20" w:after="20"/>
            </w:pPr>
            <w:r w:rsidRPr="008B2943">
              <w:t>N/A</w:t>
            </w:r>
          </w:p>
        </w:tc>
        <w:tc>
          <w:tcPr>
            <w:tcW w:w="1350" w:type="dxa"/>
          </w:tcPr>
          <w:p w14:paraId="50C1CA9F" w14:textId="77777777" w:rsidR="00E042C9" w:rsidRPr="008B2943" w:rsidRDefault="00E042C9" w:rsidP="008B2943">
            <w:pPr>
              <w:pStyle w:val="Table10Center"/>
              <w:spacing w:before="20" w:after="20"/>
            </w:pPr>
          </w:p>
        </w:tc>
        <w:tc>
          <w:tcPr>
            <w:tcW w:w="324" w:type="dxa"/>
            <w:tcBorders>
              <w:top w:val="nil"/>
              <w:bottom w:val="nil"/>
            </w:tcBorders>
          </w:tcPr>
          <w:p w14:paraId="35870F3A" w14:textId="77777777" w:rsidR="00E042C9" w:rsidRPr="008B2943" w:rsidRDefault="00E042C9" w:rsidP="008B2943">
            <w:pPr>
              <w:pStyle w:val="Table10Center"/>
              <w:spacing w:before="20" w:after="20"/>
            </w:pPr>
          </w:p>
        </w:tc>
        <w:tc>
          <w:tcPr>
            <w:tcW w:w="792" w:type="dxa"/>
          </w:tcPr>
          <w:p w14:paraId="195FF944" w14:textId="77777777" w:rsidR="00E042C9" w:rsidRPr="008B2943" w:rsidRDefault="00E042C9" w:rsidP="008B2943">
            <w:pPr>
              <w:pStyle w:val="Table10Center"/>
              <w:spacing w:before="20" w:after="20"/>
            </w:pPr>
            <w:r w:rsidRPr="008B2943">
              <w:t>31</w:t>
            </w:r>
          </w:p>
        </w:tc>
        <w:tc>
          <w:tcPr>
            <w:tcW w:w="1296" w:type="dxa"/>
          </w:tcPr>
          <w:p w14:paraId="11EA6D56" w14:textId="77777777" w:rsidR="00E042C9" w:rsidRPr="008B2943" w:rsidRDefault="00E042C9" w:rsidP="008B2943">
            <w:pPr>
              <w:pStyle w:val="Table10Center"/>
              <w:spacing w:before="20" w:after="20"/>
            </w:pPr>
          </w:p>
        </w:tc>
        <w:tc>
          <w:tcPr>
            <w:tcW w:w="1647" w:type="dxa"/>
          </w:tcPr>
          <w:p w14:paraId="69714898" w14:textId="77777777" w:rsidR="00E042C9" w:rsidRPr="008B2943" w:rsidRDefault="00E042C9" w:rsidP="008B2943">
            <w:pPr>
              <w:pStyle w:val="Table10Center"/>
              <w:spacing w:before="20" w:after="20"/>
            </w:pPr>
          </w:p>
        </w:tc>
        <w:tc>
          <w:tcPr>
            <w:tcW w:w="1310" w:type="dxa"/>
          </w:tcPr>
          <w:p w14:paraId="39FACC95" w14:textId="77777777" w:rsidR="00E042C9" w:rsidRPr="008B2943" w:rsidRDefault="00E042C9" w:rsidP="008B2943">
            <w:pPr>
              <w:pStyle w:val="Table10Center"/>
              <w:spacing w:before="20" w:after="20"/>
            </w:pPr>
          </w:p>
        </w:tc>
      </w:tr>
      <w:tr w:rsidR="00E042C9" w:rsidRPr="008B2943" w14:paraId="279BEC7B" w14:textId="77777777" w:rsidTr="00990D71">
        <w:trPr>
          <w:cantSplit/>
          <w:jc w:val="center"/>
        </w:trPr>
        <w:tc>
          <w:tcPr>
            <w:tcW w:w="792" w:type="dxa"/>
          </w:tcPr>
          <w:p w14:paraId="0E4AED84" w14:textId="77777777" w:rsidR="00E042C9" w:rsidRPr="008B2943" w:rsidRDefault="00E042C9" w:rsidP="008B2943">
            <w:pPr>
              <w:pStyle w:val="Table10Center"/>
              <w:spacing w:before="20" w:after="20"/>
            </w:pPr>
            <w:r w:rsidRPr="008B2943">
              <w:t>32</w:t>
            </w:r>
          </w:p>
        </w:tc>
        <w:tc>
          <w:tcPr>
            <w:tcW w:w="1296" w:type="dxa"/>
          </w:tcPr>
          <w:p w14:paraId="6B869A6C" w14:textId="77777777" w:rsidR="00E042C9" w:rsidRPr="008B2943" w:rsidRDefault="00E042C9" w:rsidP="008B2943">
            <w:pPr>
              <w:pStyle w:val="Table10Center"/>
              <w:spacing w:before="20" w:after="20"/>
            </w:pPr>
          </w:p>
        </w:tc>
        <w:tc>
          <w:tcPr>
            <w:tcW w:w="1638" w:type="dxa"/>
          </w:tcPr>
          <w:p w14:paraId="25DF074A" w14:textId="77777777" w:rsidR="00E042C9" w:rsidRPr="008B2943" w:rsidRDefault="00E042C9" w:rsidP="008B2943">
            <w:pPr>
              <w:pStyle w:val="Table10Center"/>
              <w:spacing w:before="20" w:after="20"/>
            </w:pPr>
            <w:r w:rsidRPr="008B2943">
              <w:t>N/A</w:t>
            </w:r>
          </w:p>
        </w:tc>
        <w:tc>
          <w:tcPr>
            <w:tcW w:w="1350" w:type="dxa"/>
          </w:tcPr>
          <w:p w14:paraId="782764A4" w14:textId="77777777" w:rsidR="00E042C9" w:rsidRPr="008B2943" w:rsidRDefault="00E042C9" w:rsidP="008B2943">
            <w:pPr>
              <w:pStyle w:val="Table10Center"/>
              <w:spacing w:before="20" w:after="20"/>
            </w:pPr>
          </w:p>
        </w:tc>
        <w:tc>
          <w:tcPr>
            <w:tcW w:w="324" w:type="dxa"/>
            <w:tcBorders>
              <w:top w:val="nil"/>
              <w:bottom w:val="nil"/>
            </w:tcBorders>
          </w:tcPr>
          <w:p w14:paraId="1A4CE1B7" w14:textId="77777777" w:rsidR="00E042C9" w:rsidRPr="008B2943" w:rsidRDefault="00E042C9" w:rsidP="008B2943">
            <w:pPr>
              <w:pStyle w:val="Table10Center"/>
              <w:spacing w:before="20" w:after="20"/>
            </w:pPr>
          </w:p>
        </w:tc>
        <w:tc>
          <w:tcPr>
            <w:tcW w:w="792" w:type="dxa"/>
          </w:tcPr>
          <w:p w14:paraId="127BDFF5" w14:textId="77777777" w:rsidR="00E042C9" w:rsidRPr="008B2943" w:rsidRDefault="00E042C9" w:rsidP="008B2943">
            <w:pPr>
              <w:pStyle w:val="Table10Center"/>
              <w:spacing w:before="20" w:after="20"/>
            </w:pPr>
            <w:r w:rsidRPr="008B2943">
              <w:t>32</w:t>
            </w:r>
          </w:p>
        </w:tc>
        <w:tc>
          <w:tcPr>
            <w:tcW w:w="1296" w:type="dxa"/>
          </w:tcPr>
          <w:p w14:paraId="354B6F81" w14:textId="77777777" w:rsidR="00E042C9" w:rsidRPr="008B2943" w:rsidRDefault="00E042C9" w:rsidP="008B2943">
            <w:pPr>
              <w:pStyle w:val="Table10Center"/>
              <w:spacing w:before="20" w:after="20"/>
            </w:pPr>
          </w:p>
        </w:tc>
        <w:tc>
          <w:tcPr>
            <w:tcW w:w="1647" w:type="dxa"/>
          </w:tcPr>
          <w:p w14:paraId="2A0175DE" w14:textId="77777777" w:rsidR="00E042C9" w:rsidRPr="008B2943" w:rsidRDefault="00E042C9" w:rsidP="008B2943">
            <w:pPr>
              <w:pStyle w:val="Table10Center"/>
              <w:spacing w:before="20" w:after="20"/>
            </w:pPr>
          </w:p>
        </w:tc>
        <w:tc>
          <w:tcPr>
            <w:tcW w:w="1310" w:type="dxa"/>
          </w:tcPr>
          <w:p w14:paraId="15137C80" w14:textId="77777777" w:rsidR="00E042C9" w:rsidRPr="008B2943" w:rsidRDefault="00E042C9" w:rsidP="008B2943">
            <w:pPr>
              <w:pStyle w:val="Table10Center"/>
              <w:spacing w:before="20" w:after="20"/>
            </w:pPr>
          </w:p>
        </w:tc>
      </w:tr>
      <w:tr w:rsidR="00E042C9" w:rsidRPr="008B2943" w14:paraId="10E94042" w14:textId="77777777" w:rsidTr="00990D71">
        <w:trPr>
          <w:cantSplit/>
          <w:jc w:val="center"/>
        </w:trPr>
        <w:tc>
          <w:tcPr>
            <w:tcW w:w="792" w:type="dxa"/>
          </w:tcPr>
          <w:p w14:paraId="23CBE415" w14:textId="77777777" w:rsidR="00E042C9" w:rsidRPr="008B2943" w:rsidRDefault="00E042C9" w:rsidP="008B2943">
            <w:pPr>
              <w:pStyle w:val="Table10Center"/>
              <w:spacing w:before="20" w:after="20"/>
            </w:pPr>
            <w:r w:rsidRPr="008B2943">
              <w:t>33</w:t>
            </w:r>
          </w:p>
        </w:tc>
        <w:tc>
          <w:tcPr>
            <w:tcW w:w="1296" w:type="dxa"/>
          </w:tcPr>
          <w:p w14:paraId="5FF9B259" w14:textId="77777777" w:rsidR="00E042C9" w:rsidRPr="008B2943" w:rsidRDefault="00E042C9" w:rsidP="008B2943">
            <w:pPr>
              <w:pStyle w:val="Table10Center"/>
              <w:spacing w:before="20" w:after="20"/>
            </w:pPr>
          </w:p>
        </w:tc>
        <w:tc>
          <w:tcPr>
            <w:tcW w:w="1638" w:type="dxa"/>
          </w:tcPr>
          <w:p w14:paraId="093BED6E" w14:textId="77777777" w:rsidR="00E042C9" w:rsidRPr="008B2943" w:rsidRDefault="00E042C9" w:rsidP="008B2943">
            <w:pPr>
              <w:pStyle w:val="Table10Center"/>
              <w:spacing w:before="20" w:after="20"/>
            </w:pPr>
            <w:r w:rsidRPr="008B2943">
              <w:t>N/A</w:t>
            </w:r>
          </w:p>
        </w:tc>
        <w:tc>
          <w:tcPr>
            <w:tcW w:w="1350" w:type="dxa"/>
          </w:tcPr>
          <w:p w14:paraId="5B105A6B" w14:textId="77777777" w:rsidR="00E042C9" w:rsidRPr="008B2943" w:rsidRDefault="00E042C9" w:rsidP="008B2943">
            <w:pPr>
              <w:pStyle w:val="Table10Center"/>
              <w:spacing w:before="20" w:after="20"/>
            </w:pPr>
          </w:p>
        </w:tc>
        <w:tc>
          <w:tcPr>
            <w:tcW w:w="324" w:type="dxa"/>
            <w:tcBorders>
              <w:top w:val="nil"/>
              <w:bottom w:val="nil"/>
            </w:tcBorders>
          </w:tcPr>
          <w:p w14:paraId="1D69A353" w14:textId="77777777" w:rsidR="00E042C9" w:rsidRPr="008B2943" w:rsidRDefault="00E042C9" w:rsidP="008B2943">
            <w:pPr>
              <w:pStyle w:val="Table10Center"/>
              <w:spacing w:before="20" w:after="20"/>
            </w:pPr>
          </w:p>
        </w:tc>
        <w:tc>
          <w:tcPr>
            <w:tcW w:w="792" w:type="dxa"/>
          </w:tcPr>
          <w:p w14:paraId="78AB6291" w14:textId="77777777" w:rsidR="00E042C9" w:rsidRPr="008B2943" w:rsidRDefault="00E042C9" w:rsidP="008B2943">
            <w:pPr>
              <w:pStyle w:val="Table10Center"/>
              <w:spacing w:before="20" w:after="20"/>
            </w:pPr>
            <w:r w:rsidRPr="008B2943">
              <w:t>33</w:t>
            </w:r>
          </w:p>
        </w:tc>
        <w:tc>
          <w:tcPr>
            <w:tcW w:w="1296" w:type="dxa"/>
          </w:tcPr>
          <w:p w14:paraId="61F15673" w14:textId="77777777" w:rsidR="00E042C9" w:rsidRPr="008B2943" w:rsidRDefault="00E042C9" w:rsidP="008B2943">
            <w:pPr>
              <w:pStyle w:val="Table10Center"/>
              <w:spacing w:before="20" w:after="20"/>
            </w:pPr>
          </w:p>
        </w:tc>
        <w:tc>
          <w:tcPr>
            <w:tcW w:w="1647" w:type="dxa"/>
          </w:tcPr>
          <w:p w14:paraId="028E6AB3" w14:textId="77777777" w:rsidR="00E042C9" w:rsidRPr="008B2943" w:rsidRDefault="00E042C9" w:rsidP="008B2943">
            <w:pPr>
              <w:pStyle w:val="Table10Center"/>
              <w:spacing w:before="20" w:after="20"/>
            </w:pPr>
          </w:p>
        </w:tc>
        <w:tc>
          <w:tcPr>
            <w:tcW w:w="1310" w:type="dxa"/>
          </w:tcPr>
          <w:p w14:paraId="2C9FFE3D" w14:textId="77777777" w:rsidR="00E042C9" w:rsidRPr="008B2943" w:rsidRDefault="00E042C9" w:rsidP="008B2943">
            <w:pPr>
              <w:pStyle w:val="Table10Center"/>
              <w:spacing w:before="20" w:after="20"/>
            </w:pPr>
          </w:p>
        </w:tc>
      </w:tr>
      <w:tr w:rsidR="00E042C9" w:rsidRPr="008B2943" w14:paraId="5398ADA1" w14:textId="77777777" w:rsidTr="00990D71">
        <w:trPr>
          <w:cantSplit/>
          <w:jc w:val="center"/>
        </w:trPr>
        <w:tc>
          <w:tcPr>
            <w:tcW w:w="792" w:type="dxa"/>
          </w:tcPr>
          <w:p w14:paraId="5F52E324" w14:textId="77777777" w:rsidR="00E042C9" w:rsidRPr="008B2943" w:rsidRDefault="00E042C9" w:rsidP="008B2943">
            <w:pPr>
              <w:pStyle w:val="Table10Center"/>
              <w:spacing w:before="20" w:after="20"/>
            </w:pPr>
            <w:r w:rsidRPr="008B2943">
              <w:t>34</w:t>
            </w:r>
          </w:p>
        </w:tc>
        <w:tc>
          <w:tcPr>
            <w:tcW w:w="1296" w:type="dxa"/>
          </w:tcPr>
          <w:p w14:paraId="09E0BAA4" w14:textId="77777777" w:rsidR="00E042C9" w:rsidRPr="008B2943" w:rsidRDefault="00E042C9" w:rsidP="008B2943">
            <w:pPr>
              <w:pStyle w:val="Table10Center"/>
              <w:spacing w:before="20" w:after="20"/>
            </w:pPr>
          </w:p>
        </w:tc>
        <w:tc>
          <w:tcPr>
            <w:tcW w:w="1638" w:type="dxa"/>
          </w:tcPr>
          <w:p w14:paraId="0D64E1E6" w14:textId="77777777" w:rsidR="00E042C9" w:rsidRPr="008B2943" w:rsidRDefault="00E042C9" w:rsidP="008B2943">
            <w:pPr>
              <w:pStyle w:val="Table10Center"/>
              <w:spacing w:before="20" w:after="20"/>
            </w:pPr>
            <w:r w:rsidRPr="008B2943">
              <w:t>N/A</w:t>
            </w:r>
          </w:p>
        </w:tc>
        <w:tc>
          <w:tcPr>
            <w:tcW w:w="1350" w:type="dxa"/>
          </w:tcPr>
          <w:p w14:paraId="723AF07F" w14:textId="77777777" w:rsidR="00E042C9" w:rsidRPr="008B2943" w:rsidRDefault="00E042C9" w:rsidP="008B2943">
            <w:pPr>
              <w:pStyle w:val="Table10Center"/>
              <w:spacing w:before="20" w:after="20"/>
            </w:pPr>
          </w:p>
        </w:tc>
        <w:tc>
          <w:tcPr>
            <w:tcW w:w="324" w:type="dxa"/>
            <w:tcBorders>
              <w:top w:val="nil"/>
              <w:bottom w:val="nil"/>
            </w:tcBorders>
          </w:tcPr>
          <w:p w14:paraId="5A291DF7" w14:textId="77777777" w:rsidR="00E042C9" w:rsidRPr="008B2943" w:rsidRDefault="00E042C9" w:rsidP="008B2943">
            <w:pPr>
              <w:pStyle w:val="Table10Center"/>
              <w:spacing w:before="20" w:after="20"/>
            </w:pPr>
          </w:p>
        </w:tc>
        <w:tc>
          <w:tcPr>
            <w:tcW w:w="792" w:type="dxa"/>
          </w:tcPr>
          <w:p w14:paraId="766F60DF" w14:textId="77777777" w:rsidR="00E042C9" w:rsidRPr="008B2943" w:rsidRDefault="00E042C9" w:rsidP="008B2943">
            <w:pPr>
              <w:pStyle w:val="Table10Center"/>
              <w:spacing w:before="20" w:after="20"/>
            </w:pPr>
            <w:r w:rsidRPr="008B2943">
              <w:t>34</w:t>
            </w:r>
          </w:p>
        </w:tc>
        <w:tc>
          <w:tcPr>
            <w:tcW w:w="1296" w:type="dxa"/>
          </w:tcPr>
          <w:p w14:paraId="29E44A8B" w14:textId="77777777" w:rsidR="00E042C9" w:rsidRPr="008B2943" w:rsidRDefault="00E042C9" w:rsidP="008B2943">
            <w:pPr>
              <w:pStyle w:val="Table10Center"/>
              <w:spacing w:before="20" w:after="20"/>
            </w:pPr>
          </w:p>
        </w:tc>
        <w:tc>
          <w:tcPr>
            <w:tcW w:w="1647" w:type="dxa"/>
          </w:tcPr>
          <w:p w14:paraId="360C6FF8" w14:textId="77777777" w:rsidR="00E042C9" w:rsidRPr="008B2943" w:rsidRDefault="00E042C9" w:rsidP="008B2943">
            <w:pPr>
              <w:pStyle w:val="Table10Center"/>
              <w:spacing w:before="20" w:after="20"/>
            </w:pPr>
          </w:p>
        </w:tc>
        <w:tc>
          <w:tcPr>
            <w:tcW w:w="1310" w:type="dxa"/>
          </w:tcPr>
          <w:p w14:paraId="16303CC9" w14:textId="77777777" w:rsidR="00E042C9" w:rsidRPr="008B2943" w:rsidRDefault="00E042C9" w:rsidP="008B2943">
            <w:pPr>
              <w:pStyle w:val="Table10Center"/>
              <w:spacing w:before="20" w:after="20"/>
            </w:pPr>
          </w:p>
        </w:tc>
      </w:tr>
      <w:tr w:rsidR="00E042C9" w:rsidRPr="008B2943" w14:paraId="5CA0A1A1" w14:textId="77777777" w:rsidTr="00990D71">
        <w:trPr>
          <w:cantSplit/>
          <w:jc w:val="center"/>
        </w:trPr>
        <w:tc>
          <w:tcPr>
            <w:tcW w:w="792" w:type="dxa"/>
          </w:tcPr>
          <w:p w14:paraId="2349E5B0" w14:textId="77777777" w:rsidR="00E042C9" w:rsidRPr="008B2943" w:rsidRDefault="00E042C9" w:rsidP="008B2943">
            <w:pPr>
              <w:pStyle w:val="Table10Center"/>
              <w:spacing w:before="20" w:after="20"/>
            </w:pPr>
            <w:r w:rsidRPr="008B2943">
              <w:t>35</w:t>
            </w:r>
          </w:p>
        </w:tc>
        <w:tc>
          <w:tcPr>
            <w:tcW w:w="1296" w:type="dxa"/>
          </w:tcPr>
          <w:p w14:paraId="64FD4F80" w14:textId="77777777" w:rsidR="00E042C9" w:rsidRPr="008B2943" w:rsidRDefault="00E042C9" w:rsidP="008B2943">
            <w:pPr>
              <w:pStyle w:val="Table10Center"/>
              <w:spacing w:before="20" w:after="20"/>
            </w:pPr>
          </w:p>
        </w:tc>
        <w:tc>
          <w:tcPr>
            <w:tcW w:w="1638" w:type="dxa"/>
          </w:tcPr>
          <w:p w14:paraId="64DFD50A" w14:textId="77777777" w:rsidR="00E042C9" w:rsidRPr="008B2943" w:rsidRDefault="00E042C9" w:rsidP="008B2943">
            <w:pPr>
              <w:pStyle w:val="Table10Center"/>
              <w:spacing w:before="20" w:after="20"/>
            </w:pPr>
            <w:r w:rsidRPr="008B2943">
              <w:t>N/A</w:t>
            </w:r>
          </w:p>
        </w:tc>
        <w:tc>
          <w:tcPr>
            <w:tcW w:w="1350" w:type="dxa"/>
          </w:tcPr>
          <w:p w14:paraId="79FCBDEA" w14:textId="77777777" w:rsidR="00E042C9" w:rsidRPr="008B2943" w:rsidRDefault="00E042C9" w:rsidP="008B2943">
            <w:pPr>
              <w:pStyle w:val="Table10Center"/>
              <w:spacing w:before="20" w:after="20"/>
            </w:pPr>
          </w:p>
        </w:tc>
        <w:tc>
          <w:tcPr>
            <w:tcW w:w="324" w:type="dxa"/>
            <w:tcBorders>
              <w:top w:val="nil"/>
              <w:bottom w:val="nil"/>
            </w:tcBorders>
          </w:tcPr>
          <w:p w14:paraId="700EBFAD" w14:textId="77777777" w:rsidR="00E042C9" w:rsidRPr="008B2943" w:rsidRDefault="00E042C9" w:rsidP="008B2943">
            <w:pPr>
              <w:pStyle w:val="Table10Center"/>
              <w:spacing w:before="20" w:after="20"/>
            </w:pPr>
          </w:p>
        </w:tc>
        <w:tc>
          <w:tcPr>
            <w:tcW w:w="792" w:type="dxa"/>
          </w:tcPr>
          <w:p w14:paraId="00DC51DA" w14:textId="77777777" w:rsidR="00E042C9" w:rsidRPr="008B2943" w:rsidRDefault="00E042C9" w:rsidP="008B2943">
            <w:pPr>
              <w:pStyle w:val="Table10Center"/>
              <w:spacing w:before="20" w:after="20"/>
            </w:pPr>
            <w:r w:rsidRPr="008B2943">
              <w:t>35</w:t>
            </w:r>
          </w:p>
        </w:tc>
        <w:tc>
          <w:tcPr>
            <w:tcW w:w="1296" w:type="dxa"/>
          </w:tcPr>
          <w:p w14:paraId="1F3CD15E" w14:textId="77777777" w:rsidR="00E042C9" w:rsidRPr="008B2943" w:rsidRDefault="00E042C9" w:rsidP="008B2943">
            <w:pPr>
              <w:pStyle w:val="Table10Center"/>
              <w:spacing w:before="20" w:after="20"/>
            </w:pPr>
          </w:p>
        </w:tc>
        <w:tc>
          <w:tcPr>
            <w:tcW w:w="1647" w:type="dxa"/>
          </w:tcPr>
          <w:p w14:paraId="7B38CD53" w14:textId="77777777" w:rsidR="00E042C9" w:rsidRPr="008B2943" w:rsidRDefault="00E042C9" w:rsidP="008B2943">
            <w:pPr>
              <w:pStyle w:val="Table10Center"/>
              <w:spacing w:before="20" w:after="20"/>
            </w:pPr>
          </w:p>
        </w:tc>
        <w:tc>
          <w:tcPr>
            <w:tcW w:w="1310" w:type="dxa"/>
          </w:tcPr>
          <w:p w14:paraId="4D29EE1D" w14:textId="77777777" w:rsidR="00E042C9" w:rsidRPr="008B2943" w:rsidRDefault="00E042C9" w:rsidP="008B2943">
            <w:pPr>
              <w:pStyle w:val="Table10Center"/>
              <w:spacing w:before="20" w:after="20"/>
            </w:pPr>
          </w:p>
        </w:tc>
      </w:tr>
      <w:tr w:rsidR="00E042C9" w:rsidRPr="008B2943" w14:paraId="1CE0E9C1" w14:textId="77777777" w:rsidTr="00990D71">
        <w:trPr>
          <w:cantSplit/>
          <w:jc w:val="center"/>
        </w:trPr>
        <w:tc>
          <w:tcPr>
            <w:tcW w:w="792" w:type="dxa"/>
          </w:tcPr>
          <w:p w14:paraId="19658830" w14:textId="77777777" w:rsidR="00E042C9" w:rsidRPr="008B2943" w:rsidRDefault="00E042C9" w:rsidP="008B2943">
            <w:pPr>
              <w:pStyle w:val="Table10Center"/>
              <w:spacing w:before="20" w:after="20"/>
            </w:pPr>
            <w:r w:rsidRPr="008B2943">
              <w:t>36</w:t>
            </w:r>
          </w:p>
        </w:tc>
        <w:tc>
          <w:tcPr>
            <w:tcW w:w="1296" w:type="dxa"/>
          </w:tcPr>
          <w:p w14:paraId="67266616" w14:textId="77777777" w:rsidR="00E042C9" w:rsidRPr="008B2943" w:rsidRDefault="00E042C9" w:rsidP="008B2943">
            <w:pPr>
              <w:pStyle w:val="Table10Center"/>
              <w:spacing w:before="20" w:after="20"/>
            </w:pPr>
          </w:p>
        </w:tc>
        <w:tc>
          <w:tcPr>
            <w:tcW w:w="1638" w:type="dxa"/>
          </w:tcPr>
          <w:p w14:paraId="4727533A" w14:textId="77777777" w:rsidR="00E042C9" w:rsidRPr="008B2943" w:rsidRDefault="00E042C9" w:rsidP="008B2943">
            <w:pPr>
              <w:pStyle w:val="Table10Center"/>
              <w:spacing w:before="20" w:after="20"/>
            </w:pPr>
          </w:p>
        </w:tc>
        <w:tc>
          <w:tcPr>
            <w:tcW w:w="1350" w:type="dxa"/>
          </w:tcPr>
          <w:p w14:paraId="4AB0ADDD" w14:textId="77777777" w:rsidR="00E042C9" w:rsidRPr="008B2943" w:rsidRDefault="00E042C9" w:rsidP="008B2943">
            <w:pPr>
              <w:pStyle w:val="Table10Center"/>
              <w:spacing w:before="20" w:after="20"/>
            </w:pPr>
          </w:p>
        </w:tc>
        <w:tc>
          <w:tcPr>
            <w:tcW w:w="324" w:type="dxa"/>
            <w:tcBorders>
              <w:top w:val="nil"/>
              <w:bottom w:val="nil"/>
            </w:tcBorders>
          </w:tcPr>
          <w:p w14:paraId="770AD04C" w14:textId="77777777" w:rsidR="00E042C9" w:rsidRPr="008B2943" w:rsidRDefault="00E042C9" w:rsidP="008B2943">
            <w:pPr>
              <w:pStyle w:val="Table10Center"/>
              <w:spacing w:before="20" w:after="20"/>
            </w:pPr>
          </w:p>
        </w:tc>
        <w:tc>
          <w:tcPr>
            <w:tcW w:w="792" w:type="dxa"/>
          </w:tcPr>
          <w:p w14:paraId="74E5EBB7" w14:textId="77777777" w:rsidR="00E042C9" w:rsidRPr="008B2943" w:rsidRDefault="00E042C9" w:rsidP="008B2943">
            <w:pPr>
              <w:pStyle w:val="Table10Center"/>
              <w:spacing w:before="20" w:after="20"/>
            </w:pPr>
            <w:r w:rsidRPr="008B2943">
              <w:t>36</w:t>
            </w:r>
          </w:p>
        </w:tc>
        <w:tc>
          <w:tcPr>
            <w:tcW w:w="1296" w:type="dxa"/>
          </w:tcPr>
          <w:p w14:paraId="3390D247" w14:textId="77777777" w:rsidR="00E042C9" w:rsidRPr="008B2943" w:rsidRDefault="00E042C9" w:rsidP="008B2943">
            <w:pPr>
              <w:pStyle w:val="Table10Center"/>
              <w:spacing w:before="20" w:after="20"/>
            </w:pPr>
          </w:p>
        </w:tc>
        <w:tc>
          <w:tcPr>
            <w:tcW w:w="1647" w:type="dxa"/>
          </w:tcPr>
          <w:p w14:paraId="55DFBEF0" w14:textId="77777777" w:rsidR="00E042C9" w:rsidRPr="008B2943" w:rsidRDefault="00E042C9" w:rsidP="008B2943">
            <w:pPr>
              <w:pStyle w:val="Table10Center"/>
              <w:spacing w:before="20" w:after="20"/>
            </w:pPr>
          </w:p>
        </w:tc>
        <w:tc>
          <w:tcPr>
            <w:tcW w:w="1310" w:type="dxa"/>
          </w:tcPr>
          <w:p w14:paraId="03ACF287" w14:textId="77777777" w:rsidR="00E042C9" w:rsidRPr="008B2943" w:rsidRDefault="00E042C9" w:rsidP="008B2943">
            <w:pPr>
              <w:pStyle w:val="Table10Center"/>
              <w:spacing w:before="20" w:after="20"/>
            </w:pPr>
          </w:p>
        </w:tc>
      </w:tr>
      <w:tr w:rsidR="00E042C9" w:rsidRPr="008B2943" w14:paraId="478BFCB9" w14:textId="77777777" w:rsidTr="00990D71">
        <w:trPr>
          <w:cantSplit/>
          <w:jc w:val="center"/>
        </w:trPr>
        <w:tc>
          <w:tcPr>
            <w:tcW w:w="792" w:type="dxa"/>
          </w:tcPr>
          <w:p w14:paraId="7B745A3D" w14:textId="77777777" w:rsidR="00E042C9" w:rsidRPr="008B2943" w:rsidRDefault="00E042C9" w:rsidP="008B2943">
            <w:pPr>
              <w:pStyle w:val="Table10Center"/>
              <w:spacing w:before="20" w:after="20"/>
            </w:pPr>
            <w:r w:rsidRPr="008B2943">
              <w:t>37</w:t>
            </w:r>
          </w:p>
        </w:tc>
        <w:tc>
          <w:tcPr>
            <w:tcW w:w="1296" w:type="dxa"/>
          </w:tcPr>
          <w:p w14:paraId="39B6E127" w14:textId="77777777" w:rsidR="00E042C9" w:rsidRPr="008B2943" w:rsidRDefault="00E042C9" w:rsidP="008B2943">
            <w:pPr>
              <w:pStyle w:val="Table10Center"/>
              <w:spacing w:before="20" w:after="20"/>
            </w:pPr>
          </w:p>
        </w:tc>
        <w:tc>
          <w:tcPr>
            <w:tcW w:w="1638" w:type="dxa"/>
          </w:tcPr>
          <w:p w14:paraId="37E86CE9" w14:textId="77777777" w:rsidR="00E042C9" w:rsidRPr="008B2943" w:rsidRDefault="00E042C9" w:rsidP="008B2943">
            <w:pPr>
              <w:pStyle w:val="Table10Center"/>
              <w:spacing w:before="20" w:after="20"/>
            </w:pPr>
            <w:r w:rsidRPr="008B2943">
              <w:t>N/A</w:t>
            </w:r>
          </w:p>
        </w:tc>
        <w:tc>
          <w:tcPr>
            <w:tcW w:w="1350" w:type="dxa"/>
          </w:tcPr>
          <w:p w14:paraId="6AA6F504" w14:textId="77777777" w:rsidR="00E042C9" w:rsidRPr="008B2943" w:rsidRDefault="00E042C9" w:rsidP="008B2943">
            <w:pPr>
              <w:pStyle w:val="Table10Center"/>
              <w:spacing w:before="20" w:after="20"/>
            </w:pPr>
          </w:p>
        </w:tc>
        <w:tc>
          <w:tcPr>
            <w:tcW w:w="324" w:type="dxa"/>
            <w:tcBorders>
              <w:top w:val="nil"/>
              <w:bottom w:val="nil"/>
            </w:tcBorders>
          </w:tcPr>
          <w:p w14:paraId="22129A82" w14:textId="77777777" w:rsidR="00E042C9" w:rsidRPr="008B2943" w:rsidRDefault="00E042C9" w:rsidP="008B2943">
            <w:pPr>
              <w:pStyle w:val="Table10Center"/>
              <w:spacing w:before="20" w:after="20"/>
            </w:pPr>
          </w:p>
        </w:tc>
        <w:tc>
          <w:tcPr>
            <w:tcW w:w="792" w:type="dxa"/>
          </w:tcPr>
          <w:p w14:paraId="3EBE30F6" w14:textId="77777777" w:rsidR="00E042C9" w:rsidRPr="008B2943" w:rsidRDefault="00E042C9" w:rsidP="008B2943">
            <w:pPr>
              <w:pStyle w:val="Table10Center"/>
              <w:spacing w:before="20" w:after="20"/>
            </w:pPr>
            <w:r w:rsidRPr="008B2943">
              <w:t>37</w:t>
            </w:r>
          </w:p>
        </w:tc>
        <w:tc>
          <w:tcPr>
            <w:tcW w:w="1296" w:type="dxa"/>
          </w:tcPr>
          <w:p w14:paraId="21692F00" w14:textId="77777777" w:rsidR="00E042C9" w:rsidRPr="008B2943" w:rsidRDefault="00E042C9" w:rsidP="008B2943">
            <w:pPr>
              <w:pStyle w:val="Table10Center"/>
              <w:spacing w:before="20" w:after="20"/>
            </w:pPr>
          </w:p>
        </w:tc>
        <w:tc>
          <w:tcPr>
            <w:tcW w:w="1647" w:type="dxa"/>
          </w:tcPr>
          <w:p w14:paraId="5B3CE079" w14:textId="77777777" w:rsidR="00E042C9" w:rsidRPr="008B2943" w:rsidRDefault="00E042C9" w:rsidP="008B2943">
            <w:pPr>
              <w:pStyle w:val="Table10Center"/>
              <w:spacing w:before="20" w:after="20"/>
            </w:pPr>
          </w:p>
        </w:tc>
        <w:tc>
          <w:tcPr>
            <w:tcW w:w="1310" w:type="dxa"/>
          </w:tcPr>
          <w:p w14:paraId="497C7B1E" w14:textId="77777777" w:rsidR="00E042C9" w:rsidRPr="008B2943" w:rsidRDefault="00E042C9" w:rsidP="008B2943">
            <w:pPr>
              <w:pStyle w:val="Table10Center"/>
              <w:spacing w:before="20" w:after="20"/>
            </w:pPr>
          </w:p>
        </w:tc>
      </w:tr>
      <w:tr w:rsidR="00E042C9" w:rsidRPr="008B2943" w14:paraId="5126C274" w14:textId="77777777" w:rsidTr="00990D71">
        <w:trPr>
          <w:cantSplit/>
          <w:jc w:val="center"/>
        </w:trPr>
        <w:tc>
          <w:tcPr>
            <w:tcW w:w="792" w:type="dxa"/>
          </w:tcPr>
          <w:p w14:paraId="606B2257" w14:textId="77777777" w:rsidR="00E042C9" w:rsidRPr="008B2943" w:rsidRDefault="00E042C9" w:rsidP="008B2943">
            <w:pPr>
              <w:pStyle w:val="Table10Center"/>
              <w:spacing w:before="20" w:after="20"/>
            </w:pPr>
            <w:r w:rsidRPr="008B2943">
              <w:t>38</w:t>
            </w:r>
          </w:p>
        </w:tc>
        <w:tc>
          <w:tcPr>
            <w:tcW w:w="1296" w:type="dxa"/>
          </w:tcPr>
          <w:p w14:paraId="09115B58" w14:textId="77777777" w:rsidR="00E042C9" w:rsidRPr="008B2943" w:rsidRDefault="00E042C9" w:rsidP="008B2943">
            <w:pPr>
              <w:pStyle w:val="Table10Center"/>
              <w:spacing w:before="20" w:after="20"/>
            </w:pPr>
          </w:p>
        </w:tc>
        <w:tc>
          <w:tcPr>
            <w:tcW w:w="1638" w:type="dxa"/>
          </w:tcPr>
          <w:p w14:paraId="79E9FC7B" w14:textId="77777777" w:rsidR="00E042C9" w:rsidRPr="008B2943" w:rsidRDefault="00E042C9" w:rsidP="008B2943">
            <w:pPr>
              <w:pStyle w:val="Table10Center"/>
              <w:spacing w:before="20" w:after="20"/>
            </w:pPr>
            <w:r w:rsidRPr="008B2943">
              <w:t>N/A</w:t>
            </w:r>
          </w:p>
        </w:tc>
        <w:tc>
          <w:tcPr>
            <w:tcW w:w="1350" w:type="dxa"/>
          </w:tcPr>
          <w:p w14:paraId="2087FFC2" w14:textId="77777777" w:rsidR="00E042C9" w:rsidRPr="008B2943" w:rsidRDefault="00E042C9" w:rsidP="008B2943">
            <w:pPr>
              <w:pStyle w:val="Table10Center"/>
              <w:spacing w:before="20" w:after="20"/>
            </w:pPr>
          </w:p>
        </w:tc>
        <w:tc>
          <w:tcPr>
            <w:tcW w:w="324" w:type="dxa"/>
            <w:tcBorders>
              <w:top w:val="nil"/>
              <w:bottom w:val="nil"/>
            </w:tcBorders>
          </w:tcPr>
          <w:p w14:paraId="1C6B7FBC" w14:textId="77777777" w:rsidR="00E042C9" w:rsidRPr="008B2943" w:rsidRDefault="00E042C9" w:rsidP="008B2943">
            <w:pPr>
              <w:pStyle w:val="Table10Center"/>
              <w:spacing w:before="20" w:after="20"/>
            </w:pPr>
          </w:p>
        </w:tc>
        <w:tc>
          <w:tcPr>
            <w:tcW w:w="792" w:type="dxa"/>
          </w:tcPr>
          <w:p w14:paraId="631002FF" w14:textId="77777777" w:rsidR="00E042C9" w:rsidRPr="008B2943" w:rsidRDefault="00E042C9" w:rsidP="008B2943">
            <w:pPr>
              <w:pStyle w:val="Table10Center"/>
              <w:spacing w:before="20" w:after="20"/>
            </w:pPr>
            <w:r w:rsidRPr="008B2943">
              <w:t>38</w:t>
            </w:r>
          </w:p>
        </w:tc>
        <w:tc>
          <w:tcPr>
            <w:tcW w:w="1296" w:type="dxa"/>
          </w:tcPr>
          <w:p w14:paraId="784FD736" w14:textId="77777777" w:rsidR="00E042C9" w:rsidRPr="008B2943" w:rsidRDefault="00E042C9" w:rsidP="008B2943">
            <w:pPr>
              <w:pStyle w:val="Table10Center"/>
              <w:spacing w:before="20" w:after="20"/>
            </w:pPr>
          </w:p>
        </w:tc>
        <w:tc>
          <w:tcPr>
            <w:tcW w:w="1647" w:type="dxa"/>
          </w:tcPr>
          <w:p w14:paraId="2A002602" w14:textId="77777777" w:rsidR="00E042C9" w:rsidRPr="008B2943" w:rsidRDefault="00E042C9" w:rsidP="008B2943">
            <w:pPr>
              <w:pStyle w:val="Table10Center"/>
              <w:spacing w:before="20" w:after="20"/>
            </w:pPr>
          </w:p>
        </w:tc>
        <w:tc>
          <w:tcPr>
            <w:tcW w:w="1310" w:type="dxa"/>
          </w:tcPr>
          <w:p w14:paraId="62BEEA13" w14:textId="77777777" w:rsidR="00E042C9" w:rsidRPr="008B2943" w:rsidRDefault="00E042C9" w:rsidP="008B2943">
            <w:pPr>
              <w:pStyle w:val="Table10Center"/>
              <w:spacing w:before="20" w:after="20"/>
            </w:pPr>
          </w:p>
        </w:tc>
      </w:tr>
      <w:tr w:rsidR="00E042C9" w:rsidRPr="008B2943" w14:paraId="12393E43" w14:textId="77777777" w:rsidTr="00990D71">
        <w:trPr>
          <w:cantSplit/>
          <w:jc w:val="center"/>
        </w:trPr>
        <w:tc>
          <w:tcPr>
            <w:tcW w:w="792" w:type="dxa"/>
          </w:tcPr>
          <w:p w14:paraId="56FEB707" w14:textId="77777777" w:rsidR="00E042C9" w:rsidRPr="008B2943" w:rsidRDefault="00E042C9" w:rsidP="008B2943">
            <w:pPr>
              <w:pStyle w:val="Table10Center"/>
              <w:spacing w:before="20" w:after="20"/>
            </w:pPr>
            <w:r w:rsidRPr="008B2943">
              <w:t>39</w:t>
            </w:r>
          </w:p>
        </w:tc>
        <w:tc>
          <w:tcPr>
            <w:tcW w:w="1296" w:type="dxa"/>
          </w:tcPr>
          <w:p w14:paraId="04C06E0C" w14:textId="77777777" w:rsidR="00E042C9" w:rsidRPr="008B2943" w:rsidRDefault="00E042C9" w:rsidP="008B2943">
            <w:pPr>
              <w:pStyle w:val="Table10Center"/>
              <w:spacing w:before="20" w:after="20"/>
            </w:pPr>
          </w:p>
        </w:tc>
        <w:tc>
          <w:tcPr>
            <w:tcW w:w="1638" w:type="dxa"/>
          </w:tcPr>
          <w:p w14:paraId="654A886A" w14:textId="77777777" w:rsidR="00E042C9" w:rsidRPr="008B2943" w:rsidRDefault="00E042C9" w:rsidP="008B2943">
            <w:pPr>
              <w:pStyle w:val="Table10Center"/>
              <w:spacing w:before="20" w:after="20"/>
            </w:pPr>
            <w:r w:rsidRPr="008B2943">
              <w:t>N/A</w:t>
            </w:r>
          </w:p>
        </w:tc>
        <w:tc>
          <w:tcPr>
            <w:tcW w:w="1350" w:type="dxa"/>
          </w:tcPr>
          <w:p w14:paraId="77604457" w14:textId="77777777" w:rsidR="00E042C9" w:rsidRPr="008B2943" w:rsidRDefault="00E042C9" w:rsidP="008B2943">
            <w:pPr>
              <w:pStyle w:val="Table10Center"/>
              <w:spacing w:before="20" w:after="20"/>
            </w:pPr>
          </w:p>
        </w:tc>
        <w:tc>
          <w:tcPr>
            <w:tcW w:w="324" w:type="dxa"/>
            <w:tcBorders>
              <w:top w:val="nil"/>
              <w:bottom w:val="nil"/>
            </w:tcBorders>
          </w:tcPr>
          <w:p w14:paraId="432AA4C8" w14:textId="77777777" w:rsidR="00E042C9" w:rsidRPr="008B2943" w:rsidRDefault="00E042C9" w:rsidP="008B2943">
            <w:pPr>
              <w:pStyle w:val="Table10Center"/>
              <w:spacing w:before="20" w:after="20"/>
            </w:pPr>
          </w:p>
        </w:tc>
        <w:tc>
          <w:tcPr>
            <w:tcW w:w="792" w:type="dxa"/>
          </w:tcPr>
          <w:p w14:paraId="56006B24" w14:textId="77777777" w:rsidR="00E042C9" w:rsidRPr="008B2943" w:rsidRDefault="00E042C9" w:rsidP="008B2943">
            <w:pPr>
              <w:pStyle w:val="Table10Center"/>
              <w:spacing w:before="20" w:after="20"/>
            </w:pPr>
            <w:r w:rsidRPr="008B2943">
              <w:t>39</w:t>
            </w:r>
          </w:p>
        </w:tc>
        <w:tc>
          <w:tcPr>
            <w:tcW w:w="1296" w:type="dxa"/>
          </w:tcPr>
          <w:p w14:paraId="691B1FCA" w14:textId="77777777" w:rsidR="00E042C9" w:rsidRPr="008B2943" w:rsidRDefault="00E042C9" w:rsidP="008B2943">
            <w:pPr>
              <w:pStyle w:val="Table10Center"/>
              <w:spacing w:before="20" w:after="20"/>
            </w:pPr>
          </w:p>
        </w:tc>
        <w:tc>
          <w:tcPr>
            <w:tcW w:w="1647" w:type="dxa"/>
          </w:tcPr>
          <w:p w14:paraId="509F6ECF" w14:textId="77777777" w:rsidR="00E042C9" w:rsidRPr="008B2943" w:rsidRDefault="00E042C9" w:rsidP="008B2943">
            <w:pPr>
              <w:pStyle w:val="Table10Center"/>
              <w:spacing w:before="20" w:after="20"/>
            </w:pPr>
          </w:p>
        </w:tc>
        <w:tc>
          <w:tcPr>
            <w:tcW w:w="1310" w:type="dxa"/>
          </w:tcPr>
          <w:p w14:paraId="0F6AE0A8" w14:textId="77777777" w:rsidR="00E042C9" w:rsidRPr="008B2943" w:rsidRDefault="00E042C9" w:rsidP="008B2943">
            <w:pPr>
              <w:pStyle w:val="Table10Center"/>
              <w:spacing w:before="20" w:after="20"/>
            </w:pPr>
          </w:p>
        </w:tc>
      </w:tr>
      <w:tr w:rsidR="00E042C9" w:rsidRPr="008B2943" w14:paraId="5185B7F9" w14:textId="77777777" w:rsidTr="00990D71">
        <w:trPr>
          <w:cantSplit/>
          <w:jc w:val="center"/>
        </w:trPr>
        <w:tc>
          <w:tcPr>
            <w:tcW w:w="792" w:type="dxa"/>
          </w:tcPr>
          <w:p w14:paraId="391650C7" w14:textId="77777777" w:rsidR="00E042C9" w:rsidRPr="008B2943" w:rsidRDefault="00E042C9" w:rsidP="008B2943">
            <w:pPr>
              <w:pStyle w:val="Table10Center"/>
              <w:spacing w:before="20" w:after="20"/>
            </w:pPr>
            <w:r w:rsidRPr="008B2943">
              <w:t>40</w:t>
            </w:r>
          </w:p>
        </w:tc>
        <w:tc>
          <w:tcPr>
            <w:tcW w:w="1296" w:type="dxa"/>
          </w:tcPr>
          <w:p w14:paraId="2825C43A" w14:textId="77777777" w:rsidR="00E042C9" w:rsidRPr="008B2943" w:rsidRDefault="00E042C9" w:rsidP="008B2943">
            <w:pPr>
              <w:pStyle w:val="Table10Center"/>
              <w:spacing w:before="20" w:after="20"/>
            </w:pPr>
          </w:p>
        </w:tc>
        <w:tc>
          <w:tcPr>
            <w:tcW w:w="1638" w:type="dxa"/>
          </w:tcPr>
          <w:p w14:paraId="4BE5A80E" w14:textId="77777777" w:rsidR="00E042C9" w:rsidRPr="008B2943" w:rsidRDefault="00E042C9" w:rsidP="008B2943">
            <w:pPr>
              <w:pStyle w:val="Table10Center"/>
              <w:spacing w:before="20" w:after="20"/>
            </w:pPr>
            <w:r w:rsidRPr="008B2943">
              <w:t>N/A</w:t>
            </w:r>
          </w:p>
        </w:tc>
        <w:tc>
          <w:tcPr>
            <w:tcW w:w="1350" w:type="dxa"/>
          </w:tcPr>
          <w:p w14:paraId="446D09C3" w14:textId="77777777" w:rsidR="00E042C9" w:rsidRPr="008B2943" w:rsidRDefault="00E042C9" w:rsidP="008B2943">
            <w:pPr>
              <w:pStyle w:val="Table10Center"/>
              <w:spacing w:before="20" w:after="20"/>
            </w:pPr>
          </w:p>
        </w:tc>
        <w:tc>
          <w:tcPr>
            <w:tcW w:w="324" w:type="dxa"/>
            <w:tcBorders>
              <w:top w:val="nil"/>
              <w:bottom w:val="nil"/>
            </w:tcBorders>
          </w:tcPr>
          <w:p w14:paraId="261C4E2A" w14:textId="77777777" w:rsidR="00E042C9" w:rsidRPr="008B2943" w:rsidRDefault="00E042C9" w:rsidP="008B2943">
            <w:pPr>
              <w:pStyle w:val="Table10Center"/>
              <w:spacing w:before="20" w:after="20"/>
            </w:pPr>
          </w:p>
        </w:tc>
        <w:tc>
          <w:tcPr>
            <w:tcW w:w="792" w:type="dxa"/>
          </w:tcPr>
          <w:p w14:paraId="26EF704F" w14:textId="77777777" w:rsidR="00E042C9" w:rsidRPr="008B2943" w:rsidRDefault="00E042C9" w:rsidP="008B2943">
            <w:pPr>
              <w:pStyle w:val="Table10Center"/>
              <w:spacing w:before="20" w:after="20"/>
            </w:pPr>
            <w:r w:rsidRPr="008B2943">
              <w:t>40</w:t>
            </w:r>
          </w:p>
        </w:tc>
        <w:tc>
          <w:tcPr>
            <w:tcW w:w="1296" w:type="dxa"/>
          </w:tcPr>
          <w:p w14:paraId="4AB45260" w14:textId="77777777" w:rsidR="00E042C9" w:rsidRPr="008B2943" w:rsidRDefault="00E042C9" w:rsidP="008B2943">
            <w:pPr>
              <w:pStyle w:val="Table10Center"/>
              <w:spacing w:before="20" w:after="20"/>
            </w:pPr>
          </w:p>
        </w:tc>
        <w:tc>
          <w:tcPr>
            <w:tcW w:w="1647" w:type="dxa"/>
          </w:tcPr>
          <w:p w14:paraId="02C91840" w14:textId="77777777" w:rsidR="00E042C9" w:rsidRPr="008B2943" w:rsidRDefault="00E042C9" w:rsidP="008B2943">
            <w:pPr>
              <w:pStyle w:val="Table10Center"/>
              <w:spacing w:before="20" w:after="20"/>
            </w:pPr>
          </w:p>
        </w:tc>
        <w:tc>
          <w:tcPr>
            <w:tcW w:w="1310" w:type="dxa"/>
          </w:tcPr>
          <w:p w14:paraId="77B40DE3" w14:textId="77777777" w:rsidR="00E042C9" w:rsidRPr="008B2943" w:rsidRDefault="00E042C9" w:rsidP="008B2943">
            <w:pPr>
              <w:pStyle w:val="Table10Center"/>
              <w:spacing w:before="20" w:after="20"/>
            </w:pPr>
          </w:p>
        </w:tc>
      </w:tr>
      <w:tr w:rsidR="00E042C9" w:rsidRPr="008B2943" w14:paraId="77673088" w14:textId="77777777" w:rsidTr="00990D71">
        <w:trPr>
          <w:cantSplit/>
          <w:jc w:val="center"/>
        </w:trPr>
        <w:tc>
          <w:tcPr>
            <w:tcW w:w="792" w:type="dxa"/>
          </w:tcPr>
          <w:p w14:paraId="11EFBBA1" w14:textId="77777777" w:rsidR="00E042C9" w:rsidRPr="008B2943" w:rsidRDefault="00E042C9" w:rsidP="008B2943">
            <w:pPr>
              <w:pStyle w:val="Table10Center"/>
              <w:spacing w:before="20" w:after="20"/>
            </w:pPr>
            <w:r w:rsidRPr="008B2943">
              <w:t>41</w:t>
            </w:r>
          </w:p>
        </w:tc>
        <w:tc>
          <w:tcPr>
            <w:tcW w:w="1296" w:type="dxa"/>
          </w:tcPr>
          <w:p w14:paraId="34FDBFBE" w14:textId="77777777" w:rsidR="00E042C9" w:rsidRPr="008B2943" w:rsidRDefault="00E042C9" w:rsidP="008B2943">
            <w:pPr>
              <w:pStyle w:val="Table10Center"/>
              <w:spacing w:before="20" w:after="20"/>
            </w:pPr>
          </w:p>
        </w:tc>
        <w:tc>
          <w:tcPr>
            <w:tcW w:w="1638" w:type="dxa"/>
          </w:tcPr>
          <w:p w14:paraId="05B1B4F8" w14:textId="77777777" w:rsidR="00E042C9" w:rsidRPr="008B2943" w:rsidRDefault="00E042C9" w:rsidP="008B2943">
            <w:pPr>
              <w:pStyle w:val="Table10Center"/>
              <w:spacing w:before="20" w:after="20"/>
            </w:pPr>
            <w:r w:rsidRPr="008B2943">
              <w:t>N/A</w:t>
            </w:r>
          </w:p>
        </w:tc>
        <w:tc>
          <w:tcPr>
            <w:tcW w:w="1350" w:type="dxa"/>
          </w:tcPr>
          <w:p w14:paraId="0D783283" w14:textId="77777777" w:rsidR="00E042C9" w:rsidRPr="008B2943" w:rsidRDefault="00E042C9" w:rsidP="008B2943">
            <w:pPr>
              <w:pStyle w:val="Table10Center"/>
              <w:spacing w:before="20" w:after="20"/>
            </w:pPr>
          </w:p>
        </w:tc>
        <w:tc>
          <w:tcPr>
            <w:tcW w:w="324" w:type="dxa"/>
            <w:tcBorders>
              <w:top w:val="nil"/>
              <w:bottom w:val="nil"/>
            </w:tcBorders>
          </w:tcPr>
          <w:p w14:paraId="573689B4" w14:textId="77777777" w:rsidR="00E042C9" w:rsidRPr="008B2943" w:rsidRDefault="00E042C9" w:rsidP="008B2943">
            <w:pPr>
              <w:pStyle w:val="Table10Center"/>
              <w:spacing w:before="20" w:after="20"/>
            </w:pPr>
          </w:p>
        </w:tc>
        <w:tc>
          <w:tcPr>
            <w:tcW w:w="792" w:type="dxa"/>
          </w:tcPr>
          <w:p w14:paraId="624DAE7B" w14:textId="77777777" w:rsidR="00E042C9" w:rsidRPr="008B2943" w:rsidRDefault="00E042C9" w:rsidP="008B2943">
            <w:pPr>
              <w:pStyle w:val="Table10Center"/>
              <w:spacing w:before="20" w:after="20"/>
            </w:pPr>
            <w:r w:rsidRPr="008B2943">
              <w:t>41</w:t>
            </w:r>
          </w:p>
        </w:tc>
        <w:tc>
          <w:tcPr>
            <w:tcW w:w="1296" w:type="dxa"/>
          </w:tcPr>
          <w:p w14:paraId="592B9AB2" w14:textId="77777777" w:rsidR="00E042C9" w:rsidRPr="008B2943" w:rsidRDefault="00E042C9" w:rsidP="008B2943">
            <w:pPr>
              <w:pStyle w:val="Table10Center"/>
              <w:spacing w:before="20" w:after="20"/>
            </w:pPr>
          </w:p>
        </w:tc>
        <w:tc>
          <w:tcPr>
            <w:tcW w:w="1647" w:type="dxa"/>
          </w:tcPr>
          <w:p w14:paraId="78DA7BB9" w14:textId="77777777" w:rsidR="00E042C9" w:rsidRPr="008B2943" w:rsidRDefault="00E042C9" w:rsidP="008B2943">
            <w:pPr>
              <w:pStyle w:val="Table10Center"/>
              <w:spacing w:before="20" w:after="20"/>
            </w:pPr>
          </w:p>
        </w:tc>
        <w:tc>
          <w:tcPr>
            <w:tcW w:w="1310" w:type="dxa"/>
          </w:tcPr>
          <w:p w14:paraId="70C958F9" w14:textId="77777777" w:rsidR="00E042C9" w:rsidRPr="008B2943" w:rsidRDefault="00E042C9" w:rsidP="008B2943">
            <w:pPr>
              <w:pStyle w:val="Table10Center"/>
              <w:spacing w:before="20" w:after="20"/>
            </w:pPr>
          </w:p>
        </w:tc>
      </w:tr>
      <w:tr w:rsidR="00E042C9" w:rsidRPr="008B2943" w14:paraId="0959845C" w14:textId="77777777" w:rsidTr="00990D71">
        <w:trPr>
          <w:cantSplit/>
          <w:jc w:val="center"/>
        </w:trPr>
        <w:tc>
          <w:tcPr>
            <w:tcW w:w="792" w:type="dxa"/>
          </w:tcPr>
          <w:p w14:paraId="4CBDB6C9" w14:textId="77777777" w:rsidR="00E042C9" w:rsidRPr="008B2943" w:rsidRDefault="00E042C9" w:rsidP="008B2943">
            <w:pPr>
              <w:pStyle w:val="Table10Center"/>
              <w:spacing w:before="20" w:after="20"/>
            </w:pPr>
            <w:r w:rsidRPr="008B2943">
              <w:t>42</w:t>
            </w:r>
          </w:p>
        </w:tc>
        <w:tc>
          <w:tcPr>
            <w:tcW w:w="1296" w:type="dxa"/>
          </w:tcPr>
          <w:p w14:paraId="251A0DB8" w14:textId="77777777" w:rsidR="00E042C9" w:rsidRPr="008B2943" w:rsidRDefault="00E042C9" w:rsidP="008B2943">
            <w:pPr>
              <w:pStyle w:val="Table10Center"/>
              <w:spacing w:before="20" w:after="20"/>
            </w:pPr>
          </w:p>
        </w:tc>
        <w:tc>
          <w:tcPr>
            <w:tcW w:w="1638" w:type="dxa"/>
          </w:tcPr>
          <w:p w14:paraId="738D175E" w14:textId="77777777" w:rsidR="00E042C9" w:rsidRPr="008B2943" w:rsidRDefault="00E042C9" w:rsidP="008B2943">
            <w:pPr>
              <w:pStyle w:val="Table10Center"/>
              <w:spacing w:before="20" w:after="20"/>
            </w:pPr>
          </w:p>
        </w:tc>
        <w:tc>
          <w:tcPr>
            <w:tcW w:w="1350" w:type="dxa"/>
          </w:tcPr>
          <w:p w14:paraId="06C674F3" w14:textId="77777777" w:rsidR="00E042C9" w:rsidRPr="008B2943" w:rsidRDefault="00E042C9" w:rsidP="008B2943">
            <w:pPr>
              <w:pStyle w:val="Table10Center"/>
              <w:spacing w:before="20" w:after="20"/>
            </w:pPr>
          </w:p>
        </w:tc>
        <w:tc>
          <w:tcPr>
            <w:tcW w:w="324" w:type="dxa"/>
            <w:tcBorders>
              <w:top w:val="nil"/>
              <w:bottom w:val="nil"/>
            </w:tcBorders>
          </w:tcPr>
          <w:p w14:paraId="0681553D" w14:textId="77777777" w:rsidR="00E042C9" w:rsidRPr="008B2943" w:rsidRDefault="00E042C9" w:rsidP="008B2943">
            <w:pPr>
              <w:pStyle w:val="Table10Center"/>
              <w:spacing w:before="20" w:after="20"/>
            </w:pPr>
          </w:p>
        </w:tc>
        <w:tc>
          <w:tcPr>
            <w:tcW w:w="792" w:type="dxa"/>
          </w:tcPr>
          <w:p w14:paraId="2AAFB929" w14:textId="77777777" w:rsidR="00E042C9" w:rsidRPr="008B2943" w:rsidRDefault="00E042C9" w:rsidP="008B2943">
            <w:pPr>
              <w:pStyle w:val="Table10Center"/>
              <w:spacing w:before="20" w:after="20"/>
            </w:pPr>
            <w:r w:rsidRPr="008B2943">
              <w:t>42</w:t>
            </w:r>
          </w:p>
        </w:tc>
        <w:tc>
          <w:tcPr>
            <w:tcW w:w="1296" w:type="dxa"/>
          </w:tcPr>
          <w:p w14:paraId="325F35FC" w14:textId="77777777" w:rsidR="00E042C9" w:rsidRPr="008B2943" w:rsidRDefault="00E042C9" w:rsidP="008B2943">
            <w:pPr>
              <w:pStyle w:val="Table10Center"/>
              <w:spacing w:before="20" w:after="20"/>
            </w:pPr>
          </w:p>
        </w:tc>
        <w:tc>
          <w:tcPr>
            <w:tcW w:w="1647" w:type="dxa"/>
          </w:tcPr>
          <w:p w14:paraId="09A6C118" w14:textId="77777777" w:rsidR="00E042C9" w:rsidRPr="008B2943" w:rsidRDefault="00E042C9" w:rsidP="008B2943">
            <w:pPr>
              <w:pStyle w:val="Table10Center"/>
              <w:spacing w:before="20" w:after="20"/>
            </w:pPr>
          </w:p>
        </w:tc>
        <w:tc>
          <w:tcPr>
            <w:tcW w:w="1310" w:type="dxa"/>
          </w:tcPr>
          <w:p w14:paraId="5D4A6034" w14:textId="77777777" w:rsidR="00E042C9" w:rsidRPr="008B2943" w:rsidRDefault="00E042C9" w:rsidP="008B2943">
            <w:pPr>
              <w:pStyle w:val="Table10Center"/>
              <w:spacing w:before="20" w:after="20"/>
            </w:pPr>
          </w:p>
        </w:tc>
      </w:tr>
      <w:tr w:rsidR="00E042C9" w:rsidRPr="008B2943" w14:paraId="635F7F81" w14:textId="77777777" w:rsidTr="00990D71">
        <w:trPr>
          <w:cantSplit/>
          <w:jc w:val="center"/>
        </w:trPr>
        <w:tc>
          <w:tcPr>
            <w:tcW w:w="792" w:type="dxa"/>
          </w:tcPr>
          <w:p w14:paraId="4A376C40" w14:textId="77777777" w:rsidR="00E042C9" w:rsidRPr="008B2943" w:rsidRDefault="00E042C9" w:rsidP="008B2943">
            <w:pPr>
              <w:pStyle w:val="Table10Center"/>
              <w:spacing w:before="20" w:after="20"/>
            </w:pPr>
            <w:r w:rsidRPr="008B2943">
              <w:t>43</w:t>
            </w:r>
          </w:p>
        </w:tc>
        <w:tc>
          <w:tcPr>
            <w:tcW w:w="1296" w:type="dxa"/>
          </w:tcPr>
          <w:p w14:paraId="4B40C13F" w14:textId="77777777" w:rsidR="00E042C9" w:rsidRPr="008B2943" w:rsidRDefault="00E042C9" w:rsidP="008B2943">
            <w:pPr>
              <w:pStyle w:val="Table10Center"/>
              <w:spacing w:before="20" w:after="20"/>
            </w:pPr>
          </w:p>
        </w:tc>
        <w:tc>
          <w:tcPr>
            <w:tcW w:w="1638" w:type="dxa"/>
          </w:tcPr>
          <w:p w14:paraId="0E425A3E" w14:textId="77777777" w:rsidR="00E042C9" w:rsidRPr="008B2943" w:rsidRDefault="00E042C9" w:rsidP="008B2943">
            <w:pPr>
              <w:pStyle w:val="Table10Center"/>
              <w:spacing w:before="20" w:after="20"/>
            </w:pPr>
            <w:r w:rsidRPr="008B2943">
              <w:t>N/A</w:t>
            </w:r>
          </w:p>
        </w:tc>
        <w:tc>
          <w:tcPr>
            <w:tcW w:w="1350" w:type="dxa"/>
          </w:tcPr>
          <w:p w14:paraId="228CB386" w14:textId="77777777" w:rsidR="00E042C9" w:rsidRPr="008B2943" w:rsidRDefault="00E042C9" w:rsidP="008B2943">
            <w:pPr>
              <w:pStyle w:val="Table10Center"/>
              <w:spacing w:before="20" w:after="20"/>
            </w:pPr>
          </w:p>
        </w:tc>
        <w:tc>
          <w:tcPr>
            <w:tcW w:w="324" w:type="dxa"/>
            <w:tcBorders>
              <w:top w:val="nil"/>
              <w:bottom w:val="nil"/>
            </w:tcBorders>
          </w:tcPr>
          <w:p w14:paraId="0ACFDB99" w14:textId="77777777" w:rsidR="00E042C9" w:rsidRPr="008B2943" w:rsidRDefault="00E042C9" w:rsidP="008B2943">
            <w:pPr>
              <w:pStyle w:val="Table10Center"/>
              <w:spacing w:before="20" w:after="20"/>
            </w:pPr>
          </w:p>
        </w:tc>
        <w:tc>
          <w:tcPr>
            <w:tcW w:w="792" w:type="dxa"/>
          </w:tcPr>
          <w:p w14:paraId="63282DBC" w14:textId="77777777" w:rsidR="00E042C9" w:rsidRPr="008B2943" w:rsidRDefault="00E042C9" w:rsidP="008B2943">
            <w:pPr>
              <w:pStyle w:val="Table10Center"/>
              <w:spacing w:before="20" w:after="20"/>
            </w:pPr>
            <w:r w:rsidRPr="008B2943">
              <w:t>43</w:t>
            </w:r>
          </w:p>
        </w:tc>
        <w:tc>
          <w:tcPr>
            <w:tcW w:w="1296" w:type="dxa"/>
          </w:tcPr>
          <w:p w14:paraId="176F6522" w14:textId="77777777" w:rsidR="00E042C9" w:rsidRPr="008B2943" w:rsidRDefault="00E042C9" w:rsidP="008B2943">
            <w:pPr>
              <w:pStyle w:val="Table10Center"/>
              <w:spacing w:before="20" w:after="20"/>
            </w:pPr>
          </w:p>
        </w:tc>
        <w:tc>
          <w:tcPr>
            <w:tcW w:w="1647" w:type="dxa"/>
          </w:tcPr>
          <w:p w14:paraId="2787890B" w14:textId="77777777" w:rsidR="00E042C9" w:rsidRPr="008B2943" w:rsidRDefault="00E042C9" w:rsidP="008B2943">
            <w:pPr>
              <w:pStyle w:val="Table10Center"/>
              <w:spacing w:before="20" w:after="20"/>
            </w:pPr>
          </w:p>
        </w:tc>
        <w:tc>
          <w:tcPr>
            <w:tcW w:w="1310" w:type="dxa"/>
          </w:tcPr>
          <w:p w14:paraId="15A12D9C" w14:textId="77777777" w:rsidR="00E042C9" w:rsidRPr="008B2943" w:rsidRDefault="00E042C9" w:rsidP="008B2943">
            <w:pPr>
              <w:pStyle w:val="Table10Center"/>
              <w:spacing w:before="20" w:after="20"/>
            </w:pPr>
          </w:p>
        </w:tc>
      </w:tr>
      <w:tr w:rsidR="00E042C9" w:rsidRPr="008B2943" w14:paraId="30164FEE" w14:textId="77777777" w:rsidTr="00990D71">
        <w:trPr>
          <w:cantSplit/>
          <w:jc w:val="center"/>
        </w:trPr>
        <w:tc>
          <w:tcPr>
            <w:tcW w:w="792" w:type="dxa"/>
          </w:tcPr>
          <w:p w14:paraId="61AB5CCA" w14:textId="77777777" w:rsidR="00E042C9" w:rsidRPr="008B2943" w:rsidRDefault="00E042C9" w:rsidP="008B2943">
            <w:pPr>
              <w:pStyle w:val="Table10Center"/>
              <w:spacing w:before="20" w:after="20"/>
            </w:pPr>
            <w:r w:rsidRPr="008B2943">
              <w:t>44</w:t>
            </w:r>
          </w:p>
        </w:tc>
        <w:tc>
          <w:tcPr>
            <w:tcW w:w="1296" w:type="dxa"/>
          </w:tcPr>
          <w:p w14:paraId="0613A4ED" w14:textId="77777777" w:rsidR="00E042C9" w:rsidRPr="008B2943" w:rsidRDefault="00E042C9" w:rsidP="008B2943">
            <w:pPr>
              <w:pStyle w:val="Table10Center"/>
              <w:spacing w:before="20" w:after="20"/>
            </w:pPr>
          </w:p>
        </w:tc>
        <w:tc>
          <w:tcPr>
            <w:tcW w:w="1638" w:type="dxa"/>
          </w:tcPr>
          <w:p w14:paraId="3AAACF05" w14:textId="77777777" w:rsidR="00E042C9" w:rsidRPr="008B2943" w:rsidRDefault="00E042C9" w:rsidP="008B2943">
            <w:pPr>
              <w:pStyle w:val="Table10Center"/>
              <w:spacing w:before="20" w:after="20"/>
            </w:pPr>
            <w:r w:rsidRPr="008B2943">
              <w:t>N/A</w:t>
            </w:r>
          </w:p>
        </w:tc>
        <w:tc>
          <w:tcPr>
            <w:tcW w:w="1350" w:type="dxa"/>
          </w:tcPr>
          <w:p w14:paraId="45D4D220" w14:textId="77777777" w:rsidR="00E042C9" w:rsidRPr="008B2943" w:rsidRDefault="00E042C9" w:rsidP="008B2943">
            <w:pPr>
              <w:pStyle w:val="Table10Center"/>
              <w:spacing w:before="20" w:after="20"/>
            </w:pPr>
          </w:p>
        </w:tc>
        <w:tc>
          <w:tcPr>
            <w:tcW w:w="324" w:type="dxa"/>
            <w:tcBorders>
              <w:top w:val="nil"/>
              <w:bottom w:val="nil"/>
            </w:tcBorders>
          </w:tcPr>
          <w:p w14:paraId="108DF144" w14:textId="77777777" w:rsidR="00E042C9" w:rsidRPr="008B2943" w:rsidRDefault="00E042C9" w:rsidP="008B2943">
            <w:pPr>
              <w:pStyle w:val="Table10Center"/>
              <w:spacing w:before="20" w:after="20"/>
            </w:pPr>
          </w:p>
        </w:tc>
        <w:tc>
          <w:tcPr>
            <w:tcW w:w="792" w:type="dxa"/>
          </w:tcPr>
          <w:p w14:paraId="306D76CD" w14:textId="77777777" w:rsidR="00E042C9" w:rsidRPr="008B2943" w:rsidRDefault="00E042C9" w:rsidP="008B2943">
            <w:pPr>
              <w:pStyle w:val="Table10Center"/>
              <w:spacing w:before="20" w:after="20"/>
            </w:pPr>
            <w:r w:rsidRPr="008B2943">
              <w:t>44</w:t>
            </w:r>
          </w:p>
        </w:tc>
        <w:tc>
          <w:tcPr>
            <w:tcW w:w="1296" w:type="dxa"/>
          </w:tcPr>
          <w:p w14:paraId="727359AE" w14:textId="77777777" w:rsidR="00E042C9" w:rsidRPr="008B2943" w:rsidRDefault="00E042C9" w:rsidP="008B2943">
            <w:pPr>
              <w:pStyle w:val="Table10Center"/>
              <w:spacing w:before="20" w:after="20"/>
            </w:pPr>
          </w:p>
        </w:tc>
        <w:tc>
          <w:tcPr>
            <w:tcW w:w="1647" w:type="dxa"/>
          </w:tcPr>
          <w:p w14:paraId="4E4465CA" w14:textId="77777777" w:rsidR="00E042C9" w:rsidRPr="008B2943" w:rsidRDefault="00E042C9" w:rsidP="008B2943">
            <w:pPr>
              <w:pStyle w:val="Table10Center"/>
              <w:spacing w:before="20" w:after="20"/>
            </w:pPr>
          </w:p>
        </w:tc>
        <w:tc>
          <w:tcPr>
            <w:tcW w:w="1310" w:type="dxa"/>
          </w:tcPr>
          <w:p w14:paraId="3101E0B5" w14:textId="77777777" w:rsidR="00E042C9" w:rsidRPr="008B2943" w:rsidRDefault="00E042C9" w:rsidP="008B2943">
            <w:pPr>
              <w:pStyle w:val="Table10Center"/>
              <w:spacing w:before="20" w:after="20"/>
            </w:pPr>
          </w:p>
        </w:tc>
      </w:tr>
      <w:tr w:rsidR="00E042C9" w:rsidRPr="008B2943" w14:paraId="66398F64" w14:textId="77777777" w:rsidTr="00990D71">
        <w:trPr>
          <w:cantSplit/>
          <w:jc w:val="center"/>
        </w:trPr>
        <w:tc>
          <w:tcPr>
            <w:tcW w:w="792" w:type="dxa"/>
          </w:tcPr>
          <w:p w14:paraId="63051E92" w14:textId="77777777" w:rsidR="00E042C9" w:rsidRPr="008B2943" w:rsidRDefault="00E042C9" w:rsidP="008B2943">
            <w:pPr>
              <w:pStyle w:val="Table10Center"/>
              <w:spacing w:before="20" w:after="20"/>
            </w:pPr>
            <w:r w:rsidRPr="008B2943">
              <w:t>45</w:t>
            </w:r>
          </w:p>
        </w:tc>
        <w:tc>
          <w:tcPr>
            <w:tcW w:w="1296" w:type="dxa"/>
          </w:tcPr>
          <w:p w14:paraId="5672C152" w14:textId="77777777" w:rsidR="00E042C9" w:rsidRPr="008B2943" w:rsidRDefault="00E042C9" w:rsidP="008B2943">
            <w:pPr>
              <w:pStyle w:val="Table10Center"/>
              <w:spacing w:before="20" w:after="20"/>
            </w:pPr>
          </w:p>
        </w:tc>
        <w:tc>
          <w:tcPr>
            <w:tcW w:w="1638" w:type="dxa"/>
          </w:tcPr>
          <w:p w14:paraId="0B6F516A" w14:textId="77777777" w:rsidR="00E042C9" w:rsidRPr="008B2943" w:rsidRDefault="00E042C9" w:rsidP="008B2943">
            <w:pPr>
              <w:pStyle w:val="Table10Center"/>
              <w:spacing w:before="20" w:after="20"/>
            </w:pPr>
            <w:r w:rsidRPr="008B2943">
              <w:t>N/A</w:t>
            </w:r>
          </w:p>
        </w:tc>
        <w:tc>
          <w:tcPr>
            <w:tcW w:w="1350" w:type="dxa"/>
          </w:tcPr>
          <w:p w14:paraId="48931531" w14:textId="77777777" w:rsidR="00E042C9" w:rsidRPr="008B2943" w:rsidRDefault="00E042C9" w:rsidP="008B2943">
            <w:pPr>
              <w:pStyle w:val="Table10Center"/>
              <w:spacing w:before="20" w:after="20"/>
            </w:pPr>
          </w:p>
        </w:tc>
        <w:tc>
          <w:tcPr>
            <w:tcW w:w="324" w:type="dxa"/>
            <w:tcBorders>
              <w:top w:val="nil"/>
              <w:bottom w:val="nil"/>
            </w:tcBorders>
          </w:tcPr>
          <w:p w14:paraId="4DA0CFCB" w14:textId="77777777" w:rsidR="00E042C9" w:rsidRPr="008B2943" w:rsidRDefault="00E042C9" w:rsidP="008B2943">
            <w:pPr>
              <w:pStyle w:val="Table10Center"/>
              <w:spacing w:before="20" w:after="20"/>
            </w:pPr>
          </w:p>
        </w:tc>
        <w:tc>
          <w:tcPr>
            <w:tcW w:w="792" w:type="dxa"/>
          </w:tcPr>
          <w:p w14:paraId="2D50742A" w14:textId="77777777" w:rsidR="00E042C9" w:rsidRPr="008B2943" w:rsidRDefault="00E042C9" w:rsidP="008B2943">
            <w:pPr>
              <w:pStyle w:val="Table10Center"/>
              <w:spacing w:before="20" w:after="20"/>
            </w:pPr>
            <w:r w:rsidRPr="008B2943">
              <w:t>45</w:t>
            </w:r>
          </w:p>
        </w:tc>
        <w:tc>
          <w:tcPr>
            <w:tcW w:w="1296" w:type="dxa"/>
          </w:tcPr>
          <w:p w14:paraId="02854BCC" w14:textId="77777777" w:rsidR="00E042C9" w:rsidRPr="008B2943" w:rsidRDefault="00E042C9" w:rsidP="008B2943">
            <w:pPr>
              <w:pStyle w:val="Table10Center"/>
              <w:spacing w:before="20" w:after="20"/>
            </w:pPr>
          </w:p>
        </w:tc>
        <w:tc>
          <w:tcPr>
            <w:tcW w:w="1647" w:type="dxa"/>
          </w:tcPr>
          <w:p w14:paraId="4EB99119" w14:textId="77777777" w:rsidR="00E042C9" w:rsidRPr="008B2943" w:rsidRDefault="00E042C9" w:rsidP="008B2943">
            <w:pPr>
              <w:pStyle w:val="Table10Center"/>
              <w:spacing w:before="20" w:after="20"/>
            </w:pPr>
          </w:p>
        </w:tc>
        <w:tc>
          <w:tcPr>
            <w:tcW w:w="1310" w:type="dxa"/>
          </w:tcPr>
          <w:p w14:paraId="40004A92" w14:textId="77777777" w:rsidR="00E042C9" w:rsidRPr="008B2943" w:rsidRDefault="00E042C9" w:rsidP="008B2943">
            <w:pPr>
              <w:pStyle w:val="Table10Center"/>
              <w:spacing w:before="20" w:after="20"/>
            </w:pPr>
          </w:p>
        </w:tc>
      </w:tr>
      <w:tr w:rsidR="00E042C9" w:rsidRPr="008B2943" w14:paraId="66ABA12A" w14:textId="77777777" w:rsidTr="00990D71">
        <w:trPr>
          <w:cantSplit/>
          <w:jc w:val="center"/>
        </w:trPr>
        <w:tc>
          <w:tcPr>
            <w:tcW w:w="792" w:type="dxa"/>
          </w:tcPr>
          <w:p w14:paraId="493ECCB0" w14:textId="77777777" w:rsidR="00E042C9" w:rsidRPr="008B2943" w:rsidRDefault="00E042C9" w:rsidP="008B2943">
            <w:pPr>
              <w:pStyle w:val="Table10Center"/>
              <w:spacing w:before="20" w:after="20"/>
            </w:pPr>
            <w:r w:rsidRPr="008B2943">
              <w:t>46</w:t>
            </w:r>
          </w:p>
        </w:tc>
        <w:tc>
          <w:tcPr>
            <w:tcW w:w="1296" w:type="dxa"/>
          </w:tcPr>
          <w:p w14:paraId="093F6238" w14:textId="77777777" w:rsidR="00E042C9" w:rsidRPr="008B2943" w:rsidRDefault="00E042C9" w:rsidP="008B2943">
            <w:pPr>
              <w:pStyle w:val="Table10Center"/>
              <w:spacing w:before="20" w:after="20"/>
            </w:pPr>
          </w:p>
        </w:tc>
        <w:tc>
          <w:tcPr>
            <w:tcW w:w="1638" w:type="dxa"/>
          </w:tcPr>
          <w:p w14:paraId="5FA7AF7F" w14:textId="77777777" w:rsidR="00E042C9" w:rsidRPr="008B2943" w:rsidRDefault="00E042C9" w:rsidP="008B2943">
            <w:pPr>
              <w:pStyle w:val="Table10Center"/>
              <w:spacing w:before="20" w:after="20"/>
            </w:pPr>
            <w:r w:rsidRPr="008B2943">
              <w:t>N/A</w:t>
            </w:r>
          </w:p>
        </w:tc>
        <w:tc>
          <w:tcPr>
            <w:tcW w:w="1350" w:type="dxa"/>
          </w:tcPr>
          <w:p w14:paraId="3F047AF8" w14:textId="77777777" w:rsidR="00E042C9" w:rsidRPr="008B2943" w:rsidRDefault="00E042C9" w:rsidP="008B2943">
            <w:pPr>
              <w:pStyle w:val="Table10Center"/>
              <w:spacing w:before="20" w:after="20"/>
            </w:pPr>
          </w:p>
        </w:tc>
        <w:tc>
          <w:tcPr>
            <w:tcW w:w="324" w:type="dxa"/>
            <w:tcBorders>
              <w:top w:val="nil"/>
              <w:bottom w:val="nil"/>
            </w:tcBorders>
          </w:tcPr>
          <w:p w14:paraId="29EE6226" w14:textId="77777777" w:rsidR="00E042C9" w:rsidRPr="008B2943" w:rsidRDefault="00E042C9" w:rsidP="008B2943">
            <w:pPr>
              <w:pStyle w:val="Table10Center"/>
              <w:spacing w:before="20" w:after="20"/>
            </w:pPr>
          </w:p>
        </w:tc>
        <w:tc>
          <w:tcPr>
            <w:tcW w:w="792" w:type="dxa"/>
          </w:tcPr>
          <w:p w14:paraId="39380E6B" w14:textId="77777777" w:rsidR="00E042C9" w:rsidRPr="008B2943" w:rsidRDefault="00E042C9" w:rsidP="008B2943">
            <w:pPr>
              <w:pStyle w:val="Table10Center"/>
              <w:spacing w:before="20" w:after="20"/>
            </w:pPr>
            <w:r w:rsidRPr="008B2943">
              <w:t>46</w:t>
            </w:r>
          </w:p>
        </w:tc>
        <w:tc>
          <w:tcPr>
            <w:tcW w:w="1296" w:type="dxa"/>
          </w:tcPr>
          <w:p w14:paraId="368DE4B5" w14:textId="77777777" w:rsidR="00E042C9" w:rsidRPr="008B2943" w:rsidRDefault="00E042C9" w:rsidP="008B2943">
            <w:pPr>
              <w:pStyle w:val="Table10Center"/>
              <w:spacing w:before="20" w:after="20"/>
            </w:pPr>
          </w:p>
        </w:tc>
        <w:tc>
          <w:tcPr>
            <w:tcW w:w="1647" w:type="dxa"/>
          </w:tcPr>
          <w:p w14:paraId="7C8BB251" w14:textId="77777777" w:rsidR="00E042C9" w:rsidRPr="008B2943" w:rsidRDefault="00E042C9" w:rsidP="008B2943">
            <w:pPr>
              <w:pStyle w:val="Table10Center"/>
              <w:spacing w:before="20" w:after="20"/>
            </w:pPr>
          </w:p>
        </w:tc>
        <w:tc>
          <w:tcPr>
            <w:tcW w:w="1310" w:type="dxa"/>
          </w:tcPr>
          <w:p w14:paraId="1644C0F8" w14:textId="77777777" w:rsidR="00E042C9" w:rsidRPr="008B2943" w:rsidRDefault="00E042C9" w:rsidP="008B2943">
            <w:pPr>
              <w:pStyle w:val="Table10Center"/>
              <w:spacing w:before="20" w:after="20"/>
            </w:pPr>
          </w:p>
        </w:tc>
      </w:tr>
      <w:tr w:rsidR="00E042C9" w:rsidRPr="008B2943" w14:paraId="25EC11E3" w14:textId="77777777" w:rsidTr="00990D71">
        <w:trPr>
          <w:cantSplit/>
          <w:jc w:val="center"/>
        </w:trPr>
        <w:tc>
          <w:tcPr>
            <w:tcW w:w="792" w:type="dxa"/>
          </w:tcPr>
          <w:p w14:paraId="6152B580" w14:textId="77777777" w:rsidR="00E042C9" w:rsidRPr="008B2943" w:rsidRDefault="00E042C9" w:rsidP="008B2943">
            <w:pPr>
              <w:pStyle w:val="Table10Center"/>
              <w:spacing w:before="20" w:after="20"/>
            </w:pPr>
            <w:r w:rsidRPr="008B2943">
              <w:t>47</w:t>
            </w:r>
          </w:p>
        </w:tc>
        <w:tc>
          <w:tcPr>
            <w:tcW w:w="1296" w:type="dxa"/>
          </w:tcPr>
          <w:p w14:paraId="3D09E942" w14:textId="77777777" w:rsidR="00E042C9" w:rsidRPr="008B2943" w:rsidRDefault="00E042C9" w:rsidP="008B2943">
            <w:pPr>
              <w:pStyle w:val="Table10Center"/>
              <w:spacing w:before="20" w:after="20"/>
            </w:pPr>
          </w:p>
        </w:tc>
        <w:tc>
          <w:tcPr>
            <w:tcW w:w="1638" w:type="dxa"/>
          </w:tcPr>
          <w:p w14:paraId="4046692F" w14:textId="77777777" w:rsidR="00E042C9" w:rsidRPr="008B2943" w:rsidRDefault="00E042C9" w:rsidP="008B2943">
            <w:pPr>
              <w:pStyle w:val="Table10Center"/>
              <w:spacing w:before="20" w:after="20"/>
            </w:pPr>
            <w:r w:rsidRPr="008B2943">
              <w:t>N/A</w:t>
            </w:r>
          </w:p>
        </w:tc>
        <w:tc>
          <w:tcPr>
            <w:tcW w:w="1350" w:type="dxa"/>
          </w:tcPr>
          <w:p w14:paraId="683E129A" w14:textId="77777777" w:rsidR="00E042C9" w:rsidRPr="008B2943" w:rsidRDefault="00E042C9" w:rsidP="008B2943">
            <w:pPr>
              <w:pStyle w:val="Table10Center"/>
              <w:spacing w:before="20" w:after="20"/>
            </w:pPr>
          </w:p>
        </w:tc>
        <w:tc>
          <w:tcPr>
            <w:tcW w:w="324" w:type="dxa"/>
            <w:tcBorders>
              <w:top w:val="nil"/>
              <w:bottom w:val="nil"/>
            </w:tcBorders>
          </w:tcPr>
          <w:p w14:paraId="305C98AE" w14:textId="77777777" w:rsidR="00E042C9" w:rsidRPr="008B2943" w:rsidRDefault="00E042C9" w:rsidP="008B2943">
            <w:pPr>
              <w:pStyle w:val="Table10Center"/>
              <w:spacing w:before="20" w:after="20"/>
            </w:pPr>
          </w:p>
        </w:tc>
        <w:tc>
          <w:tcPr>
            <w:tcW w:w="792" w:type="dxa"/>
          </w:tcPr>
          <w:p w14:paraId="6B5A12EA" w14:textId="77777777" w:rsidR="00E042C9" w:rsidRPr="008B2943" w:rsidRDefault="00E042C9" w:rsidP="008B2943">
            <w:pPr>
              <w:pStyle w:val="Table10Center"/>
              <w:spacing w:before="20" w:after="20"/>
            </w:pPr>
            <w:r w:rsidRPr="008B2943">
              <w:t>47</w:t>
            </w:r>
          </w:p>
        </w:tc>
        <w:tc>
          <w:tcPr>
            <w:tcW w:w="1296" w:type="dxa"/>
          </w:tcPr>
          <w:p w14:paraId="799494B0" w14:textId="77777777" w:rsidR="00E042C9" w:rsidRPr="008B2943" w:rsidRDefault="00E042C9" w:rsidP="008B2943">
            <w:pPr>
              <w:pStyle w:val="Table10Center"/>
              <w:spacing w:before="20" w:after="20"/>
            </w:pPr>
          </w:p>
        </w:tc>
        <w:tc>
          <w:tcPr>
            <w:tcW w:w="1647" w:type="dxa"/>
          </w:tcPr>
          <w:p w14:paraId="5419238A" w14:textId="77777777" w:rsidR="00E042C9" w:rsidRPr="008B2943" w:rsidRDefault="00E042C9" w:rsidP="008B2943">
            <w:pPr>
              <w:pStyle w:val="Table10Center"/>
              <w:spacing w:before="20" w:after="20"/>
            </w:pPr>
          </w:p>
        </w:tc>
        <w:tc>
          <w:tcPr>
            <w:tcW w:w="1310" w:type="dxa"/>
          </w:tcPr>
          <w:p w14:paraId="63754BDC" w14:textId="77777777" w:rsidR="00E042C9" w:rsidRPr="008B2943" w:rsidRDefault="00E042C9" w:rsidP="008B2943">
            <w:pPr>
              <w:pStyle w:val="Table10Center"/>
              <w:spacing w:before="20" w:after="20"/>
            </w:pPr>
          </w:p>
        </w:tc>
      </w:tr>
      <w:tr w:rsidR="00E042C9" w:rsidRPr="008B2943" w14:paraId="116FE4CE" w14:textId="77777777" w:rsidTr="00990D71">
        <w:trPr>
          <w:cantSplit/>
          <w:jc w:val="center"/>
        </w:trPr>
        <w:tc>
          <w:tcPr>
            <w:tcW w:w="792" w:type="dxa"/>
          </w:tcPr>
          <w:p w14:paraId="6C76F892" w14:textId="77777777" w:rsidR="00E042C9" w:rsidRPr="008B2943" w:rsidRDefault="00E042C9" w:rsidP="008B2943">
            <w:pPr>
              <w:pStyle w:val="Table10Center"/>
              <w:spacing w:before="20" w:after="20"/>
            </w:pPr>
            <w:r w:rsidRPr="008B2943">
              <w:t>48</w:t>
            </w:r>
          </w:p>
        </w:tc>
        <w:tc>
          <w:tcPr>
            <w:tcW w:w="1296" w:type="dxa"/>
          </w:tcPr>
          <w:p w14:paraId="2B2AE157" w14:textId="77777777" w:rsidR="00E042C9" w:rsidRPr="008B2943" w:rsidRDefault="00E042C9" w:rsidP="008B2943">
            <w:pPr>
              <w:pStyle w:val="Table10Center"/>
              <w:spacing w:before="20" w:after="20"/>
            </w:pPr>
          </w:p>
        </w:tc>
        <w:tc>
          <w:tcPr>
            <w:tcW w:w="1638" w:type="dxa"/>
          </w:tcPr>
          <w:p w14:paraId="27139A74" w14:textId="77777777" w:rsidR="00E042C9" w:rsidRPr="008B2943" w:rsidRDefault="00E042C9" w:rsidP="008B2943">
            <w:pPr>
              <w:pStyle w:val="Table10Center"/>
              <w:spacing w:before="20" w:after="20"/>
            </w:pPr>
          </w:p>
        </w:tc>
        <w:tc>
          <w:tcPr>
            <w:tcW w:w="1350" w:type="dxa"/>
          </w:tcPr>
          <w:p w14:paraId="3619116F" w14:textId="77777777" w:rsidR="00E042C9" w:rsidRPr="008B2943" w:rsidRDefault="00E042C9" w:rsidP="008B2943">
            <w:pPr>
              <w:pStyle w:val="Table10Center"/>
              <w:spacing w:before="20" w:after="20"/>
            </w:pPr>
          </w:p>
        </w:tc>
        <w:tc>
          <w:tcPr>
            <w:tcW w:w="324" w:type="dxa"/>
            <w:tcBorders>
              <w:top w:val="nil"/>
              <w:bottom w:val="nil"/>
            </w:tcBorders>
          </w:tcPr>
          <w:p w14:paraId="7ABE9920" w14:textId="77777777" w:rsidR="00E042C9" w:rsidRPr="008B2943" w:rsidRDefault="00E042C9" w:rsidP="008B2943">
            <w:pPr>
              <w:pStyle w:val="Table10Center"/>
              <w:spacing w:before="20" w:after="20"/>
            </w:pPr>
          </w:p>
        </w:tc>
        <w:tc>
          <w:tcPr>
            <w:tcW w:w="792" w:type="dxa"/>
          </w:tcPr>
          <w:p w14:paraId="7D055D9A" w14:textId="77777777" w:rsidR="00E042C9" w:rsidRPr="008B2943" w:rsidRDefault="00E042C9" w:rsidP="008B2943">
            <w:pPr>
              <w:pStyle w:val="Table10Center"/>
              <w:spacing w:before="20" w:after="20"/>
            </w:pPr>
            <w:r w:rsidRPr="008B2943">
              <w:t>48</w:t>
            </w:r>
          </w:p>
        </w:tc>
        <w:tc>
          <w:tcPr>
            <w:tcW w:w="1296" w:type="dxa"/>
          </w:tcPr>
          <w:p w14:paraId="51E4DC3F" w14:textId="77777777" w:rsidR="00E042C9" w:rsidRPr="008B2943" w:rsidRDefault="00E042C9" w:rsidP="008B2943">
            <w:pPr>
              <w:pStyle w:val="Table10Center"/>
              <w:spacing w:before="20" w:after="20"/>
            </w:pPr>
          </w:p>
        </w:tc>
        <w:tc>
          <w:tcPr>
            <w:tcW w:w="1647" w:type="dxa"/>
          </w:tcPr>
          <w:p w14:paraId="53E24E1A" w14:textId="77777777" w:rsidR="00E042C9" w:rsidRPr="008B2943" w:rsidRDefault="00E042C9" w:rsidP="008B2943">
            <w:pPr>
              <w:pStyle w:val="Table10Center"/>
              <w:spacing w:before="20" w:after="20"/>
            </w:pPr>
          </w:p>
        </w:tc>
        <w:tc>
          <w:tcPr>
            <w:tcW w:w="1310" w:type="dxa"/>
          </w:tcPr>
          <w:p w14:paraId="2BDB26E5" w14:textId="77777777" w:rsidR="00E042C9" w:rsidRPr="008B2943" w:rsidRDefault="00E042C9" w:rsidP="008B2943">
            <w:pPr>
              <w:pStyle w:val="Table10Center"/>
              <w:spacing w:before="20" w:after="20"/>
            </w:pPr>
          </w:p>
        </w:tc>
      </w:tr>
      <w:tr w:rsidR="00E042C9" w:rsidRPr="008B2943" w14:paraId="098E0755" w14:textId="77777777" w:rsidTr="00990D71">
        <w:trPr>
          <w:cantSplit/>
          <w:jc w:val="center"/>
        </w:trPr>
        <w:tc>
          <w:tcPr>
            <w:tcW w:w="792" w:type="dxa"/>
          </w:tcPr>
          <w:p w14:paraId="0CA95C80" w14:textId="77777777" w:rsidR="00E042C9" w:rsidRPr="008B2943" w:rsidRDefault="00E042C9" w:rsidP="008B2943">
            <w:pPr>
              <w:pStyle w:val="Table10Center"/>
              <w:spacing w:before="20" w:after="20"/>
            </w:pPr>
            <w:r w:rsidRPr="008B2943">
              <w:t>49</w:t>
            </w:r>
          </w:p>
        </w:tc>
        <w:tc>
          <w:tcPr>
            <w:tcW w:w="1296" w:type="dxa"/>
          </w:tcPr>
          <w:p w14:paraId="584E4DAD" w14:textId="77777777" w:rsidR="00E042C9" w:rsidRPr="008B2943" w:rsidRDefault="00E042C9" w:rsidP="008B2943">
            <w:pPr>
              <w:pStyle w:val="Table10Center"/>
              <w:spacing w:before="20" w:after="20"/>
            </w:pPr>
          </w:p>
        </w:tc>
        <w:tc>
          <w:tcPr>
            <w:tcW w:w="1638" w:type="dxa"/>
          </w:tcPr>
          <w:p w14:paraId="4F06C202" w14:textId="77777777" w:rsidR="00E042C9" w:rsidRPr="008B2943" w:rsidRDefault="00E042C9" w:rsidP="008B2943">
            <w:pPr>
              <w:pStyle w:val="Table10Center"/>
              <w:spacing w:before="20" w:after="20"/>
            </w:pPr>
            <w:r w:rsidRPr="008B2943">
              <w:t>N/A</w:t>
            </w:r>
          </w:p>
        </w:tc>
        <w:tc>
          <w:tcPr>
            <w:tcW w:w="1350" w:type="dxa"/>
          </w:tcPr>
          <w:p w14:paraId="514DB099" w14:textId="77777777" w:rsidR="00E042C9" w:rsidRPr="008B2943" w:rsidRDefault="00E042C9" w:rsidP="008B2943">
            <w:pPr>
              <w:pStyle w:val="Table10Center"/>
              <w:spacing w:before="20" w:after="20"/>
            </w:pPr>
          </w:p>
        </w:tc>
        <w:tc>
          <w:tcPr>
            <w:tcW w:w="324" w:type="dxa"/>
            <w:tcBorders>
              <w:top w:val="nil"/>
              <w:bottom w:val="nil"/>
            </w:tcBorders>
          </w:tcPr>
          <w:p w14:paraId="2C7CD0AC" w14:textId="77777777" w:rsidR="00E042C9" w:rsidRPr="008B2943" w:rsidRDefault="00E042C9" w:rsidP="008B2943">
            <w:pPr>
              <w:pStyle w:val="Table10Center"/>
              <w:spacing w:before="20" w:after="20"/>
            </w:pPr>
          </w:p>
        </w:tc>
        <w:tc>
          <w:tcPr>
            <w:tcW w:w="792" w:type="dxa"/>
          </w:tcPr>
          <w:p w14:paraId="4B5E3053" w14:textId="77777777" w:rsidR="00E042C9" w:rsidRPr="008B2943" w:rsidRDefault="00E042C9" w:rsidP="008B2943">
            <w:pPr>
              <w:pStyle w:val="Table10Center"/>
              <w:spacing w:before="20" w:after="20"/>
            </w:pPr>
            <w:r w:rsidRPr="008B2943">
              <w:t>49</w:t>
            </w:r>
          </w:p>
        </w:tc>
        <w:tc>
          <w:tcPr>
            <w:tcW w:w="1296" w:type="dxa"/>
          </w:tcPr>
          <w:p w14:paraId="7770B1D2" w14:textId="77777777" w:rsidR="00E042C9" w:rsidRPr="008B2943" w:rsidRDefault="00E042C9" w:rsidP="008B2943">
            <w:pPr>
              <w:pStyle w:val="Table10Center"/>
              <w:spacing w:before="20" w:after="20"/>
            </w:pPr>
          </w:p>
        </w:tc>
        <w:tc>
          <w:tcPr>
            <w:tcW w:w="1647" w:type="dxa"/>
          </w:tcPr>
          <w:p w14:paraId="3962C50B" w14:textId="77777777" w:rsidR="00E042C9" w:rsidRPr="008B2943" w:rsidRDefault="00E042C9" w:rsidP="008B2943">
            <w:pPr>
              <w:pStyle w:val="Table10Center"/>
              <w:spacing w:before="20" w:after="20"/>
            </w:pPr>
          </w:p>
        </w:tc>
        <w:tc>
          <w:tcPr>
            <w:tcW w:w="1310" w:type="dxa"/>
          </w:tcPr>
          <w:p w14:paraId="1D2E054C" w14:textId="77777777" w:rsidR="00E042C9" w:rsidRPr="008B2943" w:rsidRDefault="00E042C9" w:rsidP="008B2943">
            <w:pPr>
              <w:pStyle w:val="Table10Center"/>
              <w:spacing w:before="20" w:after="20"/>
            </w:pPr>
          </w:p>
        </w:tc>
      </w:tr>
      <w:tr w:rsidR="00E042C9" w:rsidRPr="008B2943" w14:paraId="40060492" w14:textId="77777777" w:rsidTr="00990D71">
        <w:trPr>
          <w:cantSplit/>
          <w:jc w:val="center"/>
        </w:trPr>
        <w:tc>
          <w:tcPr>
            <w:tcW w:w="792" w:type="dxa"/>
          </w:tcPr>
          <w:p w14:paraId="28BC0FBD" w14:textId="77777777" w:rsidR="00E042C9" w:rsidRPr="008B2943" w:rsidRDefault="00E042C9" w:rsidP="008B2943">
            <w:pPr>
              <w:pStyle w:val="Table10Center"/>
              <w:spacing w:before="20" w:after="20"/>
            </w:pPr>
            <w:r w:rsidRPr="008B2943">
              <w:t>50</w:t>
            </w:r>
          </w:p>
        </w:tc>
        <w:tc>
          <w:tcPr>
            <w:tcW w:w="1296" w:type="dxa"/>
          </w:tcPr>
          <w:p w14:paraId="51B4808E" w14:textId="77777777" w:rsidR="00E042C9" w:rsidRPr="008B2943" w:rsidRDefault="00E042C9" w:rsidP="008B2943">
            <w:pPr>
              <w:pStyle w:val="Table10Center"/>
              <w:spacing w:before="20" w:after="20"/>
            </w:pPr>
          </w:p>
        </w:tc>
        <w:tc>
          <w:tcPr>
            <w:tcW w:w="1638" w:type="dxa"/>
          </w:tcPr>
          <w:p w14:paraId="14B49896" w14:textId="77777777" w:rsidR="00E042C9" w:rsidRPr="008B2943" w:rsidRDefault="00E042C9" w:rsidP="008B2943">
            <w:pPr>
              <w:pStyle w:val="Table10Center"/>
              <w:spacing w:before="20" w:after="20"/>
            </w:pPr>
            <w:r w:rsidRPr="008B2943">
              <w:t>N/A</w:t>
            </w:r>
          </w:p>
        </w:tc>
        <w:tc>
          <w:tcPr>
            <w:tcW w:w="1350" w:type="dxa"/>
          </w:tcPr>
          <w:p w14:paraId="6F4E7387" w14:textId="77777777" w:rsidR="00E042C9" w:rsidRPr="008B2943" w:rsidRDefault="00E042C9" w:rsidP="008B2943">
            <w:pPr>
              <w:pStyle w:val="Table10Center"/>
              <w:spacing w:before="20" w:after="20"/>
            </w:pPr>
          </w:p>
        </w:tc>
        <w:tc>
          <w:tcPr>
            <w:tcW w:w="324" w:type="dxa"/>
            <w:tcBorders>
              <w:top w:val="nil"/>
              <w:bottom w:val="nil"/>
            </w:tcBorders>
          </w:tcPr>
          <w:p w14:paraId="2FB2F55C" w14:textId="77777777" w:rsidR="00E042C9" w:rsidRPr="008B2943" w:rsidRDefault="00E042C9" w:rsidP="008B2943">
            <w:pPr>
              <w:pStyle w:val="Table10Center"/>
              <w:spacing w:before="20" w:after="20"/>
            </w:pPr>
          </w:p>
        </w:tc>
        <w:tc>
          <w:tcPr>
            <w:tcW w:w="792" w:type="dxa"/>
          </w:tcPr>
          <w:p w14:paraId="7F7B92E0" w14:textId="77777777" w:rsidR="00E042C9" w:rsidRPr="008B2943" w:rsidRDefault="00E042C9" w:rsidP="008B2943">
            <w:pPr>
              <w:pStyle w:val="Table10Center"/>
              <w:spacing w:before="20" w:after="20"/>
            </w:pPr>
            <w:r w:rsidRPr="008B2943">
              <w:t>50</w:t>
            </w:r>
          </w:p>
        </w:tc>
        <w:tc>
          <w:tcPr>
            <w:tcW w:w="1296" w:type="dxa"/>
          </w:tcPr>
          <w:p w14:paraId="42BE8E04" w14:textId="77777777" w:rsidR="00E042C9" w:rsidRPr="008B2943" w:rsidRDefault="00E042C9" w:rsidP="008B2943">
            <w:pPr>
              <w:pStyle w:val="Table10Center"/>
              <w:spacing w:before="20" w:after="20"/>
            </w:pPr>
          </w:p>
        </w:tc>
        <w:tc>
          <w:tcPr>
            <w:tcW w:w="1647" w:type="dxa"/>
          </w:tcPr>
          <w:p w14:paraId="235B05FF" w14:textId="77777777" w:rsidR="00E042C9" w:rsidRPr="008B2943" w:rsidRDefault="00E042C9" w:rsidP="008B2943">
            <w:pPr>
              <w:pStyle w:val="Table10Center"/>
              <w:spacing w:before="20" w:after="20"/>
            </w:pPr>
          </w:p>
        </w:tc>
        <w:tc>
          <w:tcPr>
            <w:tcW w:w="1310" w:type="dxa"/>
          </w:tcPr>
          <w:p w14:paraId="7601D99B" w14:textId="77777777" w:rsidR="00E042C9" w:rsidRPr="008B2943" w:rsidRDefault="00E042C9" w:rsidP="008B2943">
            <w:pPr>
              <w:pStyle w:val="Table10Center"/>
              <w:spacing w:before="20" w:after="20"/>
            </w:pPr>
          </w:p>
        </w:tc>
      </w:tr>
      <w:tr w:rsidR="00E042C9" w:rsidRPr="008B2943" w14:paraId="03340A3A" w14:textId="77777777" w:rsidTr="00990D71">
        <w:trPr>
          <w:cantSplit/>
          <w:jc w:val="center"/>
        </w:trPr>
        <w:tc>
          <w:tcPr>
            <w:tcW w:w="792" w:type="dxa"/>
          </w:tcPr>
          <w:p w14:paraId="41EA3938" w14:textId="77777777" w:rsidR="00E042C9" w:rsidRPr="008B2943" w:rsidRDefault="00E042C9" w:rsidP="008B2943">
            <w:pPr>
              <w:pStyle w:val="Table10Center"/>
              <w:spacing w:before="20" w:after="20"/>
            </w:pPr>
            <w:r w:rsidRPr="008B2943">
              <w:t>Total</w:t>
            </w:r>
            <w:r w:rsidRPr="008B2943">
              <w:br/>
              <w:t>Page 2</w:t>
            </w:r>
          </w:p>
        </w:tc>
        <w:tc>
          <w:tcPr>
            <w:tcW w:w="1296" w:type="dxa"/>
            <w:vAlign w:val="center"/>
          </w:tcPr>
          <w:p w14:paraId="51A1ED90" w14:textId="77777777" w:rsidR="00E042C9" w:rsidRPr="008B2943" w:rsidRDefault="00E042C9" w:rsidP="008B2943">
            <w:pPr>
              <w:pStyle w:val="Table10Center"/>
              <w:spacing w:before="20" w:after="20"/>
            </w:pPr>
            <w:r w:rsidRPr="008B2943">
              <w:t>N/A</w:t>
            </w:r>
          </w:p>
        </w:tc>
        <w:tc>
          <w:tcPr>
            <w:tcW w:w="1638" w:type="dxa"/>
          </w:tcPr>
          <w:p w14:paraId="4C238D72" w14:textId="77777777" w:rsidR="00E042C9" w:rsidRPr="008B2943" w:rsidRDefault="00E042C9" w:rsidP="008B2943">
            <w:pPr>
              <w:pStyle w:val="Table10Center"/>
              <w:spacing w:before="20" w:after="20"/>
            </w:pPr>
          </w:p>
        </w:tc>
        <w:tc>
          <w:tcPr>
            <w:tcW w:w="1350" w:type="dxa"/>
          </w:tcPr>
          <w:p w14:paraId="0AF629FB" w14:textId="77777777" w:rsidR="00E042C9" w:rsidRPr="008B2943" w:rsidRDefault="00E042C9" w:rsidP="008B2943">
            <w:pPr>
              <w:pStyle w:val="Table10Center"/>
              <w:spacing w:before="20" w:after="20"/>
            </w:pPr>
          </w:p>
        </w:tc>
        <w:tc>
          <w:tcPr>
            <w:tcW w:w="324" w:type="dxa"/>
            <w:tcBorders>
              <w:top w:val="nil"/>
              <w:bottom w:val="nil"/>
            </w:tcBorders>
          </w:tcPr>
          <w:p w14:paraId="20B53450" w14:textId="77777777" w:rsidR="00E042C9" w:rsidRPr="008B2943" w:rsidRDefault="00E042C9" w:rsidP="008B2943">
            <w:pPr>
              <w:pStyle w:val="Table10Center"/>
              <w:spacing w:before="20" w:after="20"/>
            </w:pPr>
          </w:p>
        </w:tc>
        <w:tc>
          <w:tcPr>
            <w:tcW w:w="792" w:type="dxa"/>
          </w:tcPr>
          <w:p w14:paraId="62A4A864" w14:textId="77777777" w:rsidR="00E042C9" w:rsidRPr="008B2943" w:rsidRDefault="00E042C9" w:rsidP="008B2943">
            <w:pPr>
              <w:pStyle w:val="Table10Center"/>
              <w:spacing w:before="20" w:after="20"/>
            </w:pPr>
            <w:r w:rsidRPr="008B2943">
              <w:t>Total</w:t>
            </w:r>
            <w:r w:rsidRPr="008B2943">
              <w:br/>
              <w:t>Page 2</w:t>
            </w:r>
          </w:p>
        </w:tc>
        <w:tc>
          <w:tcPr>
            <w:tcW w:w="1296" w:type="dxa"/>
            <w:vAlign w:val="center"/>
          </w:tcPr>
          <w:p w14:paraId="61DD0188" w14:textId="77777777" w:rsidR="00E042C9" w:rsidRPr="008B2943" w:rsidRDefault="00E042C9" w:rsidP="008B2943">
            <w:pPr>
              <w:pStyle w:val="Table10Center"/>
              <w:spacing w:before="20" w:after="20"/>
            </w:pPr>
            <w:r w:rsidRPr="008B2943">
              <w:t>N/A</w:t>
            </w:r>
          </w:p>
        </w:tc>
        <w:tc>
          <w:tcPr>
            <w:tcW w:w="1647" w:type="dxa"/>
          </w:tcPr>
          <w:p w14:paraId="7690AC40" w14:textId="77777777" w:rsidR="00E042C9" w:rsidRPr="008B2943" w:rsidRDefault="00E042C9" w:rsidP="008B2943">
            <w:pPr>
              <w:pStyle w:val="Table10Center"/>
              <w:spacing w:before="20" w:after="20"/>
            </w:pPr>
          </w:p>
        </w:tc>
        <w:tc>
          <w:tcPr>
            <w:tcW w:w="1310" w:type="dxa"/>
          </w:tcPr>
          <w:p w14:paraId="272CF808" w14:textId="77777777" w:rsidR="00E042C9" w:rsidRPr="008B2943" w:rsidRDefault="00E042C9" w:rsidP="008B2943">
            <w:pPr>
              <w:pStyle w:val="Table10Center"/>
              <w:spacing w:before="20" w:after="20"/>
            </w:pPr>
          </w:p>
        </w:tc>
      </w:tr>
    </w:tbl>
    <w:p w14:paraId="7E78F2D6" w14:textId="77777777" w:rsidR="00E042C9" w:rsidRPr="008B2943" w:rsidRDefault="00E042C9" w:rsidP="008B2943">
      <w:pPr>
        <w:pStyle w:val="AASectionTableSpacer"/>
      </w:pPr>
    </w:p>
    <w:tbl>
      <w:tblPr>
        <w:tblStyle w:val="TableGrid"/>
        <w:tblW w:w="0" w:type="auto"/>
        <w:jc w:val="center"/>
        <w:tblLayout w:type="fixed"/>
        <w:tblCellMar>
          <w:left w:w="115" w:type="dxa"/>
          <w:right w:w="115" w:type="dxa"/>
        </w:tblCellMar>
        <w:tblLook w:val="01E0" w:firstRow="1" w:lastRow="1" w:firstColumn="1" w:lastColumn="1" w:noHBand="0" w:noVBand="0"/>
      </w:tblPr>
      <w:tblGrid>
        <w:gridCol w:w="765"/>
        <w:gridCol w:w="1260"/>
        <w:gridCol w:w="1620"/>
        <w:gridCol w:w="1350"/>
        <w:gridCol w:w="360"/>
        <w:gridCol w:w="810"/>
        <w:gridCol w:w="1260"/>
        <w:gridCol w:w="1620"/>
        <w:gridCol w:w="1341"/>
      </w:tblGrid>
      <w:tr w:rsidR="00E042C9" w:rsidRPr="008B2943" w14:paraId="15ABD936" w14:textId="77777777" w:rsidTr="00990D71">
        <w:trPr>
          <w:cantSplit/>
          <w:jc w:val="center"/>
        </w:trPr>
        <w:tc>
          <w:tcPr>
            <w:tcW w:w="765" w:type="dxa"/>
          </w:tcPr>
          <w:p w14:paraId="0108FC8D" w14:textId="77777777" w:rsidR="00E042C9" w:rsidRPr="008B2943" w:rsidRDefault="00E042C9" w:rsidP="008B2943">
            <w:pPr>
              <w:pStyle w:val="Table10Center"/>
              <w:spacing w:before="20" w:after="20"/>
            </w:pPr>
            <w:r w:rsidRPr="008B2943">
              <w:lastRenderedPageBreak/>
              <w:br/>
            </w:r>
            <w:r w:rsidRPr="008B2943">
              <w:br/>
              <w:t>STEP</w:t>
            </w:r>
          </w:p>
        </w:tc>
        <w:tc>
          <w:tcPr>
            <w:tcW w:w="1260" w:type="dxa"/>
          </w:tcPr>
          <w:p w14:paraId="50CD5A8E" w14:textId="10C2BD06"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_Ref124734409 \w \h \*MERGEFORMAT </w:instrText>
            </w:r>
            <w:r w:rsidRPr="008B2943">
              <w:fldChar w:fldCharType="separate"/>
            </w:r>
            <w:r w:rsidR="008B2943">
              <w:t>6.0[12]</w:t>
            </w:r>
            <w:r w:rsidRPr="008B2943">
              <w:fldChar w:fldCharType="end"/>
            </w:r>
          </w:p>
        </w:tc>
        <w:tc>
          <w:tcPr>
            <w:tcW w:w="1620" w:type="dxa"/>
          </w:tcPr>
          <w:p w14:paraId="7117CF4D" w14:textId="64954034"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_Ref124727049 \w \h \*MERGEFORMAT </w:instrText>
            </w:r>
            <w:r w:rsidRPr="008B2943">
              <w:fldChar w:fldCharType="separate"/>
            </w:r>
            <w:r w:rsidR="008B2943">
              <w:t>6.0[15]</w:t>
            </w:r>
            <w:r w:rsidRPr="008B2943">
              <w:fldChar w:fldCharType="end"/>
            </w:r>
          </w:p>
        </w:tc>
        <w:tc>
          <w:tcPr>
            <w:tcW w:w="1350" w:type="dxa"/>
          </w:tcPr>
          <w:p w14:paraId="3978C0D9" w14:textId="6CB19D1E"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_Ref124727062 \w \h \*MERGEFORMAT </w:instrText>
            </w:r>
            <w:r w:rsidRPr="008B2943">
              <w:fldChar w:fldCharType="separate"/>
            </w:r>
            <w:r w:rsidR="008B2943">
              <w:t>6.0[16]</w:t>
            </w:r>
            <w:r w:rsidRPr="008B2943">
              <w:fldChar w:fldCharType="end"/>
            </w:r>
          </w:p>
        </w:tc>
        <w:tc>
          <w:tcPr>
            <w:tcW w:w="360" w:type="dxa"/>
            <w:tcBorders>
              <w:top w:val="nil"/>
              <w:bottom w:val="nil"/>
            </w:tcBorders>
          </w:tcPr>
          <w:p w14:paraId="688B12AE" w14:textId="77777777" w:rsidR="00E042C9" w:rsidRPr="008B2943" w:rsidRDefault="00E042C9" w:rsidP="008B2943">
            <w:pPr>
              <w:pStyle w:val="Table10Center"/>
              <w:spacing w:before="20" w:after="20"/>
            </w:pPr>
          </w:p>
        </w:tc>
        <w:tc>
          <w:tcPr>
            <w:tcW w:w="810" w:type="dxa"/>
          </w:tcPr>
          <w:p w14:paraId="3A5892D9" w14:textId="77777777" w:rsidR="00E042C9" w:rsidRPr="008B2943" w:rsidRDefault="00E042C9" w:rsidP="008B2943">
            <w:pPr>
              <w:pStyle w:val="Table10Center"/>
              <w:spacing w:before="20" w:after="20"/>
            </w:pPr>
            <w:r w:rsidRPr="008B2943">
              <w:br/>
            </w:r>
            <w:r w:rsidRPr="008B2943">
              <w:br/>
              <w:t>STEP</w:t>
            </w:r>
          </w:p>
        </w:tc>
        <w:tc>
          <w:tcPr>
            <w:tcW w:w="1260" w:type="dxa"/>
          </w:tcPr>
          <w:p w14:paraId="73066F69" w14:textId="2463E20A"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_Ref124734468 \w \h \*MERGEFORMAT </w:instrText>
            </w:r>
            <w:r w:rsidRPr="008B2943">
              <w:fldChar w:fldCharType="separate"/>
            </w:r>
            <w:r w:rsidR="008B2943">
              <w:t>6.0[37.1]</w:t>
            </w:r>
            <w:r w:rsidRPr="008B2943">
              <w:fldChar w:fldCharType="end"/>
            </w:r>
          </w:p>
        </w:tc>
        <w:tc>
          <w:tcPr>
            <w:tcW w:w="1620" w:type="dxa"/>
          </w:tcPr>
          <w:p w14:paraId="58ED1484" w14:textId="7C259968"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_Ref124734523 \w \h \*MERGEFORMAT </w:instrText>
            </w:r>
            <w:r w:rsidRPr="008B2943">
              <w:fldChar w:fldCharType="separate"/>
            </w:r>
            <w:r w:rsidR="008B2943">
              <w:t>6.0[37.3]</w:t>
            </w:r>
            <w:r w:rsidRPr="008B2943">
              <w:fldChar w:fldCharType="end"/>
            </w:r>
          </w:p>
        </w:tc>
        <w:tc>
          <w:tcPr>
            <w:tcW w:w="1341" w:type="dxa"/>
          </w:tcPr>
          <w:p w14:paraId="1A38F215" w14:textId="129D74C8"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_Ref124734608 \w \h \*MERGEFORMAT </w:instrText>
            </w:r>
            <w:r w:rsidRPr="008B2943">
              <w:fldChar w:fldCharType="separate"/>
            </w:r>
            <w:r w:rsidR="008B2943">
              <w:t>6.0[37.4]</w:t>
            </w:r>
            <w:r w:rsidRPr="008B2943">
              <w:fldChar w:fldCharType="end"/>
            </w:r>
          </w:p>
        </w:tc>
      </w:tr>
      <w:tr w:rsidR="00E042C9" w:rsidRPr="008B2943" w14:paraId="1B7C99BA" w14:textId="77777777" w:rsidTr="00990D71">
        <w:trPr>
          <w:cantSplit/>
          <w:jc w:val="center"/>
        </w:trPr>
        <w:tc>
          <w:tcPr>
            <w:tcW w:w="765" w:type="dxa"/>
          </w:tcPr>
          <w:p w14:paraId="7CB8AE53" w14:textId="77777777" w:rsidR="00E042C9" w:rsidRPr="008B2943" w:rsidRDefault="00E042C9" w:rsidP="008B2943">
            <w:pPr>
              <w:pStyle w:val="Table10Center"/>
              <w:spacing w:before="20" w:after="20"/>
            </w:pPr>
            <w:r w:rsidRPr="008B2943">
              <w:t>1</w:t>
            </w:r>
          </w:p>
        </w:tc>
        <w:tc>
          <w:tcPr>
            <w:tcW w:w="1260" w:type="dxa"/>
          </w:tcPr>
          <w:p w14:paraId="5404B1D1" w14:textId="77777777" w:rsidR="00E042C9" w:rsidRPr="008B2943" w:rsidRDefault="00E042C9" w:rsidP="008B2943">
            <w:pPr>
              <w:pStyle w:val="Table10Center"/>
              <w:spacing w:before="20" w:after="20"/>
            </w:pPr>
            <w:r w:rsidRPr="008B2943">
              <w:t>2</w:t>
            </w:r>
          </w:p>
        </w:tc>
        <w:tc>
          <w:tcPr>
            <w:tcW w:w="1620" w:type="dxa"/>
          </w:tcPr>
          <w:p w14:paraId="53268EF1" w14:textId="77777777" w:rsidR="00E042C9" w:rsidRPr="008B2943" w:rsidRDefault="00E042C9" w:rsidP="008B2943">
            <w:pPr>
              <w:pStyle w:val="Table10Center"/>
              <w:spacing w:before="20" w:after="20"/>
            </w:pPr>
            <w:r w:rsidRPr="008B2943">
              <w:t>3</w:t>
            </w:r>
          </w:p>
        </w:tc>
        <w:tc>
          <w:tcPr>
            <w:tcW w:w="1350" w:type="dxa"/>
          </w:tcPr>
          <w:p w14:paraId="0946A299" w14:textId="77777777" w:rsidR="00E042C9" w:rsidRPr="008B2943" w:rsidRDefault="00E042C9" w:rsidP="008B2943">
            <w:pPr>
              <w:pStyle w:val="Table10Center"/>
              <w:spacing w:before="20" w:after="20"/>
            </w:pPr>
            <w:r w:rsidRPr="008B2943">
              <w:t>4</w:t>
            </w:r>
          </w:p>
        </w:tc>
        <w:tc>
          <w:tcPr>
            <w:tcW w:w="360" w:type="dxa"/>
            <w:tcBorders>
              <w:top w:val="nil"/>
              <w:bottom w:val="nil"/>
            </w:tcBorders>
          </w:tcPr>
          <w:p w14:paraId="75D88266" w14:textId="77777777" w:rsidR="00E042C9" w:rsidRPr="008B2943" w:rsidRDefault="00E042C9" w:rsidP="008B2943">
            <w:pPr>
              <w:pStyle w:val="Table10Center"/>
              <w:spacing w:before="20" w:after="20"/>
            </w:pPr>
          </w:p>
        </w:tc>
        <w:tc>
          <w:tcPr>
            <w:tcW w:w="810" w:type="dxa"/>
          </w:tcPr>
          <w:p w14:paraId="0E0F7373" w14:textId="77777777" w:rsidR="00E042C9" w:rsidRPr="008B2943" w:rsidRDefault="00E042C9" w:rsidP="008B2943">
            <w:pPr>
              <w:pStyle w:val="Table10Center"/>
              <w:spacing w:before="20" w:after="20"/>
            </w:pPr>
            <w:r w:rsidRPr="008B2943">
              <w:t>5</w:t>
            </w:r>
          </w:p>
        </w:tc>
        <w:tc>
          <w:tcPr>
            <w:tcW w:w="1260" w:type="dxa"/>
          </w:tcPr>
          <w:p w14:paraId="01CCC7F1" w14:textId="77777777" w:rsidR="00E042C9" w:rsidRPr="008B2943" w:rsidRDefault="00E042C9" w:rsidP="008B2943">
            <w:pPr>
              <w:pStyle w:val="Table10Center"/>
              <w:spacing w:before="20" w:after="20"/>
            </w:pPr>
            <w:r w:rsidRPr="008B2943">
              <w:t>6</w:t>
            </w:r>
          </w:p>
        </w:tc>
        <w:tc>
          <w:tcPr>
            <w:tcW w:w="1620" w:type="dxa"/>
          </w:tcPr>
          <w:p w14:paraId="281F0EC4" w14:textId="77777777" w:rsidR="00E042C9" w:rsidRPr="008B2943" w:rsidRDefault="00E042C9" w:rsidP="008B2943">
            <w:pPr>
              <w:pStyle w:val="Table10Center"/>
              <w:spacing w:before="20" w:after="20"/>
            </w:pPr>
            <w:r w:rsidRPr="008B2943">
              <w:t>7</w:t>
            </w:r>
          </w:p>
        </w:tc>
        <w:tc>
          <w:tcPr>
            <w:tcW w:w="1341" w:type="dxa"/>
          </w:tcPr>
          <w:p w14:paraId="4A86411C" w14:textId="77777777" w:rsidR="00E042C9" w:rsidRPr="008B2943" w:rsidRDefault="00E042C9" w:rsidP="008B2943">
            <w:pPr>
              <w:pStyle w:val="Table10Center"/>
              <w:spacing w:before="20" w:after="20"/>
            </w:pPr>
            <w:r w:rsidRPr="008B2943">
              <w:t>8</w:t>
            </w:r>
          </w:p>
        </w:tc>
      </w:tr>
      <w:tr w:rsidR="00E042C9" w:rsidRPr="008B2943" w14:paraId="390F88D1" w14:textId="77777777" w:rsidTr="00990D71">
        <w:trPr>
          <w:cantSplit/>
          <w:jc w:val="center"/>
        </w:trPr>
        <w:tc>
          <w:tcPr>
            <w:tcW w:w="765" w:type="dxa"/>
            <w:vAlign w:val="bottom"/>
          </w:tcPr>
          <w:p w14:paraId="16224426" w14:textId="77777777" w:rsidR="00E042C9" w:rsidRPr="008B2943" w:rsidRDefault="00E042C9" w:rsidP="008B2943">
            <w:pPr>
              <w:pStyle w:val="Table10Center"/>
              <w:spacing w:before="20" w:after="20"/>
            </w:pPr>
            <w:r w:rsidRPr="008B2943">
              <w:t>Cell</w:t>
            </w:r>
            <w:r w:rsidRPr="008B2943">
              <w:br/>
              <w:t>No.</w:t>
            </w:r>
          </w:p>
        </w:tc>
        <w:tc>
          <w:tcPr>
            <w:tcW w:w="1260" w:type="dxa"/>
            <w:vAlign w:val="bottom"/>
          </w:tcPr>
          <w:p w14:paraId="3B9D1589" w14:textId="77777777" w:rsidR="00E042C9" w:rsidRPr="008B2943" w:rsidRDefault="00E042C9" w:rsidP="008B2943">
            <w:pPr>
              <w:pStyle w:val="Table10Center"/>
              <w:spacing w:before="20" w:after="20"/>
            </w:pPr>
            <w:r w:rsidRPr="008B2943">
              <w:t>As-Found</w:t>
            </w:r>
            <w:r w:rsidRPr="008B2943">
              <w:br/>
              <w:t>Cell</w:t>
            </w:r>
            <w:r w:rsidRPr="008B2943">
              <w:br/>
              <w:t>Vdc</w:t>
            </w:r>
          </w:p>
        </w:tc>
        <w:tc>
          <w:tcPr>
            <w:tcW w:w="1620" w:type="dxa"/>
            <w:vAlign w:val="bottom"/>
          </w:tcPr>
          <w:p w14:paraId="144FF74C" w14:textId="77777777" w:rsidR="00E042C9" w:rsidRPr="008B2943" w:rsidRDefault="00E042C9" w:rsidP="008B2943">
            <w:pPr>
              <w:pStyle w:val="Table10Center"/>
              <w:spacing w:before="20" w:after="20"/>
            </w:pPr>
            <w:r w:rsidRPr="008B2943">
              <w:t>As-Found</w:t>
            </w:r>
            <w:r w:rsidRPr="008B2943">
              <w:br/>
              <w:t>Cell Electrolyte</w:t>
            </w:r>
            <w:r w:rsidRPr="008B2943">
              <w:br/>
              <w:t xml:space="preserve">Temp. </w:t>
            </w:r>
            <w:r w:rsidRPr="008B2943">
              <w:sym w:font="Symbol" w:char="F0B0"/>
            </w:r>
            <w:r w:rsidRPr="008B2943">
              <w:t>F</w:t>
            </w:r>
          </w:p>
        </w:tc>
        <w:tc>
          <w:tcPr>
            <w:tcW w:w="1350" w:type="dxa"/>
            <w:vAlign w:val="bottom"/>
          </w:tcPr>
          <w:p w14:paraId="5ACEDFDF" w14:textId="77777777" w:rsidR="00E042C9" w:rsidRPr="008B2943" w:rsidRDefault="00E042C9" w:rsidP="008B2943">
            <w:pPr>
              <w:pStyle w:val="Table10Center"/>
              <w:spacing w:before="20" w:after="20"/>
            </w:pPr>
            <w:r w:rsidRPr="008B2943">
              <w:t>As-Found</w:t>
            </w:r>
            <w:r w:rsidRPr="008B2943">
              <w:br/>
              <w:t>Specific</w:t>
            </w:r>
            <w:r w:rsidRPr="008B2943">
              <w:br/>
              <w:t>Gravity</w:t>
            </w:r>
          </w:p>
        </w:tc>
        <w:tc>
          <w:tcPr>
            <w:tcW w:w="360" w:type="dxa"/>
            <w:tcBorders>
              <w:top w:val="nil"/>
              <w:bottom w:val="nil"/>
            </w:tcBorders>
            <w:vAlign w:val="bottom"/>
          </w:tcPr>
          <w:p w14:paraId="4D6F4FDE" w14:textId="77777777" w:rsidR="00E042C9" w:rsidRPr="008B2943" w:rsidRDefault="00E042C9" w:rsidP="008B2943">
            <w:pPr>
              <w:pStyle w:val="Table10Center"/>
              <w:spacing w:before="20" w:after="20"/>
            </w:pPr>
          </w:p>
        </w:tc>
        <w:tc>
          <w:tcPr>
            <w:tcW w:w="810" w:type="dxa"/>
            <w:vAlign w:val="bottom"/>
          </w:tcPr>
          <w:p w14:paraId="4257DA08" w14:textId="77777777" w:rsidR="00E042C9" w:rsidRPr="008B2943" w:rsidRDefault="00E042C9" w:rsidP="008B2943">
            <w:pPr>
              <w:pStyle w:val="Table10Center"/>
              <w:spacing w:before="20" w:after="20"/>
            </w:pPr>
            <w:r w:rsidRPr="008B2943">
              <w:t>Cell</w:t>
            </w:r>
            <w:r w:rsidRPr="008B2943">
              <w:br/>
              <w:t>No.</w:t>
            </w:r>
          </w:p>
        </w:tc>
        <w:tc>
          <w:tcPr>
            <w:tcW w:w="1260" w:type="dxa"/>
            <w:vAlign w:val="bottom"/>
          </w:tcPr>
          <w:p w14:paraId="3F542B57" w14:textId="77777777" w:rsidR="00E042C9" w:rsidRPr="008B2943" w:rsidRDefault="00E042C9" w:rsidP="008B2943">
            <w:pPr>
              <w:pStyle w:val="Table10Center"/>
              <w:spacing w:before="20" w:after="20"/>
            </w:pPr>
            <w:r w:rsidRPr="008B2943">
              <w:t>As-Left</w:t>
            </w:r>
            <w:r w:rsidRPr="008B2943">
              <w:br/>
              <w:t>Cell</w:t>
            </w:r>
            <w:r w:rsidRPr="008B2943">
              <w:br/>
              <w:t>Vdc</w:t>
            </w:r>
          </w:p>
        </w:tc>
        <w:tc>
          <w:tcPr>
            <w:tcW w:w="1620" w:type="dxa"/>
            <w:vAlign w:val="bottom"/>
          </w:tcPr>
          <w:p w14:paraId="1B0F788E" w14:textId="77777777" w:rsidR="00E042C9" w:rsidRPr="008B2943" w:rsidRDefault="00E042C9" w:rsidP="008B2943">
            <w:pPr>
              <w:pStyle w:val="Table10Center"/>
              <w:spacing w:before="20" w:after="20"/>
            </w:pPr>
            <w:r w:rsidRPr="008B2943">
              <w:t>As-Left</w:t>
            </w:r>
            <w:r w:rsidRPr="008B2943">
              <w:br/>
              <w:t>Cell Electrolyte</w:t>
            </w:r>
            <w:r w:rsidRPr="008B2943">
              <w:br/>
              <w:t xml:space="preserve">Temp. </w:t>
            </w:r>
            <w:r w:rsidRPr="008B2943">
              <w:sym w:font="Symbol" w:char="F0B0"/>
            </w:r>
            <w:r w:rsidRPr="008B2943">
              <w:t>F</w:t>
            </w:r>
          </w:p>
        </w:tc>
        <w:tc>
          <w:tcPr>
            <w:tcW w:w="1341" w:type="dxa"/>
            <w:vAlign w:val="bottom"/>
          </w:tcPr>
          <w:p w14:paraId="3B90B228" w14:textId="77777777" w:rsidR="00E042C9" w:rsidRPr="008B2943" w:rsidRDefault="00E042C9" w:rsidP="008B2943">
            <w:pPr>
              <w:pStyle w:val="Table10Center"/>
              <w:spacing w:before="20" w:after="20"/>
            </w:pPr>
            <w:r w:rsidRPr="008B2943">
              <w:t>As-Left</w:t>
            </w:r>
            <w:r w:rsidRPr="008B2943">
              <w:br/>
              <w:t>Specific</w:t>
            </w:r>
            <w:r w:rsidRPr="008B2943">
              <w:br/>
              <w:t>Gravity</w:t>
            </w:r>
          </w:p>
        </w:tc>
      </w:tr>
      <w:tr w:rsidR="00E042C9" w:rsidRPr="008B2943" w14:paraId="796AB732" w14:textId="77777777" w:rsidTr="00990D71">
        <w:trPr>
          <w:cantSplit/>
          <w:jc w:val="center"/>
        </w:trPr>
        <w:tc>
          <w:tcPr>
            <w:tcW w:w="765" w:type="dxa"/>
          </w:tcPr>
          <w:p w14:paraId="24007D10" w14:textId="77777777" w:rsidR="00E042C9" w:rsidRPr="008B2943" w:rsidRDefault="00E042C9" w:rsidP="008B2943">
            <w:pPr>
              <w:pStyle w:val="Table10Center"/>
              <w:spacing w:before="20" w:after="20"/>
            </w:pPr>
            <w:r w:rsidRPr="008B2943">
              <w:t>51</w:t>
            </w:r>
          </w:p>
        </w:tc>
        <w:tc>
          <w:tcPr>
            <w:tcW w:w="1260" w:type="dxa"/>
          </w:tcPr>
          <w:p w14:paraId="41CA9F10" w14:textId="77777777" w:rsidR="00E042C9" w:rsidRPr="008B2943" w:rsidRDefault="00E042C9" w:rsidP="008B2943">
            <w:pPr>
              <w:pStyle w:val="Table10Center"/>
              <w:spacing w:before="20" w:after="20"/>
            </w:pPr>
          </w:p>
        </w:tc>
        <w:tc>
          <w:tcPr>
            <w:tcW w:w="1620" w:type="dxa"/>
          </w:tcPr>
          <w:p w14:paraId="1544F0E5" w14:textId="77777777" w:rsidR="00E042C9" w:rsidRPr="008B2943" w:rsidRDefault="00E042C9" w:rsidP="008B2943">
            <w:pPr>
              <w:pStyle w:val="Table10Center"/>
              <w:spacing w:before="20" w:after="20"/>
            </w:pPr>
            <w:r w:rsidRPr="008B2943">
              <w:t>N/A</w:t>
            </w:r>
          </w:p>
        </w:tc>
        <w:tc>
          <w:tcPr>
            <w:tcW w:w="1350" w:type="dxa"/>
          </w:tcPr>
          <w:p w14:paraId="10DA50FE" w14:textId="77777777" w:rsidR="00E042C9" w:rsidRPr="008B2943" w:rsidRDefault="00E042C9" w:rsidP="008B2943">
            <w:pPr>
              <w:pStyle w:val="Table10Center"/>
              <w:spacing w:before="20" w:after="20"/>
            </w:pPr>
          </w:p>
        </w:tc>
        <w:tc>
          <w:tcPr>
            <w:tcW w:w="360" w:type="dxa"/>
            <w:tcBorders>
              <w:top w:val="nil"/>
              <w:bottom w:val="nil"/>
            </w:tcBorders>
          </w:tcPr>
          <w:p w14:paraId="2261E4E9" w14:textId="77777777" w:rsidR="00E042C9" w:rsidRPr="008B2943" w:rsidRDefault="00E042C9" w:rsidP="008B2943">
            <w:pPr>
              <w:pStyle w:val="Table10Center"/>
              <w:spacing w:before="20" w:after="20"/>
            </w:pPr>
          </w:p>
        </w:tc>
        <w:tc>
          <w:tcPr>
            <w:tcW w:w="810" w:type="dxa"/>
          </w:tcPr>
          <w:p w14:paraId="209780CF" w14:textId="77777777" w:rsidR="00E042C9" w:rsidRPr="008B2943" w:rsidRDefault="00E042C9" w:rsidP="008B2943">
            <w:pPr>
              <w:pStyle w:val="Table10Center"/>
              <w:spacing w:before="20" w:after="20"/>
            </w:pPr>
            <w:r w:rsidRPr="008B2943">
              <w:t>51</w:t>
            </w:r>
          </w:p>
        </w:tc>
        <w:tc>
          <w:tcPr>
            <w:tcW w:w="1260" w:type="dxa"/>
          </w:tcPr>
          <w:p w14:paraId="6F354795" w14:textId="77777777" w:rsidR="00E042C9" w:rsidRPr="008B2943" w:rsidRDefault="00E042C9" w:rsidP="008B2943">
            <w:pPr>
              <w:pStyle w:val="Table10Center"/>
              <w:spacing w:before="20" w:after="20"/>
            </w:pPr>
          </w:p>
        </w:tc>
        <w:tc>
          <w:tcPr>
            <w:tcW w:w="1620" w:type="dxa"/>
          </w:tcPr>
          <w:p w14:paraId="6A081CC8" w14:textId="77777777" w:rsidR="00E042C9" w:rsidRPr="008B2943" w:rsidRDefault="00E042C9" w:rsidP="008B2943">
            <w:pPr>
              <w:pStyle w:val="Table10Center"/>
              <w:spacing w:before="20" w:after="20"/>
            </w:pPr>
          </w:p>
        </w:tc>
        <w:tc>
          <w:tcPr>
            <w:tcW w:w="1341" w:type="dxa"/>
          </w:tcPr>
          <w:p w14:paraId="54451606" w14:textId="77777777" w:rsidR="00E042C9" w:rsidRPr="008B2943" w:rsidRDefault="00E042C9" w:rsidP="008B2943">
            <w:pPr>
              <w:pStyle w:val="Table10Center"/>
              <w:spacing w:before="20" w:after="20"/>
            </w:pPr>
          </w:p>
        </w:tc>
      </w:tr>
      <w:tr w:rsidR="00E042C9" w:rsidRPr="008B2943" w14:paraId="037A2B27" w14:textId="77777777" w:rsidTr="00990D71">
        <w:trPr>
          <w:cantSplit/>
          <w:jc w:val="center"/>
        </w:trPr>
        <w:tc>
          <w:tcPr>
            <w:tcW w:w="765" w:type="dxa"/>
          </w:tcPr>
          <w:p w14:paraId="0E030343" w14:textId="77777777" w:rsidR="00E042C9" w:rsidRPr="008B2943" w:rsidRDefault="00E042C9" w:rsidP="008B2943">
            <w:pPr>
              <w:pStyle w:val="Table10Center"/>
              <w:spacing w:before="20" w:after="20"/>
            </w:pPr>
            <w:r w:rsidRPr="008B2943">
              <w:t>52</w:t>
            </w:r>
          </w:p>
        </w:tc>
        <w:tc>
          <w:tcPr>
            <w:tcW w:w="1260" w:type="dxa"/>
          </w:tcPr>
          <w:p w14:paraId="24A0CBD4" w14:textId="77777777" w:rsidR="00E042C9" w:rsidRPr="008B2943" w:rsidRDefault="00E042C9" w:rsidP="008B2943">
            <w:pPr>
              <w:pStyle w:val="Table10Center"/>
              <w:spacing w:before="20" w:after="20"/>
            </w:pPr>
          </w:p>
        </w:tc>
        <w:tc>
          <w:tcPr>
            <w:tcW w:w="1620" w:type="dxa"/>
          </w:tcPr>
          <w:p w14:paraId="47B8371E" w14:textId="77777777" w:rsidR="00E042C9" w:rsidRPr="008B2943" w:rsidRDefault="00E042C9" w:rsidP="008B2943">
            <w:pPr>
              <w:pStyle w:val="Table10Center"/>
              <w:spacing w:before="20" w:after="20"/>
            </w:pPr>
            <w:r w:rsidRPr="008B2943">
              <w:t>N/A</w:t>
            </w:r>
          </w:p>
        </w:tc>
        <w:tc>
          <w:tcPr>
            <w:tcW w:w="1350" w:type="dxa"/>
          </w:tcPr>
          <w:p w14:paraId="01274F19" w14:textId="77777777" w:rsidR="00E042C9" w:rsidRPr="008B2943" w:rsidRDefault="00E042C9" w:rsidP="008B2943">
            <w:pPr>
              <w:pStyle w:val="Table10Center"/>
              <w:spacing w:before="20" w:after="20"/>
            </w:pPr>
          </w:p>
        </w:tc>
        <w:tc>
          <w:tcPr>
            <w:tcW w:w="360" w:type="dxa"/>
            <w:tcBorders>
              <w:top w:val="nil"/>
              <w:bottom w:val="nil"/>
            </w:tcBorders>
          </w:tcPr>
          <w:p w14:paraId="5C121359" w14:textId="77777777" w:rsidR="00E042C9" w:rsidRPr="008B2943" w:rsidRDefault="00E042C9" w:rsidP="008B2943">
            <w:pPr>
              <w:pStyle w:val="Table10Center"/>
              <w:spacing w:before="20" w:after="20"/>
            </w:pPr>
          </w:p>
        </w:tc>
        <w:tc>
          <w:tcPr>
            <w:tcW w:w="810" w:type="dxa"/>
          </w:tcPr>
          <w:p w14:paraId="3C7D300D" w14:textId="77777777" w:rsidR="00E042C9" w:rsidRPr="008B2943" w:rsidRDefault="00E042C9" w:rsidP="008B2943">
            <w:pPr>
              <w:pStyle w:val="Table10Center"/>
              <w:spacing w:before="20" w:after="20"/>
            </w:pPr>
            <w:r w:rsidRPr="008B2943">
              <w:t>52</w:t>
            </w:r>
          </w:p>
        </w:tc>
        <w:tc>
          <w:tcPr>
            <w:tcW w:w="1260" w:type="dxa"/>
          </w:tcPr>
          <w:p w14:paraId="29A92530" w14:textId="77777777" w:rsidR="00E042C9" w:rsidRPr="008B2943" w:rsidRDefault="00E042C9" w:rsidP="008B2943">
            <w:pPr>
              <w:pStyle w:val="Table10Center"/>
              <w:spacing w:before="20" w:after="20"/>
            </w:pPr>
          </w:p>
        </w:tc>
        <w:tc>
          <w:tcPr>
            <w:tcW w:w="1620" w:type="dxa"/>
          </w:tcPr>
          <w:p w14:paraId="59045A55" w14:textId="77777777" w:rsidR="00E042C9" w:rsidRPr="008B2943" w:rsidRDefault="00E042C9" w:rsidP="008B2943">
            <w:pPr>
              <w:pStyle w:val="Table10Center"/>
              <w:spacing w:before="20" w:after="20"/>
            </w:pPr>
          </w:p>
        </w:tc>
        <w:tc>
          <w:tcPr>
            <w:tcW w:w="1341" w:type="dxa"/>
          </w:tcPr>
          <w:p w14:paraId="170A5C0D" w14:textId="77777777" w:rsidR="00E042C9" w:rsidRPr="008B2943" w:rsidRDefault="00E042C9" w:rsidP="008B2943">
            <w:pPr>
              <w:pStyle w:val="Table10Center"/>
              <w:spacing w:before="20" w:after="20"/>
            </w:pPr>
          </w:p>
        </w:tc>
      </w:tr>
      <w:tr w:rsidR="00E042C9" w:rsidRPr="008B2943" w14:paraId="5EA4C342" w14:textId="77777777" w:rsidTr="00990D71">
        <w:trPr>
          <w:cantSplit/>
          <w:jc w:val="center"/>
        </w:trPr>
        <w:tc>
          <w:tcPr>
            <w:tcW w:w="765" w:type="dxa"/>
          </w:tcPr>
          <w:p w14:paraId="00D63523" w14:textId="77777777" w:rsidR="00E042C9" w:rsidRPr="008B2943" w:rsidRDefault="00E042C9" w:rsidP="008B2943">
            <w:pPr>
              <w:pStyle w:val="Table10Center"/>
              <w:spacing w:before="20" w:after="20"/>
            </w:pPr>
            <w:r w:rsidRPr="008B2943">
              <w:t>53</w:t>
            </w:r>
          </w:p>
        </w:tc>
        <w:tc>
          <w:tcPr>
            <w:tcW w:w="1260" w:type="dxa"/>
          </w:tcPr>
          <w:p w14:paraId="34C13B82" w14:textId="77777777" w:rsidR="00E042C9" w:rsidRPr="008B2943" w:rsidRDefault="00E042C9" w:rsidP="008B2943">
            <w:pPr>
              <w:pStyle w:val="Table10Center"/>
              <w:spacing w:before="20" w:after="20"/>
            </w:pPr>
          </w:p>
        </w:tc>
        <w:tc>
          <w:tcPr>
            <w:tcW w:w="1620" w:type="dxa"/>
          </w:tcPr>
          <w:p w14:paraId="7414C21E" w14:textId="77777777" w:rsidR="00E042C9" w:rsidRPr="008B2943" w:rsidRDefault="00E042C9" w:rsidP="008B2943">
            <w:pPr>
              <w:pStyle w:val="Table10Center"/>
              <w:spacing w:before="20" w:after="20"/>
            </w:pPr>
            <w:r w:rsidRPr="008B2943">
              <w:t>N/A</w:t>
            </w:r>
          </w:p>
        </w:tc>
        <w:tc>
          <w:tcPr>
            <w:tcW w:w="1350" w:type="dxa"/>
          </w:tcPr>
          <w:p w14:paraId="5B67E0B6" w14:textId="77777777" w:rsidR="00E042C9" w:rsidRPr="008B2943" w:rsidRDefault="00E042C9" w:rsidP="008B2943">
            <w:pPr>
              <w:pStyle w:val="Table10Center"/>
              <w:spacing w:before="20" w:after="20"/>
            </w:pPr>
          </w:p>
        </w:tc>
        <w:tc>
          <w:tcPr>
            <w:tcW w:w="360" w:type="dxa"/>
            <w:tcBorders>
              <w:top w:val="nil"/>
              <w:bottom w:val="nil"/>
            </w:tcBorders>
          </w:tcPr>
          <w:p w14:paraId="3B248640" w14:textId="77777777" w:rsidR="00E042C9" w:rsidRPr="008B2943" w:rsidRDefault="00E042C9" w:rsidP="008B2943">
            <w:pPr>
              <w:pStyle w:val="Table10Center"/>
              <w:spacing w:before="20" w:after="20"/>
            </w:pPr>
          </w:p>
        </w:tc>
        <w:tc>
          <w:tcPr>
            <w:tcW w:w="810" w:type="dxa"/>
          </w:tcPr>
          <w:p w14:paraId="033F20D1" w14:textId="77777777" w:rsidR="00E042C9" w:rsidRPr="008B2943" w:rsidRDefault="00E042C9" w:rsidP="008B2943">
            <w:pPr>
              <w:pStyle w:val="Table10Center"/>
              <w:spacing w:before="20" w:after="20"/>
            </w:pPr>
            <w:r w:rsidRPr="008B2943">
              <w:t>53</w:t>
            </w:r>
          </w:p>
        </w:tc>
        <w:tc>
          <w:tcPr>
            <w:tcW w:w="1260" w:type="dxa"/>
          </w:tcPr>
          <w:p w14:paraId="27DAA40E" w14:textId="77777777" w:rsidR="00E042C9" w:rsidRPr="008B2943" w:rsidRDefault="00E042C9" w:rsidP="008B2943">
            <w:pPr>
              <w:pStyle w:val="Table10Center"/>
              <w:spacing w:before="20" w:after="20"/>
            </w:pPr>
          </w:p>
        </w:tc>
        <w:tc>
          <w:tcPr>
            <w:tcW w:w="1620" w:type="dxa"/>
          </w:tcPr>
          <w:p w14:paraId="09D4746C" w14:textId="77777777" w:rsidR="00E042C9" w:rsidRPr="008B2943" w:rsidRDefault="00E042C9" w:rsidP="008B2943">
            <w:pPr>
              <w:pStyle w:val="Table10Center"/>
              <w:spacing w:before="20" w:after="20"/>
            </w:pPr>
          </w:p>
        </w:tc>
        <w:tc>
          <w:tcPr>
            <w:tcW w:w="1341" w:type="dxa"/>
          </w:tcPr>
          <w:p w14:paraId="36831AB8" w14:textId="77777777" w:rsidR="00E042C9" w:rsidRPr="008B2943" w:rsidRDefault="00E042C9" w:rsidP="008B2943">
            <w:pPr>
              <w:pStyle w:val="Table10Center"/>
              <w:spacing w:before="20" w:after="20"/>
            </w:pPr>
          </w:p>
        </w:tc>
      </w:tr>
      <w:tr w:rsidR="00E042C9" w:rsidRPr="008B2943" w14:paraId="3E312A4A" w14:textId="77777777" w:rsidTr="00990D71">
        <w:trPr>
          <w:cantSplit/>
          <w:jc w:val="center"/>
        </w:trPr>
        <w:tc>
          <w:tcPr>
            <w:tcW w:w="765" w:type="dxa"/>
          </w:tcPr>
          <w:p w14:paraId="71E3A094" w14:textId="77777777" w:rsidR="00E042C9" w:rsidRPr="008B2943" w:rsidRDefault="00E042C9" w:rsidP="008B2943">
            <w:pPr>
              <w:pStyle w:val="Table10Center"/>
              <w:spacing w:before="20" w:after="20"/>
            </w:pPr>
            <w:r w:rsidRPr="008B2943">
              <w:t>54</w:t>
            </w:r>
          </w:p>
        </w:tc>
        <w:tc>
          <w:tcPr>
            <w:tcW w:w="1260" w:type="dxa"/>
          </w:tcPr>
          <w:p w14:paraId="4494334B" w14:textId="77777777" w:rsidR="00E042C9" w:rsidRPr="008B2943" w:rsidRDefault="00E042C9" w:rsidP="008B2943">
            <w:pPr>
              <w:pStyle w:val="Table10Center"/>
              <w:spacing w:before="20" w:after="20"/>
            </w:pPr>
          </w:p>
        </w:tc>
        <w:tc>
          <w:tcPr>
            <w:tcW w:w="1620" w:type="dxa"/>
          </w:tcPr>
          <w:p w14:paraId="0480A2E2" w14:textId="77777777" w:rsidR="00E042C9" w:rsidRPr="008B2943" w:rsidRDefault="00E042C9" w:rsidP="008B2943">
            <w:pPr>
              <w:pStyle w:val="Table10Center"/>
              <w:spacing w:before="20" w:after="20"/>
            </w:pPr>
          </w:p>
        </w:tc>
        <w:tc>
          <w:tcPr>
            <w:tcW w:w="1350" w:type="dxa"/>
          </w:tcPr>
          <w:p w14:paraId="55F57B63" w14:textId="77777777" w:rsidR="00E042C9" w:rsidRPr="008B2943" w:rsidRDefault="00E042C9" w:rsidP="008B2943">
            <w:pPr>
              <w:pStyle w:val="Table10Center"/>
              <w:spacing w:before="20" w:after="20"/>
            </w:pPr>
          </w:p>
        </w:tc>
        <w:tc>
          <w:tcPr>
            <w:tcW w:w="360" w:type="dxa"/>
            <w:tcBorders>
              <w:top w:val="nil"/>
              <w:bottom w:val="nil"/>
            </w:tcBorders>
          </w:tcPr>
          <w:p w14:paraId="458B6326" w14:textId="77777777" w:rsidR="00E042C9" w:rsidRPr="008B2943" w:rsidRDefault="00E042C9" w:rsidP="008B2943">
            <w:pPr>
              <w:pStyle w:val="Table10Center"/>
              <w:spacing w:before="20" w:after="20"/>
            </w:pPr>
          </w:p>
        </w:tc>
        <w:tc>
          <w:tcPr>
            <w:tcW w:w="810" w:type="dxa"/>
          </w:tcPr>
          <w:p w14:paraId="0F678F03" w14:textId="77777777" w:rsidR="00E042C9" w:rsidRPr="008B2943" w:rsidRDefault="00E042C9" w:rsidP="008B2943">
            <w:pPr>
              <w:pStyle w:val="Table10Center"/>
              <w:spacing w:before="20" w:after="20"/>
            </w:pPr>
            <w:r w:rsidRPr="008B2943">
              <w:t>54</w:t>
            </w:r>
          </w:p>
        </w:tc>
        <w:tc>
          <w:tcPr>
            <w:tcW w:w="1260" w:type="dxa"/>
          </w:tcPr>
          <w:p w14:paraId="12E61047" w14:textId="77777777" w:rsidR="00E042C9" w:rsidRPr="008B2943" w:rsidRDefault="00E042C9" w:rsidP="008B2943">
            <w:pPr>
              <w:pStyle w:val="Table10Center"/>
              <w:spacing w:before="20" w:after="20"/>
            </w:pPr>
          </w:p>
        </w:tc>
        <w:tc>
          <w:tcPr>
            <w:tcW w:w="1620" w:type="dxa"/>
          </w:tcPr>
          <w:p w14:paraId="1F0B3163" w14:textId="77777777" w:rsidR="00E042C9" w:rsidRPr="008B2943" w:rsidRDefault="00E042C9" w:rsidP="008B2943">
            <w:pPr>
              <w:pStyle w:val="Table10Center"/>
              <w:spacing w:before="20" w:after="20"/>
            </w:pPr>
          </w:p>
        </w:tc>
        <w:tc>
          <w:tcPr>
            <w:tcW w:w="1341" w:type="dxa"/>
          </w:tcPr>
          <w:p w14:paraId="0B726248" w14:textId="77777777" w:rsidR="00E042C9" w:rsidRPr="008B2943" w:rsidRDefault="00E042C9" w:rsidP="008B2943">
            <w:pPr>
              <w:pStyle w:val="Table10Center"/>
              <w:spacing w:before="20" w:after="20"/>
            </w:pPr>
          </w:p>
        </w:tc>
      </w:tr>
      <w:tr w:rsidR="00E042C9" w:rsidRPr="008B2943" w14:paraId="03D6BF05" w14:textId="77777777" w:rsidTr="00990D71">
        <w:trPr>
          <w:cantSplit/>
          <w:jc w:val="center"/>
        </w:trPr>
        <w:tc>
          <w:tcPr>
            <w:tcW w:w="765" w:type="dxa"/>
          </w:tcPr>
          <w:p w14:paraId="7F303351" w14:textId="77777777" w:rsidR="00E042C9" w:rsidRPr="008B2943" w:rsidRDefault="00E042C9" w:rsidP="008B2943">
            <w:pPr>
              <w:pStyle w:val="Table10Center"/>
              <w:spacing w:before="20" w:after="20"/>
            </w:pPr>
            <w:r w:rsidRPr="008B2943">
              <w:t>55</w:t>
            </w:r>
          </w:p>
        </w:tc>
        <w:tc>
          <w:tcPr>
            <w:tcW w:w="1260" w:type="dxa"/>
          </w:tcPr>
          <w:p w14:paraId="772DB3D7" w14:textId="77777777" w:rsidR="00E042C9" w:rsidRPr="008B2943" w:rsidRDefault="00E042C9" w:rsidP="008B2943">
            <w:pPr>
              <w:pStyle w:val="Table10Center"/>
              <w:spacing w:before="20" w:after="20"/>
            </w:pPr>
          </w:p>
        </w:tc>
        <w:tc>
          <w:tcPr>
            <w:tcW w:w="1620" w:type="dxa"/>
          </w:tcPr>
          <w:p w14:paraId="2F594467" w14:textId="77777777" w:rsidR="00E042C9" w:rsidRPr="008B2943" w:rsidRDefault="00E042C9" w:rsidP="008B2943">
            <w:pPr>
              <w:pStyle w:val="Table10Center"/>
              <w:spacing w:before="20" w:after="20"/>
            </w:pPr>
            <w:r w:rsidRPr="008B2943">
              <w:t>N/A</w:t>
            </w:r>
          </w:p>
        </w:tc>
        <w:tc>
          <w:tcPr>
            <w:tcW w:w="1350" w:type="dxa"/>
          </w:tcPr>
          <w:p w14:paraId="0EA202A8" w14:textId="77777777" w:rsidR="00E042C9" w:rsidRPr="008B2943" w:rsidRDefault="00E042C9" w:rsidP="008B2943">
            <w:pPr>
              <w:pStyle w:val="Table10Center"/>
              <w:spacing w:before="20" w:after="20"/>
            </w:pPr>
          </w:p>
        </w:tc>
        <w:tc>
          <w:tcPr>
            <w:tcW w:w="360" w:type="dxa"/>
            <w:tcBorders>
              <w:top w:val="nil"/>
              <w:bottom w:val="nil"/>
            </w:tcBorders>
          </w:tcPr>
          <w:p w14:paraId="784C9555" w14:textId="77777777" w:rsidR="00E042C9" w:rsidRPr="008B2943" w:rsidRDefault="00E042C9" w:rsidP="008B2943">
            <w:pPr>
              <w:pStyle w:val="Table10Center"/>
              <w:spacing w:before="20" w:after="20"/>
            </w:pPr>
          </w:p>
        </w:tc>
        <w:tc>
          <w:tcPr>
            <w:tcW w:w="810" w:type="dxa"/>
          </w:tcPr>
          <w:p w14:paraId="2D09E7D3" w14:textId="77777777" w:rsidR="00E042C9" w:rsidRPr="008B2943" w:rsidRDefault="00E042C9" w:rsidP="008B2943">
            <w:pPr>
              <w:pStyle w:val="Table10Center"/>
              <w:spacing w:before="20" w:after="20"/>
            </w:pPr>
            <w:r w:rsidRPr="008B2943">
              <w:t>55</w:t>
            </w:r>
          </w:p>
        </w:tc>
        <w:tc>
          <w:tcPr>
            <w:tcW w:w="1260" w:type="dxa"/>
          </w:tcPr>
          <w:p w14:paraId="700F4C90" w14:textId="77777777" w:rsidR="00E042C9" w:rsidRPr="008B2943" w:rsidRDefault="00E042C9" w:rsidP="008B2943">
            <w:pPr>
              <w:pStyle w:val="Table10Center"/>
              <w:spacing w:before="20" w:after="20"/>
            </w:pPr>
          </w:p>
        </w:tc>
        <w:tc>
          <w:tcPr>
            <w:tcW w:w="1620" w:type="dxa"/>
          </w:tcPr>
          <w:p w14:paraId="15F91206" w14:textId="77777777" w:rsidR="00E042C9" w:rsidRPr="008B2943" w:rsidRDefault="00E042C9" w:rsidP="008B2943">
            <w:pPr>
              <w:pStyle w:val="Table10Center"/>
              <w:spacing w:before="20" w:after="20"/>
            </w:pPr>
          </w:p>
        </w:tc>
        <w:tc>
          <w:tcPr>
            <w:tcW w:w="1341" w:type="dxa"/>
          </w:tcPr>
          <w:p w14:paraId="0F351E44" w14:textId="77777777" w:rsidR="00E042C9" w:rsidRPr="008B2943" w:rsidRDefault="00E042C9" w:rsidP="008B2943">
            <w:pPr>
              <w:pStyle w:val="Table10Center"/>
              <w:spacing w:before="20" w:after="20"/>
            </w:pPr>
          </w:p>
        </w:tc>
      </w:tr>
      <w:tr w:rsidR="00E042C9" w:rsidRPr="008B2943" w14:paraId="766982AE" w14:textId="77777777" w:rsidTr="00990D71">
        <w:trPr>
          <w:cantSplit/>
          <w:jc w:val="center"/>
        </w:trPr>
        <w:tc>
          <w:tcPr>
            <w:tcW w:w="765" w:type="dxa"/>
          </w:tcPr>
          <w:p w14:paraId="606ACBA7" w14:textId="77777777" w:rsidR="00E042C9" w:rsidRPr="008B2943" w:rsidRDefault="00E042C9" w:rsidP="008B2943">
            <w:pPr>
              <w:pStyle w:val="Table10Center"/>
              <w:spacing w:before="20" w:after="20"/>
            </w:pPr>
            <w:r w:rsidRPr="008B2943">
              <w:t>56</w:t>
            </w:r>
          </w:p>
        </w:tc>
        <w:tc>
          <w:tcPr>
            <w:tcW w:w="1260" w:type="dxa"/>
          </w:tcPr>
          <w:p w14:paraId="7C139F47" w14:textId="77777777" w:rsidR="00E042C9" w:rsidRPr="008B2943" w:rsidRDefault="00E042C9" w:rsidP="008B2943">
            <w:pPr>
              <w:pStyle w:val="Table10Center"/>
              <w:spacing w:before="20" w:after="20"/>
            </w:pPr>
          </w:p>
        </w:tc>
        <w:tc>
          <w:tcPr>
            <w:tcW w:w="1620" w:type="dxa"/>
          </w:tcPr>
          <w:p w14:paraId="17D2704A" w14:textId="77777777" w:rsidR="00E042C9" w:rsidRPr="008B2943" w:rsidRDefault="00E042C9" w:rsidP="008B2943">
            <w:pPr>
              <w:pStyle w:val="Table10Center"/>
              <w:spacing w:before="20" w:after="20"/>
            </w:pPr>
            <w:r w:rsidRPr="008B2943">
              <w:t>N/A</w:t>
            </w:r>
          </w:p>
        </w:tc>
        <w:tc>
          <w:tcPr>
            <w:tcW w:w="1350" w:type="dxa"/>
          </w:tcPr>
          <w:p w14:paraId="7F2A8658" w14:textId="77777777" w:rsidR="00E042C9" w:rsidRPr="008B2943" w:rsidRDefault="00E042C9" w:rsidP="008B2943">
            <w:pPr>
              <w:pStyle w:val="Table10Center"/>
              <w:spacing w:before="20" w:after="20"/>
            </w:pPr>
          </w:p>
        </w:tc>
        <w:tc>
          <w:tcPr>
            <w:tcW w:w="360" w:type="dxa"/>
            <w:tcBorders>
              <w:top w:val="nil"/>
              <w:bottom w:val="nil"/>
            </w:tcBorders>
          </w:tcPr>
          <w:p w14:paraId="1D70D867" w14:textId="77777777" w:rsidR="00E042C9" w:rsidRPr="008B2943" w:rsidRDefault="00E042C9" w:rsidP="008B2943">
            <w:pPr>
              <w:pStyle w:val="Table10Center"/>
              <w:spacing w:before="20" w:after="20"/>
            </w:pPr>
          </w:p>
        </w:tc>
        <w:tc>
          <w:tcPr>
            <w:tcW w:w="810" w:type="dxa"/>
          </w:tcPr>
          <w:p w14:paraId="0D2AB9C5" w14:textId="77777777" w:rsidR="00E042C9" w:rsidRPr="008B2943" w:rsidRDefault="00E042C9" w:rsidP="008B2943">
            <w:pPr>
              <w:pStyle w:val="Table10Center"/>
              <w:spacing w:before="20" w:after="20"/>
            </w:pPr>
            <w:r w:rsidRPr="008B2943">
              <w:t>56</w:t>
            </w:r>
          </w:p>
        </w:tc>
        <w:tc>
          <w:tcPr>
            <w:tcW w:w="1260" w:type="dxa"/>
          </w:tcPr>
          <w:p w14:paraId="3B255F95" w14:textId="77777777" w:rsidR="00E042C9" w:rsidRPr="008B2943" w:rsidRDefault="00E042C9" w:rsidP="008B2943">
            <w:pPr>
              <w:pStyle w:val="Table10Center"/>
              <w:spacing w:before="20" w:after="20"/>
            </w:pPr>
          </w:p>
        </w:tc>
        <w:tc>
          <w:tcPr>
            <w:tcW w:w="1620" w:type="dxa"/>
          </w:tcPr>
          <w:p w14:paraId="23D0A6A1" w14:textId="77777777" w:rsidR="00E042C9" w:rsidRPr="008B2943" w:rsidRDefault="00E042C9" w:rsidP="008B2943">
            <w:pPr>
              <w:pStyle w:val="Table10Center"/>
              <w:spacing w:before="20" w:after="20"/>
            </w:pPr>
          </w:p>
        </w:tc>
        <w:tc>
          <w:tcPr>
            <w:tcW w:w="1341" w:type="dxa"/>
          </w:tcPr>
          <w:p w14:paraId="16953D9E" w14:textId="77777777" w:rsidR="00E042C9" w:rsidRPr="008B2943" w:rsidRDefault="00E042C9" w:rsidP="008B2943">
            <w:pPr>
              <w:pStyle w:val="Table10Center"/>
              <w:spacing w:before="20" w:after="20"/>
            </w:pPr>
          </w:p>
        </w:tc>
      </w:tr>
      <w:tr w:rsidR="00E042C9" w:rsidRPr="008B2943" w14:paraId="0FD81279" w14:textId="77777777" w:rsidTr="00990D71">
        <w:trPr>
          <w:cantSplit/>
          <w:jc w:val="center"/>
        </w:trPr>
        <w:tc>
          <w:tcPr>
            <w:tcW w:w="765" w:type="dxa"/>
          </w:tcPr>
          <w:p w14:paraId="48C73476" w14:textId="77777777" w:rsidR="00E042C9" w:rsidRPr="008B2943" w:rsidRDefault="00E042C9" w:rsidP="008B2943">
            <w:pPr>
              <w:pStyle w:val="Table10Center"/>
              <w:spacing w:before="20" w:after="20"/>
            </w:pPr>
            <w:r w:rsidRPr="008B2943">
              <w:t>57</w:t>
            </w:r>
          </w:p>
        </w:tc>
        <w:tc>
          <w:tcPr>
            <w:tcW w:w="1260" w:type="dxa"/>
          </w:tcPr>
          <w:p w14:paraId="1D347866" w14:textId="77777777" w:rsidR="00E042C9" w:rsidRPr="008B2943" w:rsidRDefault="00E042C9" w:rsidP="008B2943">
            <w:pPr>
              <w:pStyle w:val="Table10Center"/>
              <w:spacing w:before="20" w:after="20"/>
            </w:pPr>
          </w:p>
        </w:tc>
        <w:tc>
          <w:tcPr>
            <w:tcW w:w="1620" w:type="dxa"/>
          </w:tcPr>
          <w:p w14:paraId="00FB9941" w14:textId="77777777" w:rsidR="00E042C9" w:rsidRPr="008B2943" w:rsidRDefault="00E042C9" w:rsidP="008B2943">
            <w:pPr>
              <w:pStyle w:val="Table10Center"/>
              <w:spacing w:before="20" w:after="20"/>
            </w:pPr>
            <w:r w:rsidRPr="008B2943">
              <w:t>N/A</w:t>
            </w:r>
          </w:p>
        </w:tc>
        <w:tc>
          <w:tcPr>
            <w:tcW w:w="1350" w:type="dxa"/>
          </w:tcPr>
          <w:p w14:paraId="4F330EEE" w14:textId="77777777" w:rsidR="00E042C9" w:rsidRPr="008B2943" w:rsidRDefault="00E042C9" w:rsidP="008B2943">
            <w:pPr>
              <w:pStyle w:val="Table10Center"/>
              <w:spacing w:before="20" w:after="20"/>
            </w:pPr>
          </w:p>
        </w:tc>
        <w:tc>
          <w:tcPr>
            <w:tcW w:w="360" w:type="dxa"/>
            <w:tcBorders>
              <w:top w:val="nil"/>
              <w:bottom w:val="nil"/>
            </w:tcBorders>
          </w:tcPr>
          <w:p w14:paraId="74D0A2C4" w14:textId="77777777" w:rsidR="00E042C9" w:rsidRPr="008B2943" w:rsidRDefault="00E042C9" w:rsidP="008B2943">
            <w:pPr>
              <w:pStyle w:val="Table10Center"/>
              <w:spacing w:before="20" w:after="20"/>
            </w:pPr>
          </w:p>
        </w:tc>
        <w:tc>
          <w:tcPr>
            <w:tcW w:w="810" w:type="dxa"/>
          </w:tcPr>
          <w:p w14:paraId="03012A80" w14:textId="77777777" w:rsidR="00E042C9" w:rsidRPr="008B2943" w:rsidRDefault="00E042C9" w:rsidP="008B2943">
            <w:pPr>
              <w:pStyle w:val="Table10Center"/>
              <w:spacing w:before="20" w:after="20"/>
            </w:pPr>
            <w:r w:rsidRPr="008B2943">
              <w:t>57</w:t>
            </w:r>
          </w:p>
        </w:tc>
        <w:tc>
          <w:tcPr>
            <w:tcW w:w="1260" w:type="dxa"/>
          </w:tcPr>
          <w:p w14:paraId="5EC81630" w14:textId="77777777" w:rsidR="00E042C9" w:rsidRPr="008B2943" w:rsidRDefault="00E042C9" w:rsidP="008B2943">
            <w:pPr>
              <w:pStyle w:val="Table10Center"/>
              <w:spacing w:before="20" w:after="20"/>
            </w:pPr>
          </w:p>
        </w:tc>
        <w:tc>
          <w:tcPr>
            <w:tcW w:w="1620" w:type="dxa"/>
          </w:tcPr>
          <w:p w14:paraId="3D08174A" w14:textId="77777777" w:rsidR="00E042C9" w:rsidRPr="008B2943" w:rsidRDefault="00E042C9" w:rsidP="008B2943">
            <w:pPr>
              <w:pStyle w:val="Table10Center"/>
              <w:spacing w:before="20" w:after="20"/>
            </w:pPr>
          </w:p>
        </w:tc>
        <w:tc>
          <w:tcPr>
            <w:tcW w:w="1341" w:type="dxa"/>
          </w:tcPr>
          <w:p w14:paraId="7A725948" w14:textId="77777777" w:rsidR="00E042C9" w:rsidRPr="008B2943" w:rsidRDefault="00E042C9" w:rsidP="008B2943">
            <w:pPr>
              <w:pStyle w:val="Table10Center"/>
              <w:spacing w:before="20" w:after="20"/>
            </w:pPr>
          </w:p>
        </w:tc>
      </w:tr>
      <w:tr w:rsidR="00E042C9" w:rsidRPr="008B2943" w14:paraId="433C94FE" w14:textId="77777777" w:rsidTr="00990D71">
        <w:trPr>
          <w:cantSplit/>
          <w:jc w:val="center"/>
        </w:trPr>
        <w:tc>
          <w:tcPr>
            <w:tcW w:w="765" w:type="dxa"/>
          </w:tcPr>
          <w:p w14:paraId="6F497469" w14:textId="77777777" w:rsidR="00E042C9" w:rsidRPr="008B2943" w:rsidRDefault="00E042C9" w:rsidP="008B2943">
            <w:pPr>
              <w:pStyle w:val="Table10Center"/>
              <w:spacing w:before="20" w:after="20"/>
            </w:pPr>
            <w:r w:rsidRPr="008B2943">
              <w:t>58</w:t>
            </w:r>
          </w:p>
        </w:tc>
        <w:tc>
          <w:tcPr>
            <w:tcW w:w="1260" w:type="dxa"/>
          </w:tcPr>
          <w:p w14:paraId="7003D2C8" w14:textId="77777777" w:rsidR="00E042C9" w:rsidRPr="008B2943" w:rsidRDefault="00E042C9" w:rsidP="008B2943">
            <w:pPr>
              <w:pStyle w:val="Table10Center"/>
              <w:spacing w:before="20" w:after="20"/>
            </w:pPr>
          </w:p>
        </w:tc>
        <w:tc>
          <w:tcPr>
            <w:tcW w:w="1620" w:type="dxa"/>
          </w:tcPr>
          <w:p w14:paraId="5DBA3F8F" w14:textId="77777777" w:rsidR="00E042C9" w:rsidRPr="008B2943" w:rsidRDefault="00E042C9" w:rsidP="008B2943">
            <w:pPr>
              <w:pStyle w:val="Table10Center"/>
              <w:spacing w:before="20" w:after="20"/>
            </w:pPr>
            <w:r w:rsidRPr="008B2943">
              <w:t>N/A</w:t>
            </w:r>
          </w:p>
        </w:tc>
        <w:tc>
          <w:tcPr>
            <w:tcW w:w="1350" w:type="dxa"/>
          </w:tcPr>
          <w:p w14:paraId="4D25495C" w14:textId="77777777" w:rsidR="00E042C9" w:rsidRPr="008B2943" w:rsidRDefault="00E042C9" w:rsidP="008B2943">
            <w:pPr>
              <w:pStyle w:val="Table10Center"/>
              <w:spacing w:before="20" w:after="20"/>
            </w:pPr>
          </w:p>
        </w:tc>
        <w:tc>
          <w:tcPr>
            <w:tcW w:w="360" w:type="dxa"/>
            <w:tcBorders>
              <w:top w:val="nil"/>
              <w:bottom w:val="nil"/>
            </w:tcBorders>
          </w:tcPr>
          <w:p w14:paraId="2A7C244B" w14:textId="77777777" w:rsidR="00E042C9" w:rsidRPr="008B2943" w:rsidRDefault="00E042C9" w:rsidP="008B2943">
            <w:pPr>
              <w:pStyle w:val="Table10Center"/>
              <w:spacing w:before="20" w:after="20"/>
            </w:pPr>
          </w:p>
        </w:tc>
        <w:tc>
          <w:tcPr>
            <w:tcW w:w="810" w:type="dxa"/>
          </w:tcPr>
          <w:p w14:paraId="77890ADD" w14:textId="77777777" w:rsidR="00E042C9" w:rsidRPr="008B2943" w:rsidRDefault="00E042C9" w:rsidP="008B2943">
            <w:pPr>
              <w:pStyle w:val="Table10Center"/>
              <w:spacing w:before="20" w:after="20"/>
            </w:pPr>
            <w:r w:rsidRPr="008B2943">
              <w:t>58</w:t>
            </w:r>
          </w:p>
        </w:tc>
        <w:tc>
          <w:tcPr>
            <w:tcW w:w="1260" w:type="dxa"/>
          </w:tcPr>
          <w:p w14:paraId="5F72B446" w14:textId="77777777" w:rsidR="00E042C9" w:rsidRPr="008B2943" w:rsidRDefault="00E042C9" w:rsidP="008B2943">
            <w:pPr>
              <w:pStyle w:val="Table10Center"/>
              <w:spacing w:before="20" w:after="20"/>
            </w:pPr>
          </w:p>
        </w:tc>
        <w:tc>
          <w:tcPr>
            <w:tcW w:w="1620" w:type="dxa"/>
          </w:tcPr>
          <w:p w14:paraId="4E7AC229" w14:textId="77777777" w:rsidR="00E042C9" w:rsidRPr="008B2943" w:rsidRDefault="00E042C9" w:rsidP="008B2943">
            <w:pPr>
              <w:pStyle w:val="Table10Center"/>
              <w:spacing w:before="20" w:after="20"/>
            </w:pPr>
          </w:p>
        </w:tc>
        <w:tc>
          <w:tcPr>
            <w:tcW w:w="1341" w:type="dxa"/>
          </w:tcPr>
          <w:p w14:paraId="56778BD7" w14:textId="77777777" w:rsidR="00E042C9" w:rsidRPr="008B2943" w:rsidRDefault="00E042C9" w:rsidP="008B2943">
            <w:pPr>
              <w:pStyle w:val="Table10Center"/>
              <w:spacing w:before="20" w:after="20"/>
            </w:pPr>
          </w:p>
        </w:tc>
      </w:tr>
      <w:tr w:rsidR="00E042C9" w:rsidRPr="008B2943" w14:paraId="6D6B6788" w14:textId="77777777" w:rsidTr="00990D71">
        <w:trPr>
          <w:cantSplit/>
          <w:jc w:val="center"/>
        </w:trPr>
        <w:tc>
          <w:tcPr>
            <w:tcW w:w="765" w:type="dxa"/>
          </w:tcPr>
          <w:p w14:paraId="062C9E9B" w14:textId="77777777" w:rsidR="00E042C9" w:rsidRPr="008B2943" w:rsidRDefault="00E042C9" w:rsidP="008B2943">
            <w:pPr>
              <w:pStyle w:val="Table10Center"/>
              <w:spacing w:before="20" w:after="20"/>
            </w:pPr>
            <w:r w:rsidRPr="008B2943">
              <w:t>59</w:t>
            </w:r>
          </w:p>
        </w:tc>
        <w:tc>
          <w:tcPr>
            <w:tcW w:w="1260" w:type="dxa"/>
          </w:tcPr>
          <w:p w14:paraId="78CD5AF9" w14:textId="77777777" w:rsidR="00E042C9" w:rsidRPr="008B2943" w:rsidRDefault="00E042C9" w:rsidP="008B2943">
            <w:pPr>
              <w:pStyle w:val="Table10Center"/>
              <w:spacing w:before="20" w:after="20"/>
            </w:pPr>
          </w:p>
        </w:tc>
        <w:tc>
          <w:tcPr>
            <w:tcW w:w="1620" w:type="dxa"/>
          </w:tcPr>
          <w:p w14:paraId="79280B46" w14:textId="77777777" w:rsidR="00E042C9" w:rsidRPr="008B2943" w:rsidRDefault="00E042C9" w:rsidP="008B2943">
            <w:pPr>
              <w:pStyle w:val="Table10Center"/>
              <w:spacing w:before="20" w:after="20"/>
            </w:pPr>
            <w:r w:rsidRPr="008B2943">
              <w:t>N/A</w:t>
            </w:r>
          </w:p>
        </w:tc>
        <w:tc>
          <w:tcPr>
            <w:tcW w:w="1350" w:type="dxa"/>
          </w:tcPr>
          <w:p w14:paraId="10457059" w14:textId="77777777" w:rsidR="00E042C9" w:rsidRPr="008B2943" w:rsidRDefault="00E042C9" w:rsidP="008B2943">
            <w:pPr>
              <w:pStyle w:val="Table10Center"/>
              <w:spacing w:before="20" w:after="20"/>
            </w:pPr>
          </w:p>
        </w:tc>
        <w:tc>
          <w:tcPr>
            <w:tcW w:w="360" w:type="dxa"/>
            <w:tcBorders>
              <w:top w:val="nil"/>
              <w:bottom w:val="nil"/>
            </w:tcBorders>
          </w:tcPr>
          <w:p w14:paraId="52F3B9CF" w14:textId="77777777" w:rsidR="00E042C9" w:rsidRPr="008B2943" w:rsidRDefault="00E042C9" w:rsidP="008B2943">
            <w:pPr>
              <w:pStyle w:val="Table10Center"/>
              <w:spacing w:before="20" w:after="20"/>
            </w:pPr>
          </w:p>
        </w:tc>
        <w:tc>
          <w:tcPr>
            <w:tcW w:w="810" w:type="dxa"/>
          </w:tcPr>
          <w:p w14:paraId="6B2C0BDE" w14:textId="77777777" w:rsidR="00E042C9" w:rsidRPr="008B2943" w:rsidRDefault="00E042C9" w:rsidP="008B2943">
            <w:pPr>
              <w:pStyle w:val="Table10Center"/>
              <w:spacing w:before="20" w:after="20"/>
            </w:pPr>
            <w:r w:rsidRPr="008B2943">
              <w:t>59</w:t>
            </w:r>
          </w:p>
        </w:tc>
        <w:tc>
          <w:tcPr>
            <w:tcW w:w="1260" w:type="dxa"/>
          </w:tcPr>
          <w:p w14:paraId="13D04367" w14:textId="77777777" w:rsidR="00E042C9" w:rsidRPr="008B2943" w:rsidRDefault="00E042C9" w:rsidP="008B2943">
            <w:pPr>
              <w:pStyle w:val="Table10Center"/>
              <w:spacing w:before="20" w:after="20"/>
            </w:pPr>
          </w:p>
        </w:tc>
        <w:tc>
          <w:tcPr>
            <w:tcW w:w="1620" w:type="dxa"/>
          </w:tcPr>
          <w:p w14:paraId="37B694B8" w14:textId="77777777" w:rsidR="00E042C9" w:rsidRPr="008B2943" w:rsidRDefault="00E042C9" w:rsidP="008B2943">
            <w:pPr>
              <w:pStyle w:val="Table10Center"/>
              <w:spacing w:before="20" w:after="20"/>
            </w:pPr>
          </w:p>
        </w:tc>
        <w:tc>
          <w:tcPr>
            <w:tcW w:w="1341" w:type="dxa"/>
          </w:tcPr>
          <w:p w14:paraId="72742990" w14:textId="77777777" w:rsidR="00E042C9" w:rsidRPr="008B2943" w:rsidRDefault="00E042C9" w:rsidP="008B2943">
            <w:pPr>
              <w:pStyle w:val="Table10Center"/>
              <w:spacing w:before="20" w:after="20"/>
            </w:pPr>
          </w:p>
        </w:tc>
      </w:tr>
      <w:tr w:rsidR="00E042C9" w:rsidRPr="008B2943" w14:paraId="36AF2F16" w14:textId="77777777" w:rsidTr="00990D71">
        <w:trPr>
          <w:cantSplit/>
          <w:jc w:val="center"/>
        </w:trPr>
        <w:tc>
          <w:tcPr>
            <w:tcW w:w="765" w:type="dxa"/>
          </w:tcPr>
          <w:p w14:paraId="4C6FADBD" w14:textId="77777777" w:rsidR="00E042C9" w:rsidRPr="008B2943" w:rsidRDefault="00E042C9" w:rsidP="008B2943">
            <w:pPr>
              <w:pStyle w:val="Table10Center"/>
              <w:spacing w:before="20" w:after="20"/>
            </w:pPr>
            <w:r w:rsidRPr="008B2943">
              <w:t>60</w:t>
            </w:r>
          </w:p>
        </w:tc>
        <w:tc>
          <w:tcPr>
            <w:tcW w:w="1260" w:type="dxa"/>
          </w:tcPr>
          <w:p w14:paraId="736903B3" w14:textId="77777777" w:rsidR="00E042C9" w:rsidRPr="008B2943" w:rsidRDefault="00E042C9" w:rsidP="008B2943">
            <w:pPr>
              <w:pStyle w:val="Table10Center"/>
              <w:spacing w:before="20" w:after="20"/>
            </w:pPr>
          </w:p>
        </w:tc>
        <w:tc>
          <w:tcPr>
            <w:tcW w:w="1620" w:type="dxa"/>
          </w:tcPr>
          <w:p w14:paraId="1EBFD447" w14:textId="77777777" w:rsidR="00E042C9" w:rsidRPr="008B2943" w:rsidRDefault="00E042C9" w:rsidP="008B2943">
            <w:pPr>
              <w:pStyle w:val="Table10Center"/>
              <w:spacing w:before="20" w:after="20"/>
            </w:pPr>
          </w:p>
        </w:tc>
        <w:tc>
          <w:tcPr>
            <w:tcW w:w="1350" w:type="dxa"/>
          </w:tcPr>
          <w:p w14:paraId="403F7126" w14:textId="77777777" w:rsidR="00E042C9" w:rsidRPr="008B2943" w:rsidRDefault="00E042C9" w:rsidP="008B2943">
            <w:pPr>
              <w:pStyle w:val="Table10Center"/>
              <w:spacing w:before="20" w:after="20"/>
            </w:pPr>
          </w:p>
        </w:tc>
        <w:tc>
          <w:tcPr>
            <w:tcW w:w="360" w:type="dxa"/>
            <w:tcBorders>
              <w:top w:val="nil"/>
              <w:bottom w:val="nil"/>
            </w:tcBorders>
          </w:tcPr>
          <w:p w14:paraId="5CE491F9" w14:textId="77777777" w:rsidR="00E042C9" w:rsidRPr="008B2943" w:rsidRDefault="00E042C9" w:rsidP="008B2943">
            <w:pPr>
              <w:pStyle w:val="Table10Center"/>
              <w:spacing w:before="20" w:after="20"/>
            </w:pPr>
          </w:p>
        </w:tc>
        <w:tc>
          <w:tcPr>
            <w:tcW w:w="810" w:type="dxa"/>
          </w:tcPr>
          <w:p w14:paraId="47C0EF20" w14:textId="77777777" w:rsidR="00E042C9" w:rsidRPr="008B2943" w:rsidRDefault="00E042C9" w:rsidP="008B2943">
            <w:pPr>
              <w:pStyle w:val="Table10Center"/>
              <w:spacing w:before="20" w:after="20"/>
            </w:pPr>
            <w:r w:rsidRPr="008B2943">
              <w:t>60</w:t>
            </w:r>
          </w:p>
        </w:tc>
        <w:tc>
          <w:tcPr>
            <w:tcW w:w="1260" w:type="dxa"/>
          </w:tcPr>
          <w:p w14:paraId="4FA26728" w14:textId="77777777" w:rsidR="00E042C9" w:rsidRPr="008B2943" w:rsidRDefault="00E042C9" w:rsidP="008B2943">
            <w:pPr>
              <w:pStyle w:val="Table10Center"/>
              <w:spacing w:before="20" w:after="20"/>
            </w:pPr>
          </w:p>
        </w:tc>
        <w:tc>
          <w:tcPr>
            <w:tcW w:w="1620" w:type="dxa"/>
          </w:tcPr>
          <w:p w14:paraId="245C3CC7" w14:textId="77777777" w:rsidR="00E042C9" w:rsidRPr="008B2943" w:rsidRDefault="00E042C9" w:rsidP="008B2943">
            <w:pPr>
              <w:pStyle w:val="Table10Center"/>
              <w:spacing w:before="20" w:after="20"/>
            </w:pPr>
          </w:p>
        </w:tc>
        <w:tc>
          <w:tcPr>
            <w:tcW w:w="1341" w:type="dxa"/>
          </w:tcPr>
          <w:p w14:paraId="01947092" w14:textId="77777777" w:rsidR="00E042C9" w:rsidRPr="008B2943" w:rsidRDefault="00E042C9" w:rsidP="008B2943">
            <w:pPr>
              <w:pStyle w:val="Table10Center"/>
              <w:spacing w:before="20" w:after="20"/>
            </w:pPr>
          </w:p>
        </w:tc>
      </w:tr>
      <w:tr w:rsidR="00E042C9" w:rsidRPr="008B2943" w14:paraId="7DB86FA7" w14:textId="77777777" w:rsidTr="00990D71">
        <w:trPr>
          <w:cantSplit/>
          <w:jc w:val="center"/>
        </w:trPr>
        <w:tc>
          <w:tcPr>
            <w:tcW w:w="765" w:type="dxa"/>
          </w:tcPr>
          <w:p w14:paraId="79AE329C" w14:textId="77777777" w:rsidR="00E042C9" w:rsidRPr="008B2943" w:rsidRDefault="00E042C9" w:rsidP="008B2943">
            <w:pPr>
              <w:pStyle w:val="Table10Center"/>
              <w:spacing w:before="20" w:after="20"/>
            </w:pPr>
            <w:r w:rsidRPr="008B2943">
              <w:t>61</w:t>
            </w:r>
          </w:p>
        </w:tc>
        <w:tc>
          <w:tcPr>
            <w:tcW w:w="1260" w:type="dxa"/>
          </w:tcPr>
          <w:p w14:paraId="2AD88B40" w14:textId="77777777" w:rsidR="00E042C9" w:rsidRPr="008B2943" w:rsidRDefault="00E042C9" w:rsidP="008B2943">
            <w:pPr>
              <w:pStyle w:val="Table10Center"/>
              <w:spacing w:before="20" w:after="20"/>
            </w:pPr>
          </w:p>
        </w:tc>
        <w:tc>
          <w:tcPr>
            <w:tcW w:w="1620" w:type="dxa"/>
          </w:tcPr>
          <w:p w14:paraId="5062E466" w14:textId="77777777" w:rsidR="00E042C9" w:rsidRPr="008B2943" w:rsidRDefault="00E042C9" w:rsidP="008B2943">
            <w:pPr>
              <w:pStyle w:val="Table10Center"/>
              <w:spacing w:before="20" w:after="20"/>
            </w:pPr>
            <w:r w:rsidRPr="008B2943">
              <w:t>N/A</w:t>
            </w:r>
          </w:p>
        </w:tc>
        <w:tc>
          <w:tcPr>
            <w:tcW w:w="1350" w:type="dxa"/>
          </w:tcPr>
          <w:p w14:paraId="7CE10833" w14:textId="77777777" w:rsidR="00E042C9" w:rsidRPr="008B2943" w:rsidRDefault="00E042C9" w:rsidP="008B2943">
            <w:pPr>
              <w:pStyle w:val="Table10Center"/>
              <w:spacing w:before="20" w:after="20"/>
            </w:pPr>
          </w:p>
        </w:tc>
        <w:tc>
          <w:tcPr>
            <w:tcW w:w="360" w:type="dxa"/>
            <w:tcBorders>
              <w:top w:val="nil"/>
              <w:bottom w:val="nil"/>
            </w:tcBorders>
          </w:tcPr>
          <w:p w14:paraId="600482FD" w14:textId="77777777" w:rsidR="00E042C9" w:rsidRPr="008B2943" w:rsidRDefault="00E042C9" w:rsidP="008B2943">
            <w:pPr>
              <w:pStyle w:val="Table10Center"/>
              <w:spacing w:before="20" w:after="20"/>
            </w:pPr>
          </w:p>
        </w:tc>
        <w:tc>
          <w:tcPr>
            <w:tcW w:w="810" w:type="dxa"/>
          </w:tcPr>
          <w:p w14:paraId="2822047F" w14:textId="77777777" w:rsidR="00E042C9" w:rsidRPr="008B2943" w:rsidRDefault="00E042C9" w:rsidP="008B2943">
            <w:pPr>
              <w:pStyle w:val="Table10Center"/>
              <w:spacing w:before="20" w:after="20"/>
            </w:pPr>
            <w:r w:rsidRPr="008B2943">
              <w:t>61</w:t>
            </w:r>
          </w:p>
        </w:tc>
        <w:tc>
          <w:tcPr>
            <w:tcW w:w="1260" w:type="dxa"/>
          </w:tcPr>
          <w:p w14:paraId="3C1334C8" w14:textId="77777777" w:rsidR="00E042C9" w:rsidRPr="008B2943" w:rsidRDefault="00E042C9" w:rsidP="008B2943">
            <w:pPr>
              <w:pStyle w:val="Table10Center"/>
              <w:spacing w:before="20" w:after="20"/>
            </w:pPr>
          </w:p>
        </w:tc>
        <w:tc>
          <w:tcPr>
            <w:tcW w:w="1620" w:type="dxa"/>
          </w:tcPr>
          <w:p w14:paraId="47DCC2C9" w14:textId="77777777" w:rsidR="00E042C9" w:rsidRPr="008B2943" w:rsidRDefault="00E042C9" w:rsidP="008B2943">
            <w:pPr>
              <w:pStyle w:val="Table10Center"/>
              <w:spacing w:before="20" w:after="20"/>
            </w:pPr>
          </w:p>
        </w:tc>
        <w:tc>
          <w:tcPr>
            <w:tcW w:w="1341" w:type="dxa"/>
          </w:tcPr>
          <w:p w14:paraId="7B296299" w14:textId="77777777" w:rsidR="00E042C9" w:rsidRPr="008B2943" w:rsidRDefault="00E042C9" w:rsidP="008B2943">
            <w:pPr>
              <w:pStyle w:val="Table10Center"/>
              <w:spacing w:before="20" w:after="20"/>
            </w:pPr>
          </w:p>
        </w:tc>
      </w:tr>
      <w:tr w:rsidR="00E042C9" w:rsidRPr="008B2943" w14:paraId="52318593" w14:textId="77777777" w:rsidTr="00990D71">
        <w:trPr>
          <w:cantSplit/>
          <w:jc w:val="center"/>
        </w:trPr>
        <w:tc>
          <w:tcPr>
            <w:tcW w:w="765" w:type="dxa"/>
          </w:tcPr>
          <w:p w14:paraId="27A06569" w14:textId="77777777" w:rsidR="00E042C9" w:rsidRPr="008B2943" w:rsidRDefault="00E042C9" w:rsidP="008B2943">
            <w:pPr>
              <w:pStyle w:val="Table10Center"/>
              <w:spacing w:before="20" w:after="20"/>
            </w:pPr>
            <w:r w:rsidRPr="008B2943">
              <w:t>62</w:t>
            </w:r>
          </w:p>
        </w:tc>
        <w:tc>
          <w:tcPr>
            <w:tcW w:w="1260" w:type="dxa"/>
          </w:tcPr>
          <w:p w14:paraId="4F5F3DD7" w14:textId="77777777" w:rsidR="00E042C9" w:rsidRPr="008B2943" w:rsidRDefault="00E042C9" w:rsidP="008B2943">
            <w:pPr>
              <w:pStyle w:val="Table10Center"/>
              <w:spacing w:before="20" w:after="20"/>
            </w:pPr>
          </w:p>
        </w:tc>
        <w:tc>
          <w:tcPr>
            <w:tcW w:w="1620" w:type="dxa"/>
          </w:tcPr>
          <w:p w14:paraId="13D45300" w14:textId="77777777" w:rsidR="00E042C9" w:rsidRPr="008B2943" w:rsidRDefault="00E042C9" w:rsidP="008B2943">
            <w:pPr>
              <w:pStyle w:val="Table10Center"/>
              <w:spacing w:before="20" w:after="20"/>
            </w:pPr>
            <w:r w:rsidRPr="008B2943">
              <w:t>N/A</w:t>
            </w:r>
          </w:p>
        </w:tc>
        <w:tc>
          <w:tcPr>
            <w:tcW w:w="1350" w:type="dxa"/>
          </w:tcPr>
          <w:p w14:paraId="5380DE12" w14:textId="77777777" w:rsidR="00E042C9" w:rsidRPr="008B2943" w:rsidRDefault="00E042C9" w:rsidP="008B2943">
            <w:pPr>
              <w:pStyle w:val="Table10Center"/>
              <w:spacing w:before="20" w:after="20"/>
            </w:pPr>
          </w:p>
        </w:tc>
        <w:tc>
          <w:tcPr>
            <w:tcW w:w="360" w:type="dxa"/>
            <w:tcBorders>
              <w:top w:val="nil"/>
              <w:bottom w:val="nil"/>
            </w:tcBorders>
          </w:tcPr>
          <w:p w14:paraId="11D445CA" w14:textId="77777777" w:rsidR="00E042C9" w:rsidRPr="008B2943" w:rsidRDefault="00E042C9" w:rsidP="008B2943">
            <w:pPr>
              <w:pStyle w:val="Table10Center"/>
              <w:spacing w:before="20" w:after="20"/>
            </w:pPr>
          </w:p>
        </w:tc>
        <w:tc>
          <w:tcPr>
            <w:tcW w:w="810" w:type="dxa"/>
          </w:tcPr>
          <w:p w14:paraId="1786036B" w14:textId="77777777" w:rsidR="00E042C9" w:rsidRPr="008B2943" w:rsidRDefault="00E042C9" w:rsidP="008B2943">
            <w:pPr>
              <w:pStyle w:val="Table10Center"/>
              <w:spacing w:before="20" w:after="20"/>
            </w:pPr>
            <w:r w:rsidRPr="008B2943">
              <w:t>62</w:t>
            </w:r>
          </w:p>
        </w:tc>
        <w:tc>
          <w:tcPr>
            <w:tcW w:w="1260" w:type="dxa"/>
          </w:tcPr>
          <w:p w14:paraId="0B3DD9B8" w14:textId="77777777" w:rsidR="00E042C9" w:rsidRPr="008B2943" w:rsidRDefault="00E042C9" w:rsidP="008B2943">
            <w:pPr>
              <w:pStyle w:val="Table10Center"/>
              <w:spacing w:before="20" w:after="20"/>
            </w:pPr>
          </w:p>
        </w:tc>
        <w:tc>
          <w:tcPr>
            <w:tcW w:w="1620" w:type="dxa"/>
          </w:tcPr>
          <w:p w14:paraId="5ED62402" w14:textId="77777777" w:rsidR="00E042C9" w:rsidRPr="008B2943" w:rsidRDefault="00E042C9" w:rsidP="008B2943">
            <w:pPr>
              <w:pStyle w:val="Table10Center"/>
              <w:spacing w:before="20" w:after="20"/>
            </w:pPr>
          </w:p>
        </w:tc>
        <w:tc>
          <w:tcPr>
            <w:tcW w:w="1341" w:type="dxa"/>
          </w:tcPr>
          <w:p w14:paraId="58305B75" w14:textId="77777777" w:rsidR="00E042C9" w:rsidRPr="008B2943" w:rsidRDefault="00E042C9" w:rsidP="008B2943">
            <w:pPr>
              <w:pStyle w:val="Table10Center"/>
              <w:spacing w:before="20" w:after="20"/>
            </w:pPr>
          </w:p>
        </w:tc>
      </w:tr>
      <w:tr w:rsidR="00E042C9" w:rsidRPr="008B2943" w14:paraId="4283AC55" w14:textId="77777777" w:rsidTr="00990D71">
        <w:trPr>
          <w:cantSplit/>
          <w:jc w:val="center"/>
        </w:trPr>
        <w:tc>
          <w:tcPr>
            <w:tcW w:w="765" w:type="dxa"/>
          </w:tcPr>
          <w:p w14:paraId="50DE2BB9" w14:textId="77777777" w:rsidR="00E042C9" w:rsidRPr="008B2943" w:rsidRDefault="00E042C9" w:rsidP="008B2943">
            <w:pPr>
              <w:pStyle w:val="Table10Center"/>
              <w:spacing w:before="20" w:after="20"/>
            </w:pPr>
            <w:r w:rsidRPr="008B2943">
              <w:t>63</w:t>
            </w:r>
          </w:p>
        </w:tc>
        <w:tc>
          <w:tcPr>
            <w:tcW w:w="1260" w:type="dxa"/>
          </w:tcPr>
          <w:p w14:paraId="76403172" w14:textId="77777777" w:rsidR="00E042C9" w:rsidRPr="008B2943" w:rsidRDefault="00E042C9" w:rsidP="008B2943">
            <w:pPr>
              <w:pStyle w:val="Table10Center"/>
              <w:spacing w:before="20" w:after="20"/>
            </w:pPr>
          </w:p>
        </w:tc>
        <w:tc>
          <w:tcPr>
            <w:tcW w:w="1620" w:type="dxa"/>
          </w:tcPr>
          <w:p w14:paraId="17B5C912" w14:textId="77777777" w:rsidR="00E042C9" w:rsidRPr="008B2943" w:rsidRDefault="00E042C9" w:rsidP="008B2943">
            <w:pPr>
              <w:pStyle w:val="Table10Center"/>
              <w:spacing w:before="20" w:after="20"/>
            </w:pPr>
            <w:r w:rsidRPr="008B2943">
              <w:t>N/A</w:t>
            </w:r>
          </w:p>
        </w:tc>
        <w:tc>
          <w:tcPr>
            <w:tcW w:w="1350" w:type="dxa"/>
          </w:tcPr>
          <w:p w14:paraId="33EF6552" w14:textId="77777777" w:rsidR="00E042C9" w:rsidRPr="008B2943" w:rsidRDefault="00E042C9" w:rsidP="008B2943">
            <w:pPr>
              <w:pStyle w:val="Table10Center"/>
              <w:spacing w:before="20" w:after="20"/>
            </w:pPr>
          </w:p>
        </w:tc>
        <w:tc>
          <w:tcPr>
            <w:tcW w:w="360" w:type="dxa"/>
            <w:tcBorders>
              <w:top w:val="nil"/>
              <w:bottom w:val="nil"/>
            </w:tcBorders>
          </w:tcPr>
          <w:p w14:paraId="020ED3F5" w14:textId="77777777" w:rsidR="00E042C9" w:rsidRPr="008B2943" w:rsidRDefault="00E042C9" w:rsidP="008B2943">
            <w:pPr>
              <w:pStyle w:val="Table10Center"/>
              <w:spacing w:before="20" w:after="20"/>
            </w:pPr>
          </w:p>
        </w:tc>
        <w:tc>
          <w:tcPr>
            <w:tcW w:w="810" w:type="dxa"/>
          </w:tcPr>
          <w:p w14:paraId="0DE61754" w14:textId="77777777" w:rsidR="00E042C9" w:rsidRPr="008B2943" w:rsidRDefault="00E042C9" w:rsidP="008B2943">
            <w:pPr>
              <w:pStyle w:val="Table10Center"/>
              <w:spacing w:before="20" w:after="20"/>
            </w:pPr>
            <w:r w:rsidRPr="008B2943">
              <w:t>63</w:t>
            </w:r>
          </w:p>
        </w:tc>
        <w:tc>
          <w:tcPr>
            <w:tcW w:w="1260" w:type="dxa"/>
          </w:tcPr>
          <w:p w14:paraId="4F19A345" w14:textId="77777777" w:rsidR="00E042C9" w:rsidRPr="008B2943" w:rsidRDefault="00E042C9" w:rsidP="008B2943">
            <w:pPr>
              <w:pStyle w:val="Table10Center"/>
              <w:spacing w:before="20" w:after="20"/>
            </w:pPr>
          </w:p>
        </w:tc>
        <w:tc>
          <w:tcPr>
            <w:tcW w:w="1620" w:type="dxa"/>
          </w:tcPr>
          <w:p w14:paraId="25996FED" w14:textId="77777777" w:rsidR="00E042C9" w:rsidRPr="008B2943" w:rsidRDefault="00E042C9" w:rsidP="008B2943">
            <w:pPr>
              <w:pStyle w:val="Table10Center"/>
              <w:spacing w:before="20" w:after="20"/>
            </w:pPr>
          </w:p>
        </w:tc>
        <w:tc>
          <w:tcPr>
            <w:tcW w:w="1341" w:type="dxa"/>
          </w:tcPr>
          <w:p w14:paraId="0A67931E" w14:textId="77777777" w:rsidR="00E042C9" w:rsidRPr="008B2943" w:rsidRDefault="00E042C9" w:rsidP="008B2943">
            <w:pPr>
              <w:pStyle w:val="Table10Center"/>
              <w:spacing w:before="20" w:after="20"/>
            </w:pPr>
          </w:p>
        </w:tc>
      </w:tr>
      <w:tr w:rsidR="00E042C9" w:rsidRPr="008B2943" w14:paraId="58DA3D7A" w14:textId="77777777" w:rsidTr="00990D71">
        <w:trPr>
          <w:cantSplit/>
          <w:jc w:val="center"/>
        </w:trPr>
        <w:tc>
          <w:tcPr>
            <w:tcW w:w="765" w:type="dxa"/>
          </w:tcPr>
          <w:p w14:paraId="507708D4" w14:textId="77777777" w:rsidR="00E042C9" w:rsidRPr="008B2943" w:rsidRDefault="00E042C9" w:rsidP="008B2943">
            <w:pPr>
              <w:pStyle w:val="Table10Center"/>
              <w:spacing w:before="20" w:after="20"/>
            </w:pPr>
            <w:r w:rsidRPr="008B2943">
              <w:t>64</w:t>
            </w:r>
          </w:p>
        </w:tc>
        <w:tc>
          <w:tcPr>
            <w:tcW w:w="1260" w:type="dxa"/>
          </w:tcPr>
          <w:p w14:paraId="019A7F97" w14:textId="77777777" w:rsidR="00E042C9" w:rsidRPr="008B2943" w:rsidRDefault="00E042C9" w:rsidP="008B2943">
            <w:pPr>
              <w:pStyle w:val="Table10Center"/>
              <w:spacing w:before="20" w:after="20"/>
            </w:pPr>
          </w:p>
        </w:tc>
        <w:tc>
          <w:tcPr>
            <w:tcW w:w="1620" w:type="dxa"/>
          </w:tcPr>
          <w:p w14:paraId="1F1D7DC7" w14:textId="77777777" w:rsidR="00E042C9" w:rsidRPr="008B2943" w:rsidRDefault="00E042C9" w:rsidP="008B2943">
            <w:pPr>
              <w:pStyle w:val="Table10Center"/>
              <w:spacing w:before="20" w:after="20"/>
            </w:pPr>
            <w:r w:rsidRPr="008B2943">
              <w:t>N/A</w:t>
            </w:r>
          </w:p>
        </w:tc>
        <w:tc>
          <w:tcPr>
            <w:tcW w:w="1350" w:type="dxa"/>
          </w:tcPr>
          <w:p w14:paraId="496EFE6E" w14:textId="77777777" w:rsidR="00E042C9" w:rsidRPr="008B2943" w:rsidRDefault="00E042C9" w:rsidP="008B2943">
            <w:pPr>
              <w:pStyle w:val="Table10Center"/>
              <w:spacing w:before="20" w:after="20"/>
            </w:pPr>
          </w:p>
        </w:tc>
        <w:tc>
          <w:tcPr>
            <w:tcW w:w="360" w:type="dxa"/>
            <w:tcBorders>
              <w:top w:val="nil"/>
              <w:bottom w:val="nil"/>
            </w:tcBorders>
          </w:tcPr>
          <w:p w14:paraId="42239DB6" w14:textId="77777777" w:rsidR="00E042C9" w:rsidRPr="008B2943" w:rsidRDefault="00E042C9" w:rsidP="008B2943">
            <w:pPr>
              <w:pStyle w:val="Table10Center"/>
              <w:spacing w:before="20" w:after="20"/>
            </w:pPr>
          </w:p>
        </w:tc>
        <w:tc>
          <w:tcPr>
            <w:tcW w:w="810" w:type="dxa"/>
          </w:tcPr>
          <w:p w14:paraId="6B6625E2" w14:textId="77777777" w:rsidR="00E042C9" w:rsidRPr="008B2943" w:rsidRDefault="00E042C9" w:rsidP="008B2943">
            <w:pPr>
              <w:pStyle w:val="Table10Center"/>
              <w:spacing w:before="20" w:after="20"/>
            </w:pPr>
            <w:r w:rsidRPr="008B2943">
              <w:t>64</w:t>
            </w:r>
          </w:p>
        </w:tc>
        <w:tc>
          <w:tcPr>
            <w:tcW w:w="1260" w:type="dxa"/>
          </w:tcPr>
          <w:p w14:paraId="48C835FA" w14:textId="77777777" w:rsidR="00E042C9" w:rsidRPr="008B2943" w:rsidRDefault="00E042C9" w:rsidP="008B2943">
            <w:pPr>
              <w:pStyle w:val="Table10Center"/>
              <w:spacing w:before="20" w:after="20"/>
            </w:pPr>
          </w:p>
        </w:tc>
        <w:tc>
          <w:tcPr>
            <w:tcW w:w="1620" w:type="dxa"/>
          </w:tcPr>
          <w:p w14:paraId="43CBA0CC" w14:textId="77777777" w:rsidR="00E042C9" w:rsidRPr="008B2943" w:rsidRDefault="00E042C9" w:rsidP="008B2943">
            <w:pPr>
              <w:pStyle w:val="Table10Center"/>
              <w:spacing w:before="20" w:after="20"/>
            </w:pPr>
          </w:p>
        </w:tc>
        <w:tc>
          <w:tcPr>
            <w:tcW w:w="1341" w:type="dxa"/>
          </w:tcPr>
          <w:p w14:paraId="75E477F1" w14:textId="77777777" w:rsidR="00E042C9" w:rsidRPr="008B2943" w:rsidRDefault="00E042C9" w:rsidP="008B2943">
            <w:pPr>
              <w:pStyle w:val="Table10Center"/>
              <w:spacing w:before="20" w:after="20"/>
            </w:pPr>
          </w:p>
        </w:tc>
      </w:tr>
      <w:tr w:rsidR="00E042C9" w:rsidRPr="008B2943" w14:paraId="1BF6E365" w14:textId="77777777" w:rsidTr="00990D71">
        <w:trPr>
          <w:cantSplit/>
          <w:jc w:val="center"/>
        </w:trPr>
        <w:tc>
          <w:tcPr>
            <w:tcW w:w="765" w:type="dxa"/>
          </w:tcPr>
          <w:p w14:paraId="477564EF" w14:textId="77777777" w:rsidR="00E042C9" w:rsidRPr="008B2943" w:rsidRDefault="00E042C9" w:rsidP="008B2943">
            <w:pPr>
              <w:pStyle w:val="Table10Center"/>
              <w:spacing w:before="20" w:after="20"/>
            </w:pPr>
            <w:r w:rsidRPr="008B2943">
              <w:t>65</w:t>
            </w:r>
          </w:p>
        </w:tc>
        <w:tc>
          <w:tcPr>
            <w:tcW w:w="1260" w:type="dxa"/>
          </w:tcPr>
          <w:p w14:paraId="7DAE0913" w14:textId="77777777" w:rsidR="00E042C9" w:rsidRPr="008B2943" w:rsidRDefault="00E042C9" w:rsidP="008B2943">
            <w:pPr>
              <w:pStyle w:val="Table10Center"/>
              <w:spacing w:before="20" w:after="20"/>
            </w:pPr>
          </w:p>
        </w:tc>
        <w:tc>
          <w:tcPr>
            <w:tcW w:w="1620" w:type="dxa"/>
          </w:tcPr>
          <w:p w14:paraId="189F1F75" w14:textId="77777777" w:rsidR="00E042C9" w:rsidRPr="008B2943" w:rsidRDefault="00E042C9" w:rsidP="008B2943">
            <w:pPr>
              <w:pStyle w:val="Table10Center"/>
              <w:spacing w:before="20" w:after="20"/>
            </w:pPr>
            <w:r w:rsidRPr="008B2943">
              <w:t>N/A</w:t>
            </w:r>
          </w:p>
        </w:tc>
        <w:tc>
          <w:tcPr>
            <w:tcW w:w="1350" w:type="dxa"/>
          </w:tcPr>
          <w:p w14:paraId="2B86813B" w14:textId="77777777" w:rsidR="00E042C9" w:rsidRPr="008B2943" w:rsidRDefault="00E042C9" w:rsidP="008B2943">
            <w:pPr>
              <w:pStyle w:val="Table10Center"/>
              <w:spacing w:before="20" w:after="20"/>
            </w:pPr>
          </w:p>
        </w:tc>
        <w:tc>
          <w:tcPr>
            <w:tcW w:w="360" w:type="dxa"/>
            <w:tcBorders>
              <w:top w:val="nil"/>
              <w:bottom w:val="nil"/>
            </w:tcBorders>
          </w:tcPr>
          <w:p w14:paraId="621870F9" w14:textId="77777777" w:rsidR="00E042C9" w:rsidRPr="008B2943" w:rsidRDefault="00E042C9" w:rsidP="008B2943">
            <w:pPr>
              <w:pStyle w:val="Table10Center"/>
              <w:spacing w:before="20" w:after="20"/>
            </w:pPr>
          </w:p>
        </w:tc>
        <w:tc>
          <w:tcPr>
            <w:tcW w:w="810" w:type="dxa"/>
          </w:tcPr>
          <w:p w14:paraId="5EB2F7AB" w14:textId="77777777" w:rsidR="00E042C9" w:rsidRPr="008B2943" w:rsidRDefault="00E042C9" w:rsidP="008B2943">
            <w:pPr>
              <w:pStyle w:val="Table10Center"/>
              <w:spacing w:before="20" w:after="20"/>
            </w:pPr>
            <w:r w:rsidRPr="008B2943">
              <w:t>65</w:t>
            </w:r>
          </w:p>
        </w:tc>
        <w:tc>
          <w:tcPr>
            <w:tcW w:w="1260" w:type="dxa"/>
          </w:tcPr>
          <w:p w14:paraId="12D43497" w14:textId="77777777" w:rsidR="00E042C9" w:rsidRPr="008B2943" w:rsidRDefault="00E042C9" w:rsidP="008B2943">
            <w:pPr>
              <w:pStyle w:val="Table10Center"/>
              <w:spacing w:before="20" w:after="20"/>
            </w:pPr>
          </w:p>
        </w:tc>
        <w:tc>
          <w:tcPr>
            <w:tcW w:w="1620" w:type="dxa"/>
          </w:tcPr>
          <w:p w14:paraId="71F233AF" w14:textId="77777777" w:rsidR="00E042C9" w:rsidRPr="008B2943" w:rsidRDefault="00E042C9" w:rsidP="008B2943">
            <w:pPr>
              <w:pStyle w:val="Table10Center"/>
              <w:spacing w:before="20" w:after="20"/>
            </w:pPr>
          </w:p>
        </w:tc>
        <w:tc>
          <w:tcPr>
            <w:tcW w:w="1341" w:type="dxa"/>
          </w:tcPr>
          <w:p w14:paraId="73B5AE91" w14:textId="77777777" w:rsidR="00E042C9" w:rsidRPr="008B2943" w:rsidRDefault="00E042C9" w:rsidP="008B2943">
            <w:pPr>
              <w:pStyle w:val="Table10Center"/>
              <w:spacing w:before="20" w:after="20"/>
            </w:pPr>
          </w:p>
        </w:tc>
      </w:tr>
      <w:tr w:rsidR="00E042C9" w:rsidRPr="008B2943" w14:paraId="248C6857" w14:textId="77777777" w:rsidTr="00990D71">
        <w:trPr>
          <w:cantSplit/>
          <w:jc w:val="center"/>
        </w:trPr>
        <w:tc>
          <w:tcPr>
            <w:tcW w:w="765" w:type="dxa"/>
          </w:tcPr>
          <w:p w14:paraId="697E50C3" w14:textId="77777777" w:rsidR="00E042C9" w:rsidRPr="008B2943" w:rsidRDefault="00E042C9" w:rsidP="008B2943">
            <w:pPr>
              <w:pStyle w:val="Table10Center"/>
              <w:spacing w:before="20" w:after="20"/>
            </w:pPr>
            <w:r w:rsidRPr="008B2943">
              <w:t>66</w:t>
            </w:r>
          </w:p>
        </w:tc>
        <w:tc>
          <w:tcPr>
            <w:tcW w:w="1260" w:type="dxa"/>
          </w:tcPr>
          <w:p w14:paraId="2DED3616" w14:textId="77777777" w:rsidR="00E042C9" w:rsidRPr="008B2943" w:rsidRDefault="00E042C9" w:rsidP="008B2943">
            <w:pPr>
              <w:pStyle w:val="Table10Center"/>
              <w:spacing w:before="20" w:after="20"/>
            </w:pPr>
          </w:p>
        </w:tc>
        <w:tc>
          <w:tcPr>
            <w:tcW w:w="1620" w:type="dxa"/>
          </w:tcPr>
          <w:p w14:paraId="0040BD64" w14:textId="77777777" w:rsidR="00E042C9" w:rsidRPr="008B2943" w:rsidRDefault="00E042C9" w:rsidP="008B2943">
            <w:pPr>
              <w:pStyle w:val="Table10Center"/>
              <w:spacing w:before="20" w:after="20"/>
            </w:pPr>
          </w:p>
        </w:tc>
        <w:tc>
          <w:tcPr>
            <w:tcW w:w="1350" w:type="dxa"/>
          </w:tcPr>
          <w:p w14:paraId="4EAE5F2C" w14:textId="77777777" w:rsidR="00E042C9" w:rsidRPr="008B2943" w:rsidRDefault="00E042C9" w:rsidP="008B2943">
            <w:pPr>
              <w:pStyle w:val="Table10Center"/>
              <w:spacing w:before="20" w:after="20"/>
            </w:pPr>
          </w:p>
        </w:tc>
        <w:tc>
          <w:tcPr>
            <w:tcW w:w="360" w:type="dxa"/>
            <w:tcBorders>
              <w:top w:val="nil"/>
              <w:bottom w:val="nil"/>
            </w:tcBorders>
          </w:tcPr>
          <w:p w14:paraId="1285FD85" w14:textId="77777777" w:rsidR="00E042C9" w:rsidRPr="008B2943" w:rsidRDefault="00E042C9" w:rsidP="008B2943">
            <w:pPr>
              <w:pStyle w:val="Table10Center"/>
              <w:spacing w:before="20" w:after="20"/>
            </w:pPr>
          </w:p>
        </w:tc>
        <w:tc>
          <w:tcPr>
            <w:tcW w:w="810" w:type="dxa"/>
          </w:tcPr>
          <w:p w14:paraId="395B93B6" w14:textId="77777777" w:rsidR="00E042C9" w:rsidRPr="008B2943" w:rsidRDefault="00E042C9" w:rsidP="008B2943">
            <w:pPr>
              <w:pStyle w:val="Table10Center"/>
              <w:spacing w:before="20" w:after="20"/>
            </w:pPr>
            <w:r w:rsidRPr="008B2943">
              <w:t>66</w:t>
            </w:r>
          </w:p>
        </w:tc>
        <w:tc>
          <w:tcPr>
            <w:tcW w:w="1260" w:type="dxa"/>
          </w:tcPr>
          <w:p w14:paraId="093E7008" w14:textId="77777777" w:rsidR="00E042C9" w:rsidRPr="008B2943" w:rsidRDefault="00E042C9" w:rsidP="008B2943">
            <w:pPr>
              <w:pStyle w:val="Table10Center"/>
              <w:spacing w:before="20" w:after="20"/>
            </w:pPr>
          </w:p>
        </w:tc>
        <w:tc>
          <w:tcPr>
            <w:tcW w:w="1620" w:type="dxa"/>
          </w:tcPr>
          <w:p w14:paraId="3B5C9E40" w14:textId="77777777" w:rsidR="00E042C9" w:rsidRPr="008B2943" w:rsidRDefault="00E042C9" w:rsidP="008B2943">
            <w:pPr>
              <w:pStyle w:val="Table10Center"/>
              <w:spacing w:before="20" w:after="20"/>
            </w:pPr>
          </w:p>
        </w:tc>
        <w:tc>
          <w:tcPr>
            <w:tcW w:w="1341" w:type="dxa"/>
          </w:tcPr>
          <w:p w14:paraId="6B2FD1B1" w14:textId="77777777" w:rsidR="00E042C9" w:rsidRPr="008B2943" w:rsidRDefault="00E042C9" w:rsidP="008B2943">
            <w:pPr>
              <w:pStyle w:val="Table10Center"/>
              <w:spacing w:before="20" w:after="20"/>
            </w:pPr>
          </w:p>
        </w:tc>
      </w:tr>
      <w:tr w:rsidR="00E042C9" w:rsidRPr="008B2943" w14:paraId="74EFC026" w14:textId="77777777" w:rsidTr="00990D71">
        <w:trPr>
          <w:cantSplit/>
          <w:jc w:val="center"/>
        </w:trPr>
        <w:tc>
          <w:tcPr>
            <w:tcW w:w="765" w:type="dxa"/>
          </w:tcPr>
          <w:p w14:paraId="398BA0F5" w14:textId="77777777" w:rsidR="00E042C9" w:rsidRPr="008B2943" w:rsidRDefault="00E042C9" w:rsidP="008B2943">
            <w:pPr>
              <w:pStyle w:val="Table10Center"/>
              <w:spacing w:before="20" w:after="20"/>
            </w:pPr>
            <w:r w:rsidRPr="008B2943">
              <w:t>67</w:t>
            </w:r>
          </w:p>
        </w:tc>
        <w:tc>
          <w:tcPr>
            <w:tcW w:w="1260" w:type="dxa"/>
          </w:tcPr>
          <w:p w14:paraId="3CAA9831" w14:textId="77777777" w:rsidR="00E042C9" w:rsidRPr="008B2943" w:rsidRDefault="00E042C9" w:rsidP="008B2943">
            <w:pPr>
              <w:pStyle w:val="Table10Center"/>
              <w:spacing w:before="20" w:after="20"/>
            </w:pPr>
          </w:p>
        </w:tc>
        <w:tc>
          <w:tcPr>
            <w:tcW w:w="1620" w:type="dxa"/>
          </w:tcPr>
          <w:p w14:paraId="779D6AB0" w14:textId="77777777" w:rsidR="00E042C9" w:rsidRPr="008B2943" w:rsidRDefault="00E042C9" w:rsidP="008B2943">
            <w:pPr>
              <w:pStyle w:val="Table10Center"/>
              <w:spacing w:before="20" w:after="20"/>
            </w:pPr>
            <w:r w:rsidRPr="008B2943">
              <w:t>N/A</w:t>
            </w:r>
          </w:p>
        </w:tc>
        <w:tc>
          <w:tcPr>
            <w:tcW w:w="1350" w:type="dxa"/>
          </w:tcPr>
          <w:p w14:paraId="6D12C870" w14:textId="77777777" w:rsidR="00E042C9" w:rsidRPr="008B2943" w:rsidRDefault="00E042C9" w:rsidP="008B2943">
            <w:pPr>
              <w:pStyle w:val="Table10Center"/>
              <w:spacing w:before="20" w:after="20"/>
            </w:pPr>
          </w:p>
        </w:tc>
        <w:tc>
          <w:tcPr>
            <w:tcW w:w="360" w:type="dxa"/>
            <w:tcBorders>
              <w:top w:val="nil"/>
              <w:bottom w:val="nil"/>
            </w:tcBorders>
          </w:tcPr>
          <w:p w14:paraId="04A05D1D" w14:textId="77777777" w:rsidR="00E042C9" w:rsidRPr="008B2943" w:rsidRDefault="00E042C9" w:rsidP="008B2943">
            <w:pPr>
              <w:pStyle w:val="Table10Center"/>
              <w:spacing w:before="20" w:after="20"/>
            </w:pPr>
          </w:p>
        </w:tc>
        <w:tc>
          <w:tcPr>
            <w:tcW w:w="810" w:type="dxa"/>
          </w:tcPr>
          <w:p w14:paraId="1720CEB8" w14:textId="77777777" w:rsidR="00E042C9" w:rsidRPr="008B2943" w:rsidRDefault="00E042C9" w:rsidP="008B2943">
            <w:pPr>
              <w:pStyle w:val="Table10Center"/>
              <w:spacing w:before="20" w:after="20"/>
            </w:pPr>
            <w:r w:rsidRPr="008B2943">
              <w:t>67</w:t>
            </w:r>
          </w:p>
        </w:tc>
        <w:tc>
          <w:tcPr>
            <w:tcW w:w="1260" w:type="dxa"/>
          </w:tcPr>
          <w:p w14:paraId="60A730A0" w14:textId="77777777" w:rsidR="00E042C9" w:rsidRPr="008B2943" w:rsidRDefault="00E042C9" w:rsidP="008B2943">
            <w:pPr>
              <w:pStyle w:val="Table10Center"/>
              <w:spacing w:before="20" w:after="20"/>
            </w:pPr>
          </w:p>
        </w:tc>
        <w:tc>
          <w:tcPr>
            <w:tcW w:w="1620" w:type="dxa"/>
          </w:tcPr>
          <w:p w14:paraId="0901446B" w14:textId="77777777" w:rsidR="00E042C9" w:rsidRPr="008B2943" w:rsidRDefault="00E042C9" w:rsidP="008B2943">
            <w:pPr>
              <w:pStyle w:val="Table10Center"/>
              <w:spacing w:before="20" w:after="20"/>
            </w:pPr>
          </w:p>
        </w:tc>
        <w:tc>
          <w:tcPr>
            <w:tcW w:w="1341" w:type="dxa"/>
          </w:tcPr>
          <w:p w14:paraId="10AA6BA1" w14:textId="77777777" w:rsidR="00E042C9" w:rsidRPr="008B2943" w:rsidRDefault="00E042C9" w:rsidP="008B2943">
            <w:pPr>
              <w:pStyle w:val="Table10Center"/>
              <w:spacing w:before="20" w:after="20"/>
            </w:pPr>
          </w:p>
        </w:tc>
      </w:tr>
      <w:tr w:rsidR="00E042C9" w:rsidRPr="008B2943" w14:paraId="518323D2" w14:textId="77777777" w:rsidTr="00990D71">
        <w:trPr>
          <w:cantSplit/>
          <w:jc w:val="center"/>
        </w:trPr>
        <w:tc>
          <w:tcPr>
            <w:tcW w:w="765" w:type="dxa"/>
          </w:tcPr>
          <w:p w14:paraId="2CAB68A4" w14:textId="77777777" w:rsidR="00E042C9" w:rsidRPr="008B2943" w:rsidRDefault="00E042C9" w:rsidP="008B2943">
            <w:pPr>
              <w:pStyle w:val="Table10Center"/>
              <w:spacing w:before="20" w:after="20"/>
            </w:pPr>
            <w:r w:rsidRPr="008B2943">
              <w:t>68</w:t>
            </w:r>
          </w:p>
        </w:tc>
        <w:tc>
          <w:tcPr>
            <w:tcW w:w="1260" w:type="dxa"/>
          </w:tcPr>
          <w:p w14:paraId="46DA38B7" w14:textId="77777777" w:rsidR="00E042C9" w:rsidRPr="008B2943" w:rsidRDefault="00E042C9" w:rsidP="008B2943">
            <w:pPr>
              <w:pStyle w:val="Table10Center"/>
              <w:spacing w:before="20" w:after="20"/>
            </w:pPr>
          </w:p>
        </w:tc>
        <w:tc>
          <w:tcPr>
            <w:tcW w:w="1620" w:type="dxa"/>
          </w:tcPr>
          <w:p w14:paraId="3CBE95DA" w14:textId="77777777" w:rsidR="00E042C9" w:rsidRPr="008B2943" w:rsidRDefault="00E042C9" w:rsidP="008B2943">
            <w:pPr>
              <w:pStyle w:val="Table10Center"/>
              <w:spacing w:before="20" w:after="20"/>
            </w:pPr>
            <w:r w:rsidRPr="008B2943">
              <w:t>N/A</w:t>
            </w:r>
          </w:p>
        </w:tc>
        <w:tc>
          <w:tcPr>
            <w:tcW w:w="1350" w:type="dxa"/>
          </w:tcPr>
          <w:p w14:paraId="7687B012" w14:textId="77777777" w:rsidR="00E042C9" w:rsidRPr="008B2943" w:rsidRDefault="00E042C9" w:rsidP="008B2943">
            <w:pPr>
              <w:pStyle w:val="Table10Center"/>
              <w:spacing w:before="20" w:after="20"/>
            </w:pPr>
          </w:p>
        </w:tc>
        <w:tc>
          <w:tcPr>
            <w:tcW w:w="360" w:type="dxa"/>
            <w:tcBorders>
              <w:top w:val="nil"/>
              <w:bottom w:val="nil"/>
            </w:tcBorders>
          </w:tcPr>
          <w:p w14:paraId="4E7AA79C" w14:textId="77777777" w:rsidR="00E042C9" w:rsidRPr="008B2943" w:rsidRDefault="00E042C9" w:rsidP="008B2943">
            <w:pPr>
              <w:pStyle w:val="Table10Center"/>
              <w:spacing w:before="20" w:after="20"/>
            </w:pPr>
          </w:p>
        </w:tc>
        <w:tc>
          <w:tcPr>
            <w:tcW w:w="810" w:type="dxa"/>
          </w:tcPr>
          <w:p w14:paraId="527CFC4A" w14:textId="77777777" w:rsidR="00E042C9" w:rsidRPr="008B2943" w:rsidRDefault="00E042C9" w:rsidP="008B2943">
            <w:pPr>
              <w:pStyle w:val="Table10Center"/>
              <w:spacing w:before="20" w:after="20"/>
            </w:pPr>
            <w:r w:rsidRPr="008B2943">
              <w:t>68</w:t>
            </w:r>
          </w:p>
        </w:tc>
        <w:tc>
          <w:tcPr>
            <w:tcW w:w="1260" w:type="dxa"/>
          </w:tcPr>
          <w:p w14:paraId="1FE77CF3" w14:textId="77777777" w:rsidR="00E042C9" w:rsidRPr="008B2943" w:rsidRDefault="00E042C9" w:rsidP="008B2943">
            <w:pPr>
              <w:pStyle w:val="Table10Center"/>
              <w:spacing w:before="20" w:after="20"/>
            </w:pPr>
          </w:p>
        </w:tc>
        <w:tc>
          <w:tcPr>
            <w:tcW w:w="1620" w:type="dxa"/>
          </w:tcPr>
          <w:p w14:paraId="0EB1367F" w14:textId="77777777" w:rsidR="00E042C9" w:rsidRPr="008B2943" w:rsidRDefault="00E042C9" w:rsidP="008B2943">
            <w:pPr>
              <w:pStyle w:val="Table10Center"/>
              <w:spacing w:before="20" w:after="20"/>
            </w:pPr>
          </w:p>
        </w:tc>
        <w:tc>
          <w:tcPr>
            <w:tcW w:w="1341" w:type="dxa"/>
          </w:tcPr>
          <w:p w14:paraId="3F844CCD" w14:textId="77777777" w:rsidR="00E042C9" w:rsidRPr="008B2943" w:rsidRDefault="00E042C9" w:rsidP="008B2943">
            <w:pPr>
              <w:pStyle w:val="Table10Center"/>
              <w:spacing w:before="20" w:after="20"/>
            </w:pPr>
          </w:p>
        </w:tc>
      </w:tr>
      <w:tr w:rsidR="00E042C9" w:rsidRPr="008B2943" w14:paraId="0FD56CAA" w14:textId="77777777" w:rsidTr="00990D71">
        <w:trPr>
          <w:cantSplit/>
          <w:jc w:val="center"/>
        </w:trPr>
        <w:tc>
          <w:tcPr>
            <w:tcW w:w="765" w:type="dxa"/>
          </w:tcPr>
          <w:p w14:paraId="2F0216D7" w14:textId="77777777" w:rsidR="00E042C9" w:rsidRPr="008B2943" w:rsidRDefault="00E042C9" w:rsidP="008B2943">
            <w:pPr>
              <w:pStyle w:val="Table10Center"/>
              <w:spacing w:before="20" w:after="20"/>
            </w:pPr>
            <w:r w:rsidRPr="008B2943">
              <w:t>69</w:t>
            </w:r>
          </w:p>
        </w:tc>
        <w:tc>
          <w:tcPr>
            <w:tcW w:w="1260" w:type="dxa"/>
          </w:tcPr>
          <w:p w14:paraId="7E3310FD" w14:textId="77777777" w:rsidR="00E042C9" w:rsidRPr="008B2943" w:rsidRDefault="00E042C9" w:rsidP="008B2943">
            <w:pPr>
              <w:pStyle w:val="Table10Center"/>
              <w:spacing w:before="20" w:after="20"/>
            </w:pPr>
          </w:p>
        </w:tc>
        <w:tc>
          <w:tcPr>
            <w:tcW w:w="1620" w:type="dxa"/>
          </w:tcPr>
          <w:p w14:paraId="081FC6C7" w14:textId="77777777" w:rsidR="00E042C9" w:rsidRPr="008B2943" w:rsidRDefault="00E042C9" w:rsidP="008B2943">
            <w:pPr>
              <w:pStyle w:val="Table10Center"/>
              <w:spacing w:before="20" w:after="20"/>
            </w:pPr>
            <w:r w:rsidRPr="008B2943">
              <w:t>N/A</w:t>
            </w:r>
          </w:p>
        </w:tc>
        <w:tc>
          <w:tcPr>
            <w:tcW w:w="1350" w:type="dxa"/>
          </w:tcPr>
          <w:p w14:paraId="4619865A" w14:textId="77777777" w:rsidR="00E042C9" w:rsidRPr="008B2943" w:rsidRDefault="00E042C9" w:rsidP="008B2943">
            <w:pPr>
              <w:pStyle w:val="Table10Center"/>
              <w:spacing w:before="20" w:after="20"/>
            </w:pPr>
          </w:p>
        </w:tc>
        <w:tc>
          <w:tcPr>
            <w:tcW w:w="360" w:type="dxa"/>
            <w:tcBorders>
              <w:top w:val="nil"/>
              <w:bottom w:val="nil"/>
            </w:tcBorders>
          </w:tcPr>
          <w:p w14:paraId="5C43FE2A" w14:textId="77777777" w:rsidR="00E042C9" w:rsidRPr="008B2943" w:rsidRDefault="00E042C9" w:rsidP="008B2943">
            <w:pPr>
              <w:pStyle w:val="Table10Center"/>
              <w:spacing w:before="20" w:after="20"/>
            </w:pPr>
          </w:p>
        </w:tc>
        <w:tc>
          <w:tcPr>
            <w:tcW w:w="810" w:type="dxa"/>
          </w:tcPr>
          <w:p w14:paraId="377A786F" w14:textId="77777777" w:rsidR="00E042C9" w:rsidRPr="008B2943" w:rsidRDefault="00E042C9" w:rsidP="008B2943">
            <w:pPr>
              <w:pStyle w:val="Table10Center"/>
              <w:spacing w:before="20" w:after="20"/>
            </w:pPr>
            <w:r w:rsidRPr="008B2943">
              <w:t>69</w:t>
            </w:r>
          </w:p>
        </w:tc>
        <w:tc>
          <w:tcPr>
            <w:tcW w:w="1260" w:type="dxa"/>
          </w:tcPr>
          <w:p w14:paraId="706B18BB" w14:textId="77777777" w:rsidR="00E042C9" w:rsidRPr="008B2943" w:rsidRDefault="00E042C9" w:rsidP="008B2943">
            <w:pPr>
              <w:pStyle w:val="Table10Center"/>
              <w:spacing w:before="20" w:after="20"/>
            </w:pPr>
          </w:p>
        </w:tc>
        <w:tc>
          <w:tcPr>
            <w:tcW w:w="1620" w:type="dxa"/>
          </w:tcPr>
          <w:p w14:paraId="57A0B90A" w14:textId="77777777" w:rsidR="00E042C9" w:rsidRPr="008B2943" w:rsidRDefault="00E042C9" w:rsidP="008B2943">
            <w:pPr>
              <w:pStyle w:val="Table10Center"/>
              <w:spacing w:before="20" w:after="20"/>
            </w:pPr>
          </w:p>
        </w:tc>
        <w:tc>
          <w:tcPr>
            <w:tcW w:w="1341" w:type="dxa"/>
          </w:tcPr>
          <w:p w14:paraId="4BE79F41" w14:textId="77777777" w:rsidR="00E042C9" w:rsidRPr="008B2943" w:rsidRDefault="00E042C9" w:rsidP="008B2943">
            <w:pPr>
              <w:pStyle w:val="Table10Center"/>
              <w:spacing w:before="20" w:after="20"/>
            </w:pPr>
          </w:p>
        </w:tc>
      </w:tr>
      <w:tr w:rsidR="00E042C9" w:rsidRPr="008B2943" w14:paraId="476B82B8" w14:textId="77777777" w:rsidTr="00990D71">
        <w:trPr>
          <w:cantSplit/>
          <w:jc w:val="center"/>
        </w:trPr>
        <w:tc>
          <w:tcPr>
            <w:tcW w:w="765" w:type="dxa"/>
          </w:tcPr>
          <w:p w14:paraId="09B66664" w14:textId="77777777" w:rsidR="00E042C9" w:rsidRPr="008B2943" w:rsidRDefault="00E042C9" w:rsidP="008B2943">
            <w:pPr>
              <w:pStyle w:val="Table10Center"/>
              <w:spacing w:before="20" w:after="20"/>
            </w:pPr>
            <w:r w:rsidRPr="008B2943">
              <w:t>70</w:t>
            </w:r>
          </w:p>
        </w:tc>
        <w:tc>
          <w:tcPr>
            <w:tcW w:w="1260" w:type="dxa"/>
          </w:tcPr>
          <w:p w14:paraId="3582B962" w14:textId="77777777" w:rsidR="00E042C9" w:rsidRPr="008B2943" w:rsidRDefault="00E042C9" w:rsidP="008B2943">
            <w:pPr>
              <w:pStyle w:val="Table10Center"/>
              <w:spacing w:before="20" w:after="20"/>
            </w:pPr>
          </w:p>
        </w:tc>
        <w:tc>
          <w:tcPr>
            <w:tcW w:w="1620" w:type="dxa"/>
          </w:tcPr>
          <w:p w14:paraId="730EC123" w14:textId="77777777" w:rsidR="00E042C9" w:rsidRPr="008B2943" w:rsidRDefault="00E042C9" w:rsidP="008B2943">
            <w:pPr>
              <w:pStyle w:val="Table10Center"/>
              <w:spacing w:before="20" w:after="20"/>
            </w:pPr>
            <w:r w:rsidRPr="008B2943">
              <w:t>N/A</w:t>
            </w:r>
          </w:p>
        </w:tc>
        <w:tc>
          <w:tcPr>
            <w:tcW w:w="1350" w:type="dxa"/>
          </w:tcPr>
          <w:p w14:paraId="18144212" w14:textId="77777777" w:rsidR="00E042C9" w:rsidRPr="008B2943" w:rsidRDefault="00E042C9" w:rsidP="008B2943">
            <w:pPr>
              <w:pStyle w:val="Table10Center"/>
              <w:spacing w:before="20" w:after="20"/>
            </w:pPr>
          </w:p>
        </w:tc>
        <w:tc>
          <w:tcPr>
            <w:tcW w:w="360" w:type="dxa"/>
            <w:tcBorders>
              <w:top w:val="nil"/>
              <w:bottom w:val="nil"/>
            </w:tcBorders>
          </w:tcPr>
          <w:p w14:paraId="5C3764CF" w14:textId="77777777" w:rsidR="00E042C9" w:rsidRPr="008B2943" w:rsidRDefault="00E042C9" w:rsidP="008B2943">
            <w:pPr>
              <w:pStyle w:val="Table10Center"/>
              <w:spacing w:before="20" w:after="20"/>
            </w:pPr>
          </w:p>
        </w:tc>
        <w:tc>
          <w:tcPr>
            <w:tcW w:w="810" w:type="dxa"/>
          </w:tcPr>
          <w:p w14:paraId="542342D9" w14:textId="77777777" w:rsidR="00E042C9" w:rsidRPr="008B2943" w:rsidRDefault="00E042C9" w:rsidP="008B2943">
            <w:pPr>
              <w:pStyle w:val="Table10Center"/>
              <w:spacing w:before="20" w:after="20"/>
            </w:pPr>
            <w:r w:rsidRPr="008B2943">
              <w:t>70</w:t>
            </w:r>
          </w:p>
        </w:tc>
        <w:tc>
          <w:tcPr>
            <w:tcW w:w="1260" w:type="dxa"/>
          </w:tcPr>
          <w:p w14:paraId="67C85D04" w14:textId="77777777" w:rsidR="00E042C9" w:rsidRPr="008B2943" w:rsidRDefault="00E042C9" w:rsidP="008B2943">
            <w:pPr>
              <w:pStyle w:val="Table10Center"/>
              <w:spacing w:before="20" w:after="20"/>
            </w:pPr>
          </w:p>
        </w:tc>
        <w:tc>
          <w:tcPr>
            <w:tcW w:w="1620" w:type="dxa"/>
          </w:tcPr>
          <w:p w14:paraId="0CA548A9" w14:textId="77777777" w:rsidR="00E042C9" w:rsidRPr="008B2943" w:rsidRDefault="00E042C9" w:rsidP="008B2943">
            <w:pPr>
              <w:pStyle w:val="Table10Center"/>
              <w:spacing w:before="20" w:after="20"/>
            </w:pPr>
          </w:p>
        </w:tc>
        <w:tc>
          <w:tcPr>
            <w:tcW w:w="1341" w:type="dxa"/>
          </w:tcPr>
          <w:p w14:paraId="3BE12594" w14:textId="77777777" w:rsidR="00E042C9" w:rsidRPr="008B2943" w:rsidRDefault="00E042C9" w:rsidP="008B2943">
            <w:pPr>
              <w:pStyle w:val="Table10Center"/>
              <w:spacing w:before="20" w:after="20"/>
            </w:pPr>
          </w:p>
        </w:tc>
      </w:tr>
      <w:tr w:rsidR="00E042C9" w:rsidRPr="008B2943" w14:paraId="5D7D92DC" w14:textId="77777777" w:rsidTr="00990D71">
        <w:trPr>
          <w:cantSplit/>
          <w:jc w:val="center"/>
        </w:trPr>
        <w:tc>
          <w:tcPr>
            <w:tcW w:w="765" w:type="dxa"/>
          </w:tcPr>
          <w:p w14:paraId="0282B287" w14:textId="77777777" w:rsidR="00E042C9" w:rsidRPr="008B2943" w:rsidRDefault="00E042C9" w:rsidP="008B2943">
            <w:pPr>
              <w:pStyle w:val="Table10Center"/>
              <w:spacing w:before="20" w:after="20"/>
            </w:pPr>
            <w:r w:rsidRPr="008B2943">
              <w:t>71</w:t>
            </w:r>
          </w:p>
        </w:tc>
        <w:tc>
          <w:tcPr>
            <w:tcW w:w="1260" w:type="dxa"/>
          </w:tcPr>
          <w:p w14:paraId="6B0784CF" w14:textId="77777777" w:rsidR="00E042C9" w:rsidRPr="008B2943" w:rsidRDefault="00E042C9" w:rsidP="008B2943">
            <w:pPr>
              <w:pStyle w:val="Table10Center"/>
              <w:spacing w:before="20" w:after="20"/>
            </w:pPr>
          </w:p>
        </w:tc>
        <w:tc>
          <w:tcPr>
            <w:tcW w:w="1620" w:type="dxa"/>
          </w:tcPr>
          <w:p w14:paraId="1A7EFA02" w14:textId="77777777" w:rsidR="00E042C9" w:rsidRPr="008B2943" w:rsidRDefault="00E042C9" w:rsidP="008B2943">
            <w:pPr>
              <w:pStyle w:val="Table10Center"/>
              <w:spacing w:before="20" w:after="20"/>
            </w:pPr>
            <w:r w:rsidRPr="008B2943">
              <w:t>N/A</w:t>
            </w:r>
          </w:p>
        </w:tc>
        <w:tc>
          <w:tcPr>
            <w:tcW w:w="1350" w:type="dxa"/>
          </w:tcPr>
          <w:p w14:paraId="1449CC10" w14:textId="77777777" w:rsidR="00E042C9" w:rsidRPr="008B2943" w:rsidRDefault="00E042C9" w:rsidP="008B2943">
            <w:pPr>
              <w:pStyle w:val="Table10Center"/>
              <w:spacing w:before="20" w:after="20"/>
            </w:pPr>
          </w:p>
        </w:tc>
        <w:tc>
          <w:tcPr>
            <w:tcW w:w="360" w:type="dxa"/>
            <w:tcBorders>
              <w:top w:val="nil"/>
              <w:bottom w:val="nil"/>
            </w:tcBorders>
          </w:tcPr>
          <w:p w14:paraId="6E26312A" w14:textId="77777777" w:rsidR="00E042C9" w:rsidRPr="008B2943" w:rsidRDefault="00E042C9" w:rsidP="008B2943">
            <w:pPr>
              <w:pStyle w:val="Table10Center"/>
              <w:spacing w:before="20" w:after="20"/>
            </w:pPr>
          </w:p>
        </w:tc>
        <w:tc>
          <w:tcPr>
            <w:tcW w:w="810" w:type="dxa"/>
          </w:tcPr>
          <w:p w14:paraId="4A3910AB" w14:textId="77777777" w:rsidR="00E042C9" w:rsidRPr="008B2943" w:rsidRDefault="00E042C9" w:rsidP="008B2943">
            <w:pPr>
              <w:pStyle w:val="Table10Center"/>
              <w:spacing w:before="20" w:after="20"/>
            </w:pPr>
            <w:r w:rsidRPr="008B2943">
              <w:t>71</w:t>
            </w:r>
          </w:p>
        </w:tc>
        <w:tc>
          <w:tcPr>
            <w:tcW w:w="1260" w:type="dxa"/>
          </w:tcPr>
          <w:p w14:paraId="0A414611" w14:textId="77777777" w:rsidR="00E042C9" w:rsidRPr="008B2943" w:rsidRDefault="00E042C9" w:rsidP="008B2943">
            <w:pPr>
              <w:pStyle w:val="Table10Center"/>
              <w:spacing w:before="20" w:after="20"/>
            </w:pPr>
          </w:p>
        </w:tc>
        <w:tc>
          <w:tcPr>
            <w:tcW w:w="1620" w:type="dxa"/>
          </w:tcPr>
          <w:p w14:paraId="0529BAC5" w14:textId="77777777" w:rsidR="00E042C9" w:rsidRPr="008B2943" w:rsidRDefault="00E042C9" w:rsidP="008B2943">
            <w:pPr>
              <w:pStyle w:val="Table10Center"/>
              <w:spacing w:before="20" w:after="20"/>
            </w:pPr>
          </w:p>
        </w:tc>
        <w:tc>
          <w:tcPr>
            <w:tcW w:w="1341" w:type="dxa"/>
          </w:tcPr>
          <w:p w14:paraId="2CEEBAB6" w14:textId="77777777" w:rsidR="00E042C9" w:rsidRPr="008B2943" w:rsidRDefault="00E042C9" w:rsidP="008B2943">
            <w:pPr>
              <w:pStyle w:val="Table10Center"/>
              <w:spacing w:before="20" w:after="20"/>
            </w:pPr>
          </w:p>
        </w:tc>
      </w:tr>
      <w:tr w:rsidR="00E042C9" w:rsidRPr="008B2943" w14:paraId="4BF86525" w14:textId="77777777" w:rsidTr="00990D71">
        <w:trPr>
          <w:cantSplit/>
          <w:jc w:val="center"/>
        </w:trPr>
        <w:tc>
          <w:tcPr>
            <w:tcW w:w="765" w:type="dxa"/>
          </w:tcPr>
          <w:p w14:paraId="3577EB59" w14:textId="77777777" w:rsidR="00E042C9" w:rsidRPr="008B2943" w:rsidRDefault="00E042C9" w:rsidP="008B2943">
            <w:pPr>
              <w:pStyle w:val="Table10Center"/>
              <w:spacing w:before="20" w:after="20"/>
            </w:pPr>
            <w:r w:rsidRPr="008B2943">
              <w:t>72</w:t>
            </w:r>
          </w:p>
        </w:tc>
        <w:tc>
          <w:tcPr>
            <w:tcW w:w="1260" w:type="dxa"/>
          </w:tcPr>
          <w:p w14:paraId="548C7E9C" w14:textId="77777777" w:rsidR="00E042C9" w:rsidRPr="008B2943" w:rsidRDefault="00E042C9" w:rsidP="008B2943">
            <w:pPr>
              <w:pStyle w:val="Table10Center"/>
              <w:spacing w:before="20" w:after="20"/>
            </w:pPr>
          </w:p>
        </w:tc>
        <w:tc>
          <w:tcPr>
            <w:tcW w:w="1620" w:type="dxa"/>
          </w:tcPr>
          <w:p w14:paraId="2CE2193D" w14:textId="77777777" w:rsidR="00E042C9" w:rsidRPr="008B2943" w:rsidRDefault="00E042C9" w:rsidP="008B2943">
            <w:pPr>
              <w:pStyle w:val="Table10Center"/>
              <w:spacing w:before="20" w:after="20"/>
            </w:pPr>
          </w:p>
        </w:tc>
        <w:tc>
          <w:tcPr>
            <w:tcW w:w="1350" w:type="dxa"/>
          </w:tcPr>
          <w:p w14:paraId="78EF0895" w14:textId="77777777" w:rsidR="00E042C9" w:rsidRPr="008B2943" w:rsidRDefault="00E042C9" w:rsidP="008B2943">
            <w:pPr>
              <w:pStyle w:val="Table10Center"/>
              <w:spacing w:before="20" w:after="20"/>
            </w:pPr>
          </w:p>
        </w:tc>
        <w:tc>
          <w:tcPr>
            <w:tcW w:w="360" w:type="dxa"/>
            <w:tcBorders>
              <w:top w:val="nil"/>
              <w:bottom w:val="nil"/>
            </w:tcBorders>
          </w:tcPr>
          <w:p w14:paraId="05292AA7" w14:textId="77777777" w:rsidR="00E042C9" w:rsidRPr="008B2943" w:rsidRDefault="00E042C9" w:rsidP="008B2943">
            <w:pPr>
              <w:pStyle w:val="Table10Center"/>
              <w:spacing w:before="20" w:after="20"/>
            </w:pPr>
          </w:p>
        </w:tc>
        <w:tc>
          <w:tcPr>
            <w:tcW w:w="810" w:type="dxa"/>
          </w:tcPr>
          <w:p w14:paraId="1755F926" w14:textId="77777777" w:rsidR="00E042C9" w:rsidRPr="008B2943" w:rsidRDefault="00E042C9" w:rsidP="008B2943">
            <w:pPr>
              <w:pStyle w:val="Table10Center"/>
              <w:spacing w:before="20" w:after="20"/>
            </w:pPr>
            <w:r w:rsidRPr="008B2943">
              <w:t>72</w:t>
            </w:r>
          </w:p>
        </w:tc>
        <w:tc>
          <w:tcPr>
            <w:tcW w:w="1260" w:type="dxa"/>
          </w:tcPr>
          <w:p w14:paraId="5843EE49" w14:textId="77777777" w:rsidR="00E042C9" w:rsidRPr="008B2943" w:rsidRDefault="00E042C9" w:rsidP="008B2943">
            <w:pPr>
              <w:pStyle w:val="Table10Center"/>
              <w:spacing w:before="20" w:after="20"/>
            </w:pPr>
          </w:p>
        </w:tc>
        <w:tc>
          <w:tcPr>
            <w:tcW w:w="1620" w:type="dxa"/>
          </w:tcPr>
          <w:p w14:paraId="41194B4C" w14:textId="77777777" w:rsidR="00E042C9" w:rsidRPr="008B2943" w:rsidRDefault="00E042C9" w:rsidP="008B2943">
            <w:pPr>
              <w:pStyle w:val="Table10Center"/>
              <w:spacing w:before="20" w:after="20"/>
            </w:pPr>
          </w:p>
        </w:tc>
        <w:tc>
          <w:tcPr>
            <w:tcW w:w="1341" w:type="dxa"/>
          </w:tcPr>
          <w:p w14:paraId="026A8837" w14:textId="77777777" w:rsidR="00E042C9" w:rsidRPr="008B2943" w:rsidRDefault="00E042C9" w:rsidP="008B2943">
            <w:pPr>
              <w:pStyle w:val="Table10Center"/>
              <w:spacing w:before="20" w:after="20"/>
            </w:pPr>
          </w:p>
        </w:tc>
      </w:tr>
      <w:tr w:rsidR="00E042C9" w:rsidRPr="008B2943" w14:paraId="1D93DBCB" w14:textId="77777777" w:rsidTr="00990D71">
        <w:trPr>
          <w:cantSplit/>
          <w:jc w:val="center"/>
        </w:trPr>
        <w:tc>
          <w:tcPr>
            <w:tcW w:w="765" w:type="dxa"/>
          </w:tcPr>
          <w:p w14:paraId="134D1B02" w14:textId="77777777" w:rsidR="00E042C9" w:rsidRPr="008B2943" w:rsidRDefault="00E042C9" w:rsidP="008B2943">
            <w:pPr>
              <w:pStyle w:val="Table10Center"/>
              <w:spacing w:before="20" w:after="20"/>
            </w:pPr>
            <w:r w:rsidRPr="008B2943">
              <w:t>73</w:t>
            </w:r>
          </w:p>
        </w:tc>
        <w:tc>
          <w:tcPr>
            <w:tcW w:w="1260" w:type="dxa"/>
          </w:tcPr>
          <w:p w14:paraId="1011C8B0" w14:textId="77777777" w:rsidR="00E042C9" w:rsidRPr="008B2943" w:rsidRDefault="00E042C9" w:rsidP="008B2943">
            <w:pPr>
              <w:pStyle w:val="Table10Center"/>
              <w:spacing w:before="20" w:after="20"/>
            </w:pPr>
          </w:p>
        </w:tc>
        <w:tc>
          <w:tcPr>
            <w:tcW w:w="1620" w:type="dxa"/>
          </w:tcPr>
          <w:p w14:paraId="154CBAD1" w14:textId="77777777" w:rsidR="00E042C9" w:rsidRPr="008B2943" w:rsidRDefault="00E042C9" w:rsidP="008B2943">
            <w:pPr>
              <w:pStyle w:val="Table10Center"/>
              <w:spacing w:before="20" w:after="20"/>
            </w:pPr>
            <w:r w:rsidRPr="008B2943">
              <w:t>N/A</w:t>
            </w:r>
          </w:p>
        </w:tc>
        <w:tc>
          <w:tcPr>
            <w:tcW w:w="1350" w:type="dxa"/>
          </w:tcPr>
          <w:p w14:paraId="3BA7A437" w14:textId="77777777" w:rsidR="00E042C9" w:rsidRPr="008B2943" w:rsidRDefault="00E042C9" w:rsidP="008B2943">
            <w:pPr>
              <w:pStyle w:val="Table10Center"/>
              <w:spacing w:before="20" w:after="20"/>
            </w:pPr>
          </w:p>
        </w:tc>
        <w:tc>
          <w:tcPr>
            <w:tcW w:w="360" w:type="dxa"/>
            <w:tcBorders>
              <w:top w:val="nil"/>
              <w:bottom w:val="nil"/>
            </w:tcBorders>
          </w:tcPr>
          <w:p w14:paraId="2953A5FA" w14:textId="77777777" w:rsidR="00E042C9" w:rsidRPr="008B2943" w:rsidRDefault="00E042C9" w:rsidP="008B2943">
            <w:pPr>
              <w:pStyle w:val="Table10Center"/>
              <w:spacing w:before="20" w:after="20"/>
            </w:pPr>
          </w:p>
        </w:tc>
        <w:tc>
          <w:tcPr>
            <w:tcW w:w="810" w:type="dxa"/>
          </w:tcPr>
          <w:p w14:paraId="0913330D" w14:textId="77777777" w:rsidR="00E042C9" w:rsidRPr="008B2943" w:rsidRDefault="00E042C9" w:rsidP="008B2943">
            <w:pPr>
              <w:pStyle w:val="Table10Center"/>
              <w:spacing w:before="20" w:after="20"/>
            </w:pPr>
            <w:r w:rsidRPr="008B2943">
              <w:t>73</w:t>
            </w:r>
          </w:p>
        </w:tc>
        <w:tc>
          <w:tcPr>
            <w:tcW w:w="1260" w:type="dxa"/>
          </w:tcPr>
          <w:p w14:paraId="409A3B49" w14:textId="77777777" w:rsidR="00E042C9" w:rsidRPr="008B2943" w:rsidRDefault="00E042C9" w:rsidP="008B2943">
            <w:pPr>
              <w:pStyle w:val="Table10Center"/>
              <w:spacing w:before="20" w:after="20"/>
            </w:pPr>
          </w:p>
        </w:tc>
        <w:tc>
          <w:tcPr>
            <w:tcW w:w="1620" w:type="dxa"/>
          </w:tcPr>
          <w:p w14:paraId="77E136E2" w14:textId="77777777" w:rsidR="00E042C9" w:rsidRPr="008B2943" w:rsidRDefault="00E042C9" w:rsidP="008B2943">
            <w:pPr>
              <w:pStyle w:val="Table10Center"/>
              <w:spacing w:before="20" w:after="20"/>
            </w:pPr>
          </w:p>
        </w:tc>
        <w:tc>
          <w:tcPr>
            <w:tcW w:w="1341" w:type="dxa"/>
          </w:tcPr>
          <w:p w14:paraId="1603745D" w14:textId="77777777" w:rsidR="00E042C9" w:rsidRPr="008B2943" w:rsidRDefault="00E042C9" w:rsidP="008B2943">
            <w:pPr>
              <w:pStyle w:val="Table10Center"/>
              <w:spacing w:before="20" w:after="20"/>
            </w:pPr>
          </w:p>
        </w:tc>
      </w:tr>
      <w:tr w:rsidR="00E042C9" w:rsidRPr="008B2943" w14:paraId="6E21E1FF" w14:textId="77777777" w:rsidTr="00990D71">
        <w:trPr>
          <w:cantSplit/>
          <w:jc w:val="center"/>
        </w:trPr>
        <w:tc>
          <w:tcPr>
            <w:tcW w:w="765" w:type="dxa"/>
          </w:tcPr>
          <w:p w14:paraId="4C63C393" w14:textId="77777777" w:rsidR="00E042C9" w:rsidRPr="008B2943" w:rsidRDefault="00E042C9" w:rsidP="008B2943">
            <w:pPr>
              <w:pStyle w:val="Table10Center"/>
              <w:spacing w:before="20" w:after="20"/>
            </w:pPr>
            <w:r w:rsidRPr="008B2943">
              <w:t>74</w:t>
            </w:r>
          </w:p>
        </w:tc>
        <w:tc>
          <w:tcPr>
            <w:tcW w:w="1260" w:type="dxa"/>
          </w:tcPr>
          <w:p w14:paraId="2A52CD86" w14:textId="77777777" w:rsidR="00E042C9" w:rsidRPr="008B2943" w:rsidRDefault="00E042C9" w:rsidP="008B2943">
            <w:pPr>
              <w:pStyle w:val="Table10Center"/>
              <w:spacing w:before="20" w:after="20"/>
            </w:pPr>
          </w:p>
        </w:tc>
        <w:tc>
          <w:tcPr>
            <w:tcW w:w="1620" w:type="dxa"/>
          </w:tcPr>
          <w:p w14:paraId="45A34F77" w14:textId="77777777" w:rsidR="00E042C9" w:rsidRPr="008B2943" w:rsidRDefault="00E042C9" w:rsidP="008B2943">
            <w:pPr>
              <w:pStyle w:val="Table10Center"/>
              <w:spacing w:before="20" w:after="20"/>
            </w:pPr>
            <w:r w:rsidRPr="008B2943">
              <w:t>N/A</w:t>
            </w:r>
          </w:p>
        </w:tc>
        <w:tc>
          <w:tcPr>
            <w:tcW w:w="1350" w:type="dxa"/>
          </w:tcPr>
          <w:p w14:paraId="252C7481" w14:textId="77777777" w:rsidR="00E042C9" w:rsidRPr="008B2943" w:rsidRDefault="00E042C9" w:rsidP="008B2943">
            <w:pPr>
              <w:pStyle w:val="Table10Center"/>
              <w:spacing w:before="20" w:after="20"/>
            </w:pPr>
          </w:p>
        </w:tc>
        <w:tc>
          <w:tcPr>
            <w:tcW w:w="360" w:type="dxa"/>
            <w:tcBorders>
              <w:top w:val="nil"/>
              <w:bottom w:val="nil"/>
            </w:tcBorders>
          </w:tcPr>
          <w:p w14:paraId="357E3E66" w14:textId="77777777" w:rsidR="00E042C9" w:rsidRPr="008B2943" w:rsidRDefault="00E042C9" w:rsidP="008B2943">
            <w:pPr>
              <w:pStyle w:val="Table10Center"/>
              <w:spacing w:before="20" w:after="20"/>
            </w:pPr>
          </w:p>
        </w:tc>
        <w:tc>
          <w:tcPr>
            <w:tcW w:w="810" w:type="dxa"/>
          </w:tcPr>
          <w:p w14:paraId="472C981C" w14:textId="77777777" w:rsidR="00E042C9" w:rsidRPr="008B2943" w:rsidRDefault="00E042C9" w:rsidP="008B2943">
            <w:pPr>
              <w:pStyle w:val="Table10Center"/>
              <w:spacing w:before="20" w:after="20"/>
            </w:pPr>
            <w:r w:rsidRPr="008B2943">
              <w:t>74</w:t>
            </w:r>
          </w:p>
        </w:tc>
        <w:tc>
          <w:tcPr>
            <w:tcW w:w="1260" w:type="dxa"/>
          </w:tcPr>
          <w:p w14:paraId="14D447D6" w14:textId="77777777" w:rsidR="00E042C9" w:rsidRPr="008B2943" w:rsidRDefault="00E042C9" w:rsidP="008B2943">
            <w:pPr>
              <w:pStyle w:val="Table10Center"/>
              <w:spacing w:before="20" w:after="20"/>
            </w:pPr>
          </w:p>
        </w:tc>
        <w:tc>
          <w:tcPr>
            <w:tcW w:w="1620" w:type="dxa"/>
          </w:tcPr>
          <w:p w14:paraId="2ED4922B" w14:textId="77777777" w:rsidR="00E042C9" w:rsidRPr="008B2943" w:rsidRDefault="00E042C9" w:rsidP="008B2943">
            <w:pPr>
              <w:pStyle w:val="Table10Center"/>
              <w:spacing w:before="20" w:after="20"/>
            </w:pPr>
          </w:p>
        </w:tc>
        <w:tc>
          <w:tcPr>
            <w:tcW w:w="1341" w:type="dxa"/>
          </w:tcPr>
          <w:p w14:paraId="2BF842A8" w14:textId="77777777" w:rsidR="00E042C9" w:rsidRPr="008B2943" w:rsidRDefault="00E042C9" w:rsidP="008B2943">
            <w:pPr>
              <w:pStyle w:val="Table10Center"/>
              <w:spacing w:before="20" w:after="20"/>
            </w:pPr>
          </w:p>
        </w:tc>
      </w:tr>
      <w:tr w:rsidR="00E042C9" w:rsidRPr="008B2943" w14:paraId="4D1160D3" w14:textId="77777777" w:rsidTr="00990D71">
        <w:trPr>
          <w:cantSplit/>
          <w:jc w:val="center"/>
        </w:trPr>
        <w:tc>
          <w:tcPr>
            <w:tcW w:w="765" w:type="dxa"/>
          </w:tcPr>
          <w:p w14:paraId="24E7F1F8" w14:textId="77777777" w:rsidR="00E042C9" w:rsidRPr="008B2943" w:rsidRDefault="00E042C9" w:rsidP="008B2943">
            <w:pPr>
              <w:pStyle w:val="Table10Center"/>
              <w:spacing w:before="20" w:after="20"/>
            </w:pPr>
            <w:r w:rsidRPr="008B2943">
              <w:t>75</w:t>
            </w:r>
          </w:p>
        </w:tc>
        <w:tc>
          <w:tcPr>
            <w:tcW w:w="1260" w:type="dxa"/>
          </w:tcPr>
          <w:p w14:paraId="713A7428" w14:textId="77777777" w:rsidR="00E042C9" w:rsidRPr="008B2943" w:rsidRDefault="00E042C9" w:rsidP="008B2943">
            <w:pPr>
              <w:pStyle w:val="Table10Center"/>
              <w:spacing w:before="20" w:after="20"/>
            </w:pPr>
          </w:p>
        </w:tc>
        <w:tc>
          <w:tcPr>
            <w:tcW w:w="1620" w:type="dxa"/>
          </w:tcPr>
          <w:p w14:paraId="6A872428" w14:textId="77777777" w:rsidR="00E042C9" w:rsidRPr="008B2943" w:rsidRDefault="00E042C9" w:rsidP="008B2943">
            <w:pPr>
              <w:pStyle w:val="Table10Center"/>
              <w:spacing w:before="20" w:after="20"/>
            </w:pPr>
            <w:r w:rsidRPr="008B2943">
              <w:t>N/A</w:t>
            </w:r>
          </w:p>
        </w:tc>
        <w:tc>
          <w:tcPr>
            <w:tcW w:w="1350" w:type="dxa"/>
          </w:tcPr>
          <w:p w14:paraId="5D82F5A9" w14:textId="77777777" w:rsidR="00E042C9" w:rsidRPr="008B2943" w:rsidRDefault="00E042C9" w:rsidP="008B2943">
            <w:pPr>
              <w:pStyle w:val="Table10Center"/>
              <w:spacing w:before="20" w:after="20"/>
            </w:pPr>
          </w:p>
        </w:tc>
        <w:tc>
          <w:tcPr>
            <w:tcW w:w="360" w:type="dxa"/>
            <w:tcBorders>
              <w:top w:val="nil"/>
              <w:bottom w:val="nil"/>
            </w:tcBorders>
          </w:tcPr>
          <w:p w14:paraId="04173A27" w14:textId="77777777" w:rsidR="00E042C9" w:rsidRPr="008B2943" w:rsidRDefault="00E042C9" w:rsidP="008B2943">
            <w:pPr>
              <w:pStyle w:val="Table10Center"/>
              <w:spacing w:before="20" w:after="20"/>
            </w:pPr>
          </w:p>
        </w:tc>
        <w:tc>
          <w:tcPr>
            <w:tcW w:w="810" w:type="dxa"/>
          </w:tcPr>
          <w:p w14:paraId="0A1E90E9" w14:textId="77777777" w:rsidR="00E042C9" w:rsidRPr="008B2943" w:rsidRDefault="00E042C9" w:rsidP="008B2943">
            <w:pPr>
              <w:pStyle w:val="Table10Center"/>
              <w:spacing w:before="20" w:after="20"/>
            </w:pPr>
            <w:r w:rsidRPr="008B2943">
              <w:t>75</w:t>
            </w:r>
          </w:p>
        </w:tc>
        <w:tc>
          <w:tcPr>
            <w:tcW w:w="1260" w:type="dxa"/>
          </w:tcPr>
          <w:p w14:paraId="51A9EA99" w14:textId="77777777" w:rsidR="00E042C9" w:rsidRPr="008B2943" w:rsidRDefault="00E042C9" w:rsidP="008B2943">
            <w:pPr>
              <w:pStyle w:val="Table10Center"/>
              <w:spacing w:before="20" w:after="20"/>
            </w:pPr>
          </w:p>
        </w:tc>
        <w:tc>
          <w:tcPr>
            <w:tcW w:w="1620" w:type="dxa"/>
          </w:tcPr>
          <w:p w14:paraId="7E99D302" w14:textId="77777777" w:rsidR="00E042C9" w:rsidRPr="008B2943" w:rsidRDefault="00E042C9" w:rsidP="008B2943">
            <w:pPr>
              <w:pStyle w:val="Table10Center"/>
              <w:spacing w:before="20" w:after="20"/>
            </w:pPr>
          </w:p>
        </w:tc>
        <w:tc>
          <w:tcPr>
            <w:tcW w:w="1341" w:type="dxa"/>
          </w:tcPr>
          <w:p w14:paraId="6E40F55A" w14:textId="77777777" w:rsidR="00E042C9" w:rsidRPr="008B2943" w:rsidRDefault="00E042C9" w:rsidP="008B2943">
            <w:pPr>
              <w:pStyle w:val="Table10Center"/>
              <w:spacing w:before="20" w:after="20"/>
            </w:pPr>
          </w:p>
        </w:tc>
      </w:tr>
      <w:tr w:rsidR="00E042C9" w:rsidRPr="008B2943" w14:paraId="77EA2643" w14:textId="77777777" w:rsidTr="00990D71">
        <w:trPr>
          <w:cantSplit/>
          <w:jc w:val="center"/>
        </w:trPr>
        <w:tc>
          <w:tcPr>
            <w:tcW w:w="765" w:type="dxa"/>
          </w:tcPr>
          <w:p w14:paraId="2EBC647B" w14:textId="77777777" w:rsidR="00E042C9" w:rsidRPr="008B2943" w:rsidRDefault="00E042C9" w:rsidP="008B2943">
            <w:pPr>
              <w:pStyle w:val="Table10Center"/>
              <w:spacing w:before="20" w:after="20"/>
            </w:pPr>
            <w:r w:rsidRPr="008B2943">
              <w:t>76</w:t>
            </w:r>
          </w:p>
        </w:tc>
        <w:tc>
          <w:tcPr>
            <w:tcW w:w="1260" w:type="dxa"/>
          </w:tcPr>
          <w:p w14:paraId="0C6796C2" w14:textId="77777777" w:rsidR="00E042C9" w:rsidRPr="008B2943" w:rsidRDefault="00E042C9" w:rsidP="008B2943">
            <w:pPr>
              <w:pStyle w:val="Table10Center"/>
              <w:spacing w:before="20" w:after="20"/>
            </w:pPr>
          </w:p>
        </w:tc>
        <w:tc>
          <w:tcPr>
            <w:tcW w:w="1620" w:type="dxa"/>
          </w:tcPr>
          <w:p w14:paraId="7D0F3C4E" w14:textId="77777777" w:rsidR="00E042C9" w:rsidRPr="008B2943" w:rsidRDefault="00E042C9" w:rsidP="008B2943">
            <w:pPr>
              <w:pStyle w:val="Table10Center"/>
              <w:spacing w:before="20" w:after="20"/>
            </w:pPr>
            <w:r w:rsidRPr="008B2943">
              <w:t>N/A</w:t>
            </w:r>
          </w:p>
        </w:tc>
        <w:tc>
          <w:tcPr>
            <w:tcW w:w="1350" w:type="dxa"/>
          </w:tcPr>
          <w:p w14:paraId="4C898681" w14:textId="77777777" w:rsidR="00E042C9" w:rsidRPr="008B2943" w:rsidRDefault="00E042C9" w:rsidP="008B2943">
            <w:pPr>
              <w:pStyle w:val="Table10Center"/>
              <w:spacing w:before="20" w:after="20"/>
            </w:pPr>
          </w:p>
        </w:tc>
        <w:tc>
          <w:tcPr>
            <w:tcW w:w="360" w:type="dxa"/>
            <w:tcBorders>
              <w:top w:val="nil"/>
              <w:bottom w:val="nil"/>
            </w:tcBorders>
          </w:tcPr>
          <w:p w14:paraId="52F9DA9A" w14:textId="77777777" w:rsidR="00E042C9" w:rsidRPr="008B2943" w:rsidRDefault="00E042C9" w:rsidP="008B2943">
            <w:pPr>
              <w:pStyle w:val="Table10Center"/>
              <w:spacing w:before="20" w:after="20"/>
            </w:pPr>
          </w:p>
        </w:tc>
        <w:tc>
          <w:tcPr>
            <w:tcW w:w="810" w:type="dxa"/>
          </w:tcPr>
          <w:p w14:paraId="56443AAF" w14:textId="77777777" w:rsidR="00E042C9" w:rsidRPr="008B2943" w:rsidRDefault="00E042C9" w:rsidP="008B2943">
            <w:pPr>
              <w:pStyle w:val="Table10Center"/>
              <w:spacing w:before="20" w:after="20"/>
            </w:pPr>
            <w:r w:rsidRPr="008B2943">
              <w:t>76</w:t>
            </w:r>
          </w:p>
        </w:tc>
        <w:tc>
          <w:tcPr>
            <w:tcW w:w="1260" w:type="dxa"/>
          </w:tcPr>
          <w:p w14:paraId="128C2544" w14:textId="77777777" w:rsidR="00E042C9" w:rsidRPr="008B2943" w:rsidRDefault="00E042C9" w:rsidP="008B2943">
            <w:pPr>
              <w:pStyle w:val="Table10Center"/>
              <w:spacing w:before="20" w:after="20"/>
            </w:pPr>
          </w:p>
        </w:tc>
        <w:tc>
          <w:tcPr>
            <w:tcW w:w="1620" w:type="dxa"/>
          </w:tcPr>
          <w:p w14:paraId="257E6571" w14:textId="77777777" w:rsidR="00E042C9" w:rsidRPr="008B2943" w:rsidRDefault="00E042C9" w:rsidP="008B2943">
            <w:pPr>
              <w:pStyle w:val="Table10Center"/>
              <w:spacing w:before="20" w:after="20"/>
            </w:pPr>
          </w:p>
        </w:tc>
        <w:tc>
          <w:tcPr>
            <w:tcW w:w="1341" w:type="dxa"/>
          </w:tcPr>
          <w:p w14:paraId="7D065B51" w14:textId="77777777" w:rsidR="00E042C9" w:rsidRPr="008B2943" w:rsidRDefault="00E042C9" w:rsidP="008B2943">
            <w:pPr>
              <w:pStyle w:val="Table10Center"/>
              <w:spacing w:before="20" w:after="20"/>
            </w:pPr>
          </w:p>
        </w:tc>
      </w:tr>
      <w:tr w:rsidR="00E042C9" w:rsidRPr="008B2943" w14:paraId="676A6F45" w14:textId="77777777" w:rsidTr="00990D71">
        <w:trPr>
          <w:cantSplit/>
          <w:jc w:val="center"/>
        </w:trPr>
        <w:tc>
          <w:tcPr>
            <w:tcW w:w="765" w:type="dxa"/>
          </w:tcPr>
          <w:p w14:paraId="6CCAD1A5" w14:textId="77777777" w:rsidR="00E042C9" w:rsidRPr="008B2943" w:rsidRDefault="00E042C9" w:rsidP="008B2943">
            <w:pPr>
              <w:pStyle w:val="Table10Center"/>
              <w:spacing w:before="20" w:after="20"/>
            </w:pPr>
            <w:r w:rsidRPr="008B2943">
              <w:t>77</w:t>
            </w:r>
          </w:p>
        </w:tc>
        <w:tc>
          <w:tcPr>
            <w:tcW w:w="1260" w:type="dxa"/>
          </w:tcPr>
          <w:p w14:paraId="3BD9AA24" w14:textId="77777777" w:rsidR="00E042C9" w:rsidRPr="008B2943" w:rsidRDefault="00E042C9" w:rsidP="008B2943">
            <w:pPr>
              <w:pStyle w:val="Table10Center"/>
              <w:spacing w:before="20" w:after="20"/>
            </w:pPr>
          </w:p>
        </w:tc>
        <w:tc>
          <w:tcPr>
            <w:tcW w:w="1620" w:type="dxa"/>
          </w:tcPr>
          <w:p w14:paraId="28610304" w14:textId="77777777" w:rsidR="00E042C9" w:rsidRPr="008B2943" w:rsidRDefault="00E042C9" w:rsidP="008B2943">
            <w:pPr>
              <w:pStyle w:val="Table10Center"/>
              <w:spacing w:before="20" w:after="20"/>
            </w:pPr>
            <w:r w:rsidRPr="008B2943">
              <w:t>N/A</w:t>
            </w:r>
          </w:p>
        </w:tc>
        <w:tc>
          <w:tcPr>
            <w:tcW w:w="1350" w:type="dxa"/>
          </w:tcPr>
          <w:p w14:paraId="2CBD856C" w14:textId="77777777" w:rsidR="00E042C9" w:rsidRPr="008B2943" w:rsidRDefault="00E042C9" w:rsidP="008B2943">
            <w:pPr>
              <w:pStyle w:val="Table10Center"/>
              <w:spacing w:before="20" w:after="20"/>
            </w:pPr>
          </w:p>
        </w:tc>
        <w:tc>
          <w:tcPr>
            <w:tcW w:w="360" w:type="dxa"/>
            <w:tcBorders>
              <w:top w:val="nil"/>
              <w:bottom w:val="nil"/>
            </w:tcBorders>
          </w:tcPr>
          <w:p w14:paraId="7DB45952" w14:textId="77777777" w:rsidR="00E042C9" w:rsidRPr="008B2943" w:rsidRDefault="00E042C9" w:rsidP="008B2943">
            <w:pPr>
              <w:pStyle w:val="Table10Center"/>
              <w:spacing w:before="20" w:after="20"/>
            </w:pPr>
          </w:p>
        </w:tc>
        <w:tc>
          <w:tcPr>
            <w:tcW w:w="810" w:type="dxa"/>
          </w:tcPr>
          <w:p w14:paraId="0AD39DDF" w14:textId="77777777" w:rsidR="00E042C9" w:rsidRPr="008B2943" w:rsidRDefault="00E042C9" w:rsidP="008B2943">
            <w:pPr>
              <w:pStyle w:val="Table10Center"/>
              <w:spacing w:before="20" w:after="20"/>
            </w:pPr>
            <w:r w:rsidRPr="008B2943">
              <w:t>77</w:t>
            </w:r>
          </w:p>
        </w:tc>
        <w:tc>
          <w:tcPr>
            <w:tcW w:w="1260" w:type="dxa"/>
          </w:tcPr>
          <w:p w14:paraId="735C29E2" w14:textId="77777777" w:rsidR="00E042C9" w:rsidRPr="008B2943" w:rsidRDefault="00E042C9" w:rsidP="008B2943">
            <w:pPr>
              <w:pStyle w:val="Table10Center"/>
              <w:spacing w:before="20" w:after="20"/>
            </w:pPr>
          </w:p>
        </w:tc>
        <w:tc>
          <w:tcPr>
            <w:tcW w:w="1620" w:type="dxa"/>
          </w:tcPr>
          <w:p w14:paraId="31BFB3F2" w14:textId="77777777" w:rsidR="00E042C9" w:rsidRPr="008B2943" w:rsidRDefault="00E042C9" w:rsidP="008B2943">
            <w:pPr>
              <w:pStyle w:val="Table10Center"/>
              <w:spacing w:before="20" w:after="20"/>
            </w:pPr>
          </w:p>
        </w:tc>
        <w:tc>
          <w:tcPr>
            <w:tcW w:w="1341" w:type="dxa"/>
          </w:tcPr>
          <w:p w14:paraId="226713AC" w14:textId="77777777" w:rsidR="00E042C9" w:rsidRPr="008B2943" w:rsidRDefault="00E042C9" w:rsidP="008B2943">
            <w:pPr>
              <w:pStyle w:val="Table10Center"/>
              <w:spacing w:before="20" w:after="20"/>
            </w:pPr>
          </w:p>
        </w:tc>
      </w:tr>
      <w:tr w:rsidR="00E042C9" w:rsidRPr="008B2943" w14:paraId="750468CC" w14:textId="77777777" w:rsidTr="00990D71">
        <w:trPr>
          <w:cantSplit/>
          <w:jc w:val="center"/>
        </w:trPr>
        <w:tc>
          <w:tcPr>
            <w:tcW w:w="765" w:type="dxa"/>
          </w:tcPr>
          <w:p w14:paraId="793B9656" w14:textId="77777777" w:rsidR="00E042C9" w:rsidRPr="008B2943" w:rsidRDefault="00E042C9" w:rsidP="008B2943">
            <w:pPr>
              <w:pStyle w:val="Table10Center"/>
              <w:spacing w:before="20" w:after="20"/>
            </w:pPr>
            <w:r w:rsidRPr="008B2943">
              <w:t>78</w:t>
            </w:r>
          </w:p>
        </w:tc>
        <w:tc>
          <w:tcPr>
            <w:tcW w:w="1260" w:type="dxa"/>
          </w:tcPr>
          <w:p w14:paraId="7E034D23" w14:textId="77777777" w:rsidR="00E042C9" w:rsidRPr="008B2943" w:rsidRDefault="00E042C9" w:rsidP="008B2943">
            <w:pPr>
              <w:pStyle w:val="Table10Center"/>
              <w:spacing w:before="20" w:after="20"/>
            </w:pPr>
          </w:p>
        </w:tc>
        <w:tc>
          <w:tcPr>
            <w:tcW w:w="1620" w:type="dxa"/>
          </w:tcPr>
          <w:p w14:paraId="5FB32722" w14:textId="77777777" w:rsidR="00E042C9" w:rsidRPr="008B2943" w:rsidRDefault="00E042C9" w:rsidP="008B2943">
            <w:pPr>
              <w:pStyle w:val="Table10Center"/>
              <w:spacing w:before="20" w:after="20"/>
            </w:pPr>
          </w:p>
        </w:tc>
        <w:tc>
          <w:tcPr>
            <w:tcW w:w="1350" w:type="dxa"/>
          </w:tcPr>
          <w:p w14:paraId="76F12115" w14:textId="77777777" w:rsidR="00E042C9" w:rsidRPr="008B2943" w:rsidRDefault="00E042C9" w:rsidP="008B2943">
            <w:pPr>
              <w:pStyle w:val="Table10Center"/>
              <w:spacing w:before="20" w:after="20"/>
            </w:pPr>
          </w:p>
        </w:tc>
        <w:tc>
          <w:tcPr>
            <w:tcW w:w="360" w:type="dxa"/>
            <w:tcBorders>
              <w:top w:val="nil"/>
              <w:bottom w:val="nil"/>
            </w:tcBorders>
          </w:tcPr>
          <w:p w14:paraId="1B8F2BC0" w14:textId="77777777" w:rsidR="00E042C9" w:rsidRPr="008B2943" w:rsidRDefault="00E042C9" w:rsidP="008B2943">
            <w:pPr>
              <w:pStyle w:val="Table10Center"/>
              <w:spacing w:before="20" w:after="20"/>
            </w:pPr>
          </w:p>
        </w:tc>
        <w:tc>
          <w:tcPr>
            <w:tcW w:w="810" w:type="dxa"/>
          </w:tcPr>
          <w:p w14:paraId="5E8E27CF" w14:textId="77777777" w:rsidR="00E042C9" w:rsidRPr="008B2943" w:rsidRDefault="00E042C9" w:rsidP="008B2943">
            <w:pPr>
              <w:pStyle w:val="Table10Center"/>
              <w:spacing w:before="20" w:after="20"/>
            </w:pPr>
            <w:r w:rsidRPr="008B2943">
              <w:t>78</w:t>
            </w:r>
          </w:p>
        </w:tc>
        <w:tc>
          <w:tcPr>
            <w:tcW w:w="1260" w:type="dxa"/>
          </w:tcPr>
          <w:p w14:paraId="0E9A1FD9" w14:textId="77777777" w:rsidR="00E042C9" w:rsidRPr="008B2943" w:rsidRDefault="00E042C9" w:rsidP="008B2943">
            <w:pPr>
              <w:pStyle w:val="Table10Center"/>
              <w:spacing w:before="20" w:after="20"/>
            </w:pPr>
          </w:p>
        </w:tc>
        <w:tc>
          <w:tcPr>
            <w:tcW w:w="1620" w:type="dxa"/>
          </w:tcPr>
          <w:p w14:paraId="49C46DAC" w14:textId="77777777" w:rsidR="00E042C9" w:rsidRPr="008B2943" w:rsidRDefault="00E042C9" w:rsidP="008B2943">
            <w:pPr>
              <w:pStyle w:val="Table10Center"/>
              <w:spacing w:before="20" w:after="20"/>
            </w:pPr>
          </w:p>
        </w:tc>
        <w:tc>
          <w:tcPr>
            <w:tcW w:w="1341" w:type="dxa"/>
          </w:tcPr>
          <w:p w14:paraId="0FB02EE9" w14:textId="77777777" w:rsidR="00E042C9" w:rsidRPr="008B2943" w:rsidRDefault="00E042C9" w:rsidP="008B2943">
            <w:pPr>
              <w:pStyle w:val="Table10Center"/>
              <w:spacing w:before="20" w:after="20"/>
            </w:pPr>
          </w:p>
        </w:tc>
      </w:tr>
      <w:tr w:rsidR="00E042C9" w:rsidRPr="008B2943" w14:paraId="6ED6431C" w14:textId="77777777" w:rsidTr="00990D71">
        <w:trPr>
          <w:cantSplit/>
          <w:jc w:val="center"/>
        </w:trPr>
        <w:tc>
          <w:tcPr>
            <w:tcW w:w="765" w:type="dxa"/>
          </w:tcPr>
          <w:p w14:paraId="4535573D" w14:textId="77777777" w:rsidR="00E042C9" w:rsidRPr="008B2943" w:rsidRDefault="00E042C9" w:rsidP="008B2943">
            <w:pPr>
              <w:pStyle w:val="Table10Center"/>
              <w:spacing w:before="20" w:after="20"/>
            </w:pPr>
            <w:r w:rsidRPr="008B2943">
              <w:t>79</w:t>
            </w:r>
          </w:p>
        </w:tc>
        <w:tc>
          <w:tcPr>
            <w:tcW w:w="1260" w:type="dxa"/>
          </w:tcPr>
          <w:p w14:paraId="2A60A630" w14:textId="77777777" w:rsidR="00E042C9" w:rsidRPr="008B2943" w:rsidRDefault="00E042C9" w:rsidP="008B2943">
            <w:pPr>
              <w:pStyle w:val="Table10Center"/>
              <w:spacing w:before="20" w:after="20"/>
            </w:pPr>
          </w:p>
        </w:tc>
        <w:tc>
          <w:tcPr>
            <w:tcW w:w="1620" w:type="dxa"/>
          </w:tcPr>
          <w:p w14:paraId="58D44FE9" w14:textId="77777777" w:rsidR="00E042C9" w:rsidRPr="008B2943" w:rsidRDefault="00E042C9" w:rsidP="008B2943">
            <w:pPr>
              <w:pStyle w:val="Table10Center"/>
              <w:spacing w:before="20" w:after="20"/>
            </w:pPr>
            <w:r w:rsidRPr="008B2943">
              <w:t>N/A</w:t>
            </w:r>
          </w:p>
        </w:tc>
        <w:tc>
          <w:tcPr>
            <w:tcW w:w="1350" w:type="dxa"/>
          </w:tcPr>
          <w:p w14:paraId="640A7AA1" w14:textId="77777777" w:rsidR="00E042C9" w:rsidRPr="008B2943" w:rsidRDefault="00E042C9" w:rsidP="008B2943">
            <w:pPr>
              <w:pStyle w:val="Table10Center"/>
              <w:spacing w:before="20" w:after="20"/>
            </w:pPr>
          </w:p>
        </w:tc>
        <w:tc>
          <w:tcPr>
            <w:tcW w:w="360" w:type="dxa"/>
            <w:tcBorders>
              <w:top w:val="nil"/>
              <w:bottom w:val="nil"/>
            </w:tcBorders>
          </w:tcPr>
          <w:p w14:paraId="010F5C4B" w14:textId="77777777" w:rsidR="00E042C9" w:rsidRPr="008B2943" w:rsidRDefault="00E042C9" w:rsidP="008B2943">
            <w:pPr>
              <w:pStyle w:val="Table10Center"/>
              <w:spacing w:before="20" w:after="20"/>
            </w:pPr>
          </w:p>
        </w:tc>
        <w:tc>
          <w:tcPr>
            <w:tcW w:w="810" w:type="dxa"/>
          </w:tcPr>
          <w:p w14:paraId="455448A4" w14:textId="77777777" w:rsidR="00E042C9" w:rsidRPr="008B2943" w:rsidRDefault="00E042C9" w:rsidP="008B2943">
            <w:pPr>
              <w:pStyle w:val="Table10Center"/>
              <w:spacing w:before="20" w:after="20"/>
            </w:pPr>
            <w:r w:rsidRPr="008B2943">
              <w:t>79</w:t>
            </w:r>
          </w:p>
        </w:tc>
        <w:tc>
          <w:tcPr>
            <w:tcW w:w="1260" w:type="dxa"/>
          </w:tcPr>
          <w:p w14:paraId="4D73998A" w14:textId="77777777" w:rsidR="00E042C9" w:rsidRPr="008B2943" w:rsidRDefault="00E042C9" w:rsidP="008B2943">
            <w:pPr>
              <w:pStyle w:val="Table10Center"/>
              <w:spacing w:before="20" w:after="20"/>
            </w:pPr>
          </w:p>
        </w:tc>
        <w:tc>
          <w:tcPr>
            <w:tcW w:w="1620" w:type="dxa"/>
          </w:tcPr>
          <w:p w14:paraId="66D61FE4" w14:textId="77777777" w:rsidR="00E042C9" w:rsidRPr="008B2943" w:rsidRDefault="00E042C9" w:rsidP="008B2943">
            <w:pPr>
              <w:pStyle w:val="Table10Center"/>
              <w:spacing w:before="20" w:after="20"/>
            </w:pPr>
          </w:p>
        </w:tc>
        <w:tc>
          <w:tcPr>
            <w:tcW w:w="1341" w:type="dxa"/>
          </w:tcPr>
          <w:p w14:paraId="3F926916" w14:textId="77777777" w:rsidR="00E042C9" w:rsidRPr="008B2943" w:rsidRDefault="00E042C9" w:rsidP="008B2943">
            <w:pPr>
              <w:pStyle w:val="Table10Center"/>
              <w:spacing w:before="20" w:after="20"/>
            </w:pPr>
          </w:p>
        </w:tc>
      </w:tr>
      <w:tr w:rsidR="00E042C9" w:rsidRPr="008B2943" w14:paraId="3FBC415E" w14:textId="77777777" w:rsidTr="00990D71">
        <w:trPr>
          <w:cantSplit/>
          <w:jc w:val="center"/>
        </w:trPr>
        <w:tc>
          <w:tcPr>
            <w:tcW w:w="765" w:type="dxa"/>
          </w:tcPr>
          <w:p w14:paraId="2CD98C5F" w14:textId="77777777" w:rsidR="00E042C9" w:rsidRPr="008B2943" w:rsidRDefault="00E042C9" w:rsidP="008B2943">
            <w:pPr>
              <w:pStyle w:val="Table10Center"/>
              <w:spacing w:before="20" w:after="20"/>
            </w:pPr>
            <w:r w:rsidRPr="008B2943">
              <w:t>80</w:t>
            </w:r>
          </w:p>
        </w:tc>
        <w:tc>
          <w:tcPr>
            <w:tcW w:w="1260" w:type="dxa"/>
          </w:tcPr>
          <w:p w14:paraId="30EAF473" w14:textId="77777777" w:rsidR="00E042C9" w:rsidRPr="008B2943" w:rsidRDefault="00E042C9" w:rsidP="008B2943">
            <w:pPr>
              <w:pStyle w:val="Table10Center"/>
              <w:spacing w:before="20" w:after="20"/>
            </w:pPr>
          </w:p>
        </w:tc>
        <w:tc>
          <w:tcPr>
            <w:tcW w:w="1620" w:type="dxa"/>
          </w:tcPr>
          <w:p w14:paraId="40B0B4BF" w14:textId="77777777" w:rsidR="00E042C9" w:rsidRPr="008B2943" w:rsidRDefault="00E042C9" w:rsidP="008B2943">
            <w:pPr>
              <w:pStyle w:val="Table10Center"/>
              <w:spacing w:before="20" w:after="20"/>
            </w:pPr>
            <w:r w:rsidRPr="008B2943">
              <w:t>N/A</w:t>
            </w:r>
          </w:p>
        </w:tc>
        <w:tc>
          <w:tcPr>
            <w:tcW w:w="1350" w:type="dxa"/>
          </w:tcPr>
          <w:p w14:paraId="5612DC7A" w14:textId="77777777" w:rsidR="00E042C9" w:rsidRPr="008B2943" w:rsidRDefault="00E042C9" w:rsidP="008B2943">
            <w:pPr>
              <w:pStyle w:val="Table10Center"/>
              <w:spacing w:before="20" w:after="20"/>
            </w:pPr>
          </w:p>
        </w:tc>
        <w:tc>
          <w:tcPr>
            <w:tcW w:w="360" w:type="dxa"/>
            <w:tcBorders>
              <w:top w:val="nil"/>
              <w:bottom w:val="nil"/>
            </w:tcBorders>
          </w:tcPr>
          <w:p w14:paraId="2CA10D09" w14:textId="77777777" w:rsidR="00E042C9" w:rsidRPr="008B2943" w:rsidRDefault="00E042C9" w:rsidP="008B2943">
            <w:pPr>
              <w:pStyle w:val="Table10Center"/>
              <w:spacing w:before="20" w:after="20"/>
            </w:pPr>
          </w:p>
        </w:tc>
        <w:tc>
          <w:tcPr>
            <w:tcW w:w="810" w:type="dxa"/>
          </w:tcPr>
          <w:p w14:paraId="397DEE82" w14:textId="77777777" w:rsidR="00E042C9" w:rsidRPr="008B2943" w:rsidRDefault="00E042C9" w:rsidP="008B2943">
            <w:pPr>
              <w:pStyle w:val="Table10Center"/>
              <w:spacing w:before="20" w:after="20"/>
            </w:pPr>
            <w:r w:rsidRPr="008B2943">
              <w:t>80</w:t>
            </w:r>
          </w:p>
        </w:tc>
        <w:tc>
          <w:tcPr>
            <w:tcW w:w="1260" w:type="dxa"/>
          </w:tcPr>
          <w:p w14:paraId="2F33BBB5" w14:textId="77777777" w:rsidR="00E042C9" w:rsidRPr="008B2943" w:rsidRDefault="00E042C9" w:rsidP="008B2943">
            <w:pPr>
              <w:pStyle w:val="Table10Center"/>
              <w:spacing w:before="20" w:after="20"/>
            </w:pPr>
          </w:p>
        </w:tc>
        <w:tc>
          <w:tcPr>
            <w:tcW w:w="1620" w:type="dxa"/>
          </w:tcPr>
          <w:p w14:paraId="6EB4D75B" w14:textId="77777777" w:rsidR="00E042C9" w:rsidRPr="008B2943" w:rsidRDefault="00E042C9" w:rsidP="008B2943">
            <w:pPr>
              <w:pStyle w:val="Table10Center"/>
              <w:spacing w:before="20" w:after="20"/>
            </w:pPr>
          </w:p>
        </w:tc>
        <w:tc>
          <w:tcPr>
            <w:tcW w:w="1341" w:type="dxa"/>
          </w:tcPr>
          <w:p w14:paraId="2AB6BEA3" w14:textId="77777777" w:rsidR="00E042C9" w:rsidRPr="008B2943" w:rsidRDefault="00E042C9" w:rsidP="008B2943">
            <w:pPr>
              <w:pStyle w:val="Table10Center"/>
              <w:spacing w:before="20" w:after="20"/>
            </w:pPr>
          </w:p>
        </w:tc>
      </w:tr>
      <w:tr w:rsidR="00E042C9" w:rsidRPr="008B2943" w14:paraId="205542D3" w14:textId="77777777" w:rsidTr="00990D71">
        <w:trPr>
          <w:cantSplit/>
          <w:jc w:val="center"/>
        </w:trPr>
        <w:tc>
          <w:tcPr>
            <w:tcW w:w="765" w:type="dxa"/>
          </w:tcPr>
          <w:p w14:paraId="342477EF" w14:textId="77777777" w:rsidR="00E042C9" w:rsidRPr="008B2943" w:rsidRDefault="00E042C9" w:rsidP="008B2943">
            <w:pPr>
              <w:pStyle w:val="Table10Center"/>
              <w:spacing w:before="20" w:after="20"/>
            </w:pPr>
            <w:r w:rsidRPr="008B2943">
              <w:t>Total</w:t>
            </w:r>
            <w:r w:rsidRPr="008B2943">
              <w:br/>
              <w:t>Page 3</w:t>
            </w:r>
          </w:p>
        </w:tc>
        <w:tc>
          <w:tcPr>
            <w:tcW w:w="1260" w:type="dxa"/>
            <w:vAlign w:val="center"/>
          </w:tcPr>
          <w:p w14:paraId="7619DBEB" w14:textId="77777777" w:rsidR="00E042C9" w:rsidRPr="008B2943" w:rsidRDefault="00E042C9" w:rsidP="008B2943">
            <w:pPr>
              <w:pStyle w:val="Table10Center"/>
              <w:spacing w:before="20" w:after="20"/>
            </w:pPr>
            <w:r w:rsidRPr="008B2943">
              <w:t>N/A</w:t>
            </w:r>
          </w:p>
        </w:tc>
        <w:tc>
          <w:tcPr>
            <w:tcW w:w="1620" w:type="dxa"/>
          </w:tcPr>
          <w:p w14:paraId="5916CD3E" w14:textId="77777777" w:rsidR="00E042C9" w:rsidRPr="008B2943" w:rsidRDefault="00E042C9" w:rsidP="008B2943">
            <w:pPr>
              <w:pStyle w:val="Table10Center"/>
              <w:spacing w:before="20" w:after="20"/>
            </w:pPr>
          </w:p>
        </w:tc>
        <w:tc>
          <w:tcPr>
            <w:tcW w:w="1350" w:type="dxa"/>
          </w:tcPr>
          <w:p w14:paraId="5ACC9B90" w14:textId="77777777" w:rsidR="00E042C9" w:rsidRPr="008B2943" w:rsidRDefault="00E042C9" w:rsidP="008B2943">
            <w:pPr>
              <w:pStyle w:val="Table10Center"/>
              <w:spacing w:before="20" w:after="20"/>
            </w:pPr>
          </w:p>
        </w:tc>
        <w:tc>
          <w:tcPr>
            <w:tcW w:w="360" w:type="dxa"/>
            <w:tcBorders>
              <w:top w:val="nil"/>
              <w:bottom w:val="nil"/>
            </w:tcBorders>
          </w:tcPr>
          <w:p w14:paraId="7678CD8F" w14:textId="77777777" w:rsidR="00E042C9" w:rsidRPr="008B2943" w:rsidRDefault="00E042C9" w:rsidP="008B2943">
            <w:pPr>
              <w:pStyle w:val="Table10Center"/>
              <w:spacing w:before="20" w:after="20"/>
            </w:pPr>
          </w:p>
        </w:tc>
        <w:tc>
          <w:tcPr>
            <w:tcW w:w="810" w:type="dxa"/>
          </w:tcPr>
          <w:p w14:paraId="1372D685" w14:textId="77777777" w:rsidR="00E042C9" w:rsidRPr="008B2943" w:rsidRDefault="00E042C9" w:rsidP="008B2943">
            <w:pPr>
              <w:pStyle w:val="Table10Center"/>
              <w:spacing w:before="20" w:after="20"/>
            </w:pPr>
            <w:r w:rsidRPr="008B2943">
              <w:t>Total</w:t>
            </w:r>
            <w:r w:rsidRPr="008B2943">
              <w:br/>
              <w:t>Page 3</w:t>
            </w:r>
          </w:p>
        </w:tc>
        <w:tc>
          <w:tcPr>
            <w:tcW w:w="1260" w:type="dxa"/>
            <w:vAlign w:val="center"/>
          </w:tcPr>
          <w:p w14:paraId="379C71A0" w14:textId="77777777" w:rsidR="00E042C9" w:rsidRPr="008B2943" w:rsidRDefault="00E042C9" w:rsidP="008B2943">
            <w:pPr>
              <w:pStyle w:val="Table10Center"/>
              <w:spacing w:before="20" w:after="20"/>
            </w:pPr>
            <w:r w:rsidRPr="008B2943">
              <w:t>N/A</w:t>
            </w:r>
          </w:p>
        </w:tc>
        <w:tc>
          <w:tcPr>
            <w:tcW w:w="1620" w:type="dxa"/>
          </w:tcPr>
          <w:p w14:paraId="07BFE1A4" w14:textId="77777777" w:rsidR="00E042C9" w:rsidRPr="008B2943" w:rsidRDefault="00E042C9" w:rsidP="008B2943">
            <w:pPr>
              <w:pStyle w:val="Table10Center"/>
              <w:spacing w:before="20" w:after="20"/>
            </w:pPr>
          </w:p>
        </w:tc>
        <w:tc>
          <w:tcPr>
            <w:tcW w:w="1341" w:type="dxa"/>
          </w:tcPr>
          <w:p w14:paraId="6740143C" w14:textId="77777777" w:rsidR="00E042C9" w:rsidRPr="008B2943" w:rsidRDefault="00E042C9" w:rsidP="008B2943">
            <w:pPr>
              <w:pStyle w:val="Table10Center"/>
              <w:spacing w:before="20" w:after="20"/>
            </w:pPr>
          </w:p>
        </w:tc>
      </w:tr>
    </w:tbl>
    <w:p w14:paraId="01F16A41" w14:textId="77777777" w:rsidR="00E042C9" w:rsidRPr="008B2943" w:rsidRDefault="00E042C9" w:rsidP="008B2943">
      <w:pPr>
        <w:pStyle w:val="AASectionTableSpacer"/>
      </w:pPr>
    </w:p>
    <w:tbl>
      <w:tblPr>
        <w:tblStyle w:val="TableGrid"/>
        <w:tblW w:w="0" w:type="auto"/>
        <w:jc w:val="center"/>
        <w:tblLayout w:type="fixed"/>
        <w:tblCellMar>
          <w:left w:w="115" w:type="dxa"/>
          <w:right w:w="115" w:type="dxa"/>
        </w:tblCellMar>
        <w:tblLook w:val="01E0" w:firstRow="1" w:lastRow="1" w:firstColumn="1" w:lastColumn="1" w:noHBand="0" w:noVBand="0"/>
      </w:tblPr>
      <w:tblGrid>
        <w:gridCol w:w="792"/>
        <w:gridCol w:w="1233"/>
        <w:gridCol w:w="1620"/>
        <w:gridCol w:w="1350"/>
        <w:gridCol w:w="360"/>
        <w:gridCol w:w="837"/>
        <w:gridCol w:w="1233"/>
        <w:gridCol w:w="1620"/>
        <w:gridCol w:w="1341"/>
      </w:tblGrid>
      <w:tr w:rsidR="00E042C9" w:rsidRPr="008B2943" w14:paraId="05C40589" w14:textId="77777777" w:rsidTr="00990D71">
        <w:trPr>
          <w:cantSplit/>
          <w:jc w:val="center"/>
        </w:trPr>
        <w:tc>
          <w:tcPr>
            <w:tcW w:w="792" w:type="dxa"/>
          </w:tcPr>
          <w:p w14:paraId="2585EBAC" w14:textId="77777777" w:rsidR="00E042C9" w:rsidRPr="008B2943" w:rsidRDefault="00E042C9" w:rsidP="008B2943">
            <w:pPr>
              <w:pStyle w:val="Table10Center"/>
              <w:spacing w:before="20" w:after="20"/>
            </w:pPr>
            <w:r w:rsidRPr="008B2943">
              <w:lastRenderedPageBreak/>
              <w:br/>
            </w:r>
            <w:r w:rsidRPr="008B2943">
              <w:br/>
              <w:t>STEP</w:t>
            </w:r>
          </w:p>
        </w:tc>
        <w:tc>
          <w:tcPr>
            <w:tcW w:w="1233" w:type="dxa"/>
          </w:tcPr>
          <w:p w14:paraId="1DAEF7D6" w14:textId="3B2CEE2F"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_Ref124734409 \w \h \*MERGEFORMAT </w:instrText>
            </w:r>
            <w:r w:rsidRPr="008B2943">
              <w:fldChar w:fldCharType="separate"/>
            </w:r>
            <w:r w:rsidR="008B2943">
              <w:t>6.0[12]</w:t>
            </w:r>
            <w:r w:rsidRPr="008B2943">
              <w:fldChar w:fldCharType="end"/>
            </w:r>
          </w:p>
        </w:tc>
        <w:tc>
          <w:tcPr>
            <w:tcW w:w="1620" w:type="dxa"/>
          </w:tcPr>
          <w:p w14:paraId="5C6688C2" w14:textId="16C91101"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_Ref124727049 \w \h \*MERGEFORMAT </w:instrText>
            </w:r>
            <w:r w:rsidRPr="008B2943">
              <w:fldChar w:fldCharType="separate"/>
            </w:r>
            <w:r w:rsidR="008B2943">
              <w:t>6.0[15]</w:t>
            </w:r>
            <w:r w:rsidRPr="008B2943">
              <w:fldChar w:fldCharType="end"/>
            </w:r>
          </w:p>
        </w:tc>
        <w:tc>
          <w:tcPr>
            <w:tcW w:w="1350" w:type="dxa"/>
          </w:tcPr>
          <w:p w14:paraId="64996745" w14:textId="5E6D35C3"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_Ref124727062 \w \h \*MERGEFORMAT </w:instrText>
            </w:r>
            <w:r w:rsidRPr="008B2943">
              <w:fldChar w:fldCharType="separate"/>
            </w:r>
            <w:r w:rsidR="008B2943">
              <w:t>6.0[16]</w:t>
            </w:r>
            <w:r w:rsidRPr="008B2943">
              <w:fldChar w:fldCharType="end"/>
            </w:r>
          </w:p>
        </w:tc>
        <w:tc>
          <w:tcPr>
            <w:tcW w:w="360" w:type="dxa"/>
            <w:tcBorders>
              <w:top w:val="nil"/>
              <w:bottom w:val="nil"/>
            </w:tcBorders>
          </w:tcPr>
          <w:p w14:paraId="6C1BB860" w14:textId="77777777" w:rsidR="00E042C9" w:rsidRPr="008B2943" w:rsidRDefault="00E042C9" w:rsidP="008B2943">
            <w:pPr>
              <w:pStyle w:val="Table10Center"/>
              <w:spacing w:before="20" w:after="20"/>
            </w:pPr>
          </w:p>
        </w:tc>
        <w:tc>
          <w:tcPr>
            <w:tcW w:w="837" w:type="dxa"/>
          </w:tcPr>
          <w:p w14:paraId="7E7D33CE" w14:textId="77777777" w:rsidR="00E042C9" w:rsidRPr="008B2943" w:rsidRDefault="00E042C9" w:rsidP="008B2943">
            <w:pPr>
              <w:pStyle w:val="Table10Center"/>
              <w:spacing w:before="20" w:after="20"/>
            </w:pPr>
            <w:r w:rsidRPr="008B2943">
              <w:br/>
            </w:r>
            <w:r w:rsidRPr="008B2943">
              <w:br/>
              <w:t>STEP</w:t>
            </w:r>
          </w:p>
        </w:tc>
        <w:tc>
          <w:tcPr>
            <w:tcW w:w="1233" w:type="dxa"/>
          </w:tcPr>
          <w:p w14:paraId="24396CA2" w14:textId="0B36BB21"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_Ref124734468 \w \h \*MERGEFORMAT </w:instrText>
            </w:r>
            <w:r w:rsidRPr="008B2943">
              <w:fldChar w:fldCharType="separate"/>
            </w:r>
            <w:r w:rsidR="008B2943">
              <w:t>6.0[37.1]</w:t>
            </w:r>
            <w:r w:rsidRPr="008B2943">
              <w:fldChar w:fldCharType="end"/>
            </w:r>
          </w:p>
        </w:tc>
        <w:tc>
          <w:tcPr>
            <w:tcW w:w="1620" w:type="dxa"/>
          </w:tcPr>
          <w:p w14:paraId="4A095400" w14:textId="4CDEEA71"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_Ref124734523 \w \h \*MERGEFORMAT </w:instrText>
            </w:r>
            <w:r w:rsidRPr="008B2943">
              <w:fldChar w:fldCharType="separate"/>
            </w:r>
            <w:r w:rsidR="008B2943">
              <w:t>6.0[37.3]</w:t>
            </w:r>
            <w:r w:rsidRPr="008B2943">
              <w:fldChar w:fldCharType="end"/>
            </w:r>
          </w:p>
        </w:tc>
        <w:tc>
          <w:tcPr>
            <w:tcW w:w="1341" w:type="dxa"/>
          </w:tcPr>
          <w:p w14:paraId="62E852F9" w14:textId="649DBCD1"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_Ref124734608 \w \h \*MERGEFORMAT </w:instrText>
            </w:r>
            <w:r w:rsidRPr="008B2943">
              <w:fldChar w:fldCharType="separate"/>
            </w:r>
            <w:r w:rsidR="008B2943">
              <w:t>6.0[37.4]</w:t>
            </w:r>
            <w:r w:rsidRPr="008B2943">
              <w:fldChar w:fldCharType="end"/>
            </w:r>
          </w:p>
        </w:tc>
      </w:tr>
      <w:tr w:rsidR="00E042C9" w:rsidRPr="008B2943" w14:paraId="29F15C12" w14:textId="77777777" w:rsidTr="00990D71">
        <w:trPr>
          <w:cantSplit/>
          <w:jc w:val="center"/>
        </w:trPr>
        <w:tc>
          <w:tcPr>
            <w:tcW w:w="792" w:type="dxa"/>
          </w:tcPr>
          <w:p w14:paraId="4C14FB89" w14:textId="77777777" w:rsidR="00E042C9" w:rsidRPr="008B2943" w:rsidRDefault="00E042C9" w:rsidP="008B2943">
            <w:pPr>
              <w:pStyle w:val="Table10Center"/>
              <w:spacing w:before="20" w:after="20"/>
            </w:pPr>
            <w:r w:rsidRPr="008B2943">
              <w:t>1</w:t>
            </w:r>
          </w:p>
        </w:tc>
        <w:tc>
          <w:tcPr>
            <w:tcW w:w="1233" w:type="dxa"/>
          </w:tcPr>
          <w:p w14:paraId="5C029B66" w14:textId="77777777" w:rsidR="00E042C9" w:rsidRPr="008B2943" w:rsidRDefault="00E042C9" w:rsidP="008B2943">
            <w:pPr>
              <w:pStyle w:val="Table10Center"/>
              <w:spacing w:before="20" w:after="20"/>
            </w:pPr>
            <w:r w:rsidRPr="008B2943">
              <w:t>2</w:t>
            </w:r>
          </w:p>
        </w:tc>
        <w:tc>
          <w:tcPr>
            <w:tcW w:w="1620" w:type="dxa"/>
          </w:tcPr>
          <w:p w14:paraId="6B106FB8" w14:textId="77777777" w:rsidR="00E042C9" w:rsidRPr="008B2943" w:rsidRDefault="00E042C9" w:rsidP="008B2943">
            <w:pPr>
              <w:pStyle w:val="Table10Center"/>
              <w:spacing w:before="20" w:after="20"/>
            </w:pPr>
            <w:r w:rsidRPr="008B2943">
              <w:t>3</w:t>
            </w:r>
          </w:p>
        </w:tc>
        <w:tc>
          <w:tcPr>
            <w:tcW w:w="1350" w:type="dxa"/>
          </w:tcPr>
          <w:p w14:paraId="709AD39C" w14:textId="77777777" w:rsidR="00E042C9" w:rsidRPr="008B2943" w:rsidRDefault="00E042C9" w:rsidP="008B2943">
            <w:pPr>
              <w:pStyle w:val="Table10Center"/>
              <w:spacing w:before="20" w:after="20"/>
            </w:pPr>
            <w:r w:rsidRPr="008B2943">
              <w:t>4</w:t>
            </w:r>
          </w:p>
        </w:tc>
        <w:tc>
          <w:tcPr>
            <w:tcW w:w="360" w:type="dxa"/>
            <w:tcBorders>
              <w:top w:val="nil"/>
              <w:bottom w:val="nil"/>
            </w:tcBorders>
          </w:tcPr>
          <w:p w14:paraId="7EB50BEB" w14:textId="77777777" w:rsidR="00E042C9" w:rsidRPr="008B2943" w:rsidRDefault="00E042C9" w:rsidP="008B2943">
            <w:pPr>
              <w:pStyle w:val="Table10Center"/>
              <w:spacing w:before="20" w:after="20"/>
            </w:pPr>
          </w:p>
        </w:tc>
        <w:tc>
          <w:tcPr>
            <w:tcW w:w="837" w:type="dxa"/>
          </w:tcPr>
          <w:p w14:paraId="02972724" w14:textId="77777777" w:rsidR="00E042C9" w:rsidRPr="008B2943" w:rsidRDefault="00E042C9" w:rsidP="008B2943">
            <w:pPr>
              <w:pStyle w:val="Table10Center"/>
              <w:spacing w:before="20" w:after="20"/>
            </w:pPr>
            <w:r w:rsidRPr="008B2943">
              <w:t>5</w:t>
            </w:r>
          </w:p>
        </w:tc>
        <w:tc>
          <w:tcPr>
            <w:tcW w:w="1233" w:type="dxa"/>
          </w:tcPr>
          <w:p w14:paraId="7BC551C9" w14:textId="77777777" w:rsidR="00E042C9" w:rsidRPr="008B2943" w:rsidRDefault="00E042C9" w:rsidP="008B2943">
            <w:pPr>
              <w:pStyle w:val="Table10Center"/>
              <w:spacing w:before="20" w:after="20"/>
            </w:pPr>
            <w:r w:rsidRPr="008B2943">
              <w:t>6</w:t>
            </w:r>
          </w:p>
        </w:tc>
        <w:tc>
          <w:tcPr>
            <w:tcW w:w="1620" w:type="dxa"/>
          </w:tcPr>
          <w:p w14:paraId="5BDF97B0" w14:textId="77777777" w:rsidR="00E042C9" w:rsidRPr="008B2943" w:rsidRDefault="00E042C9" w:rsidP="008B2943">
            <w:pPr>
              <w:pStyle w:val="Table10Center"/>
              <w:spacing w:before="20" w:after="20"/>
            </w:pPr>
            <w:r w:rsidRPr="008B2943">
              <w:t>7</w:t>
            </w:r>
          </w:p>
        </w:tc>
        <w:tc>
          <w:tcPr>
            <w:tcW w:w="1341" w:type="dxa"/>
          </w:tcPr>
          <w:p w14:paraId="2BCB1BAC" w14:textId="77777777" w:rsidR="00E042C9" w:rsidRPr="008B2943" w:rsidRDefault="00E042C9" w:rsidP="008B2943">
            <w:pPr>
              <w:pStyle w:val="Table10Center"/>
              <w:spacing w:before="20" w:after="20"/>
            </w:pPr>
            <w:r w:rsidRPr="008B2943">
              <w:t>8</w:t>
            </w:r>
          </w:p>
        </w:tc>
      </w:tr>
      <w:tr w:rsidR="00E042C9" w:rsidRPr="008B2943" w14:paraId="4C262275" w14:textId="77777777" w:rsidTr="00990D71">
        <w:trPr>
          <w:cantSplit/>
          <w:jc w:val="center"/>
        </w:trPr>
        <w:tc>
          <w:tcPr>
            <w:tcW w:w="792" w:type="dxa"/>
            <w:vAlign w:val="bottom"/>
          </w:tcPr>
          <w:p w14:paraId="2B65D610" w14:textId="77777777" w:rsidR="00E042C9" w:rsidRPr="008B2943" w:rsidRDefault="00E042C9" w:rsidP="008B2943">
            <w:pPr>
              <w:pStyle w:val="Table10Center"/>
              <w:spacing w:before="20" w:after="20"/>
            </w:pPr>
            <w:r w:rsidRPr="008B2943">
              <w:t>Cell</w:t>
            </w:r>
            <w:r w:rsidRPr="008B2943">
              <w:br/>
              <w:t>No.</w:t>
            </w:r>
          </w:p>
        </w:tc>
        <w:tc>
          <w:tcPr>
            <w:tcW w:w="1233" w:type="dxa"/>
            <w:vAlign w:val="bottom"/>
          </w:tcPr>
          <w:p w14:paraId="7CD1EE23" w14:textId="77777777" w:rsidR="00E042C9" w:rsidRPr="008B2943" w:rsidRDefault="00E042C9" w:rsidP="008B2943">
            <w:pPr>
              <w:pStyle w:val="Table10Center"/>
              <w:spacing w:before="20" w:after="20"/>
            </w:pPr>
            <w:r w:rsidRPr="008B2943">
              <w:t>As-Found</w:t>
            </w:r>
            <w:r w:rsidRPr="008B2943">
              <w:br/>
              <w:t>Cell</w:t>
            </w:r>
            <w:r w:rsidRPr="008B2943">
              <w:br/>
              <w:t>Vdc</w:t>
            </w:r>
          </w:p>
        </w:tc>
        <w:tc>
          <w:tcPr>
            <w:tcW w:w="1620" w:type="dxa"/>
            <w:vAlign w:val="bottom"/>
          </w:tcPr>
          <w:p w14:paraId="1CA9BC1D" w14:textId="77777777" w:rsidR="00E042C9" w:rsidRPr="008B2943" w:rsidRDefault="00E042C9" w:rsidP="008B2943">
            <w:pPr>
              <w:pStyle w:val="Table10Center"/>
              <w:spacing w:before="20" w:after="20"/>
            </w:pPr>
            <w:r w:rsidRPr="008B2943">
              <w:t>As-Found</w:t>
            </w:r>
            <w:r w:rsidRPr="008B2943">
              <w:br/>
              <w:t>Cell Electrolyte</w:t>
            </w:r>
            <w:r w:rsidRPr="008B2943">
              <w:br/>
              <w:t xml:space="preserve">Temp. </w:t>
            </w:r>
            <w:r w:rsidRPr="008B2943">
              <w:sym w:font="Symbol" w:char="F0B0"/>
            </w:r>
            <w:r w:rsidRPr="008B2943">
              <w:t>F</w:t>
            </w:r>
          </w:p>
        </w:tc>
        <w:tc>
          <w:tcPr>
            <w:tcW w:w="1350" w:type="dxa"/>
            <w:vAlign w:val="bottom"/>
          </w:tcPr>
          <w:p w14:paraId="36A260B4" w14:textId="77777777" w:rsidR="00E042C9" w:rsidRPr="008B2943" w:rsidRDefault="00E042C9" w:rsidP="008B2943">
            <w:pPr>
              <w:pStyle w:val="Table10Center"/>
              <w:spacing w:before="20" w:after="20"/>
            </w:pPr>
            <w:r w:rsidRPr="008B2943">
              <w:t>As-Found</w:t>
            </w:r>
            <w:r w:rsidRPr="008B2943">
              <w:br/>
              <w:t>Specific</w:t>
            </w:r>
            <w:r w:rsidRPr="008B2943">
              <w:br/>
              <w:t>Gravity</w:t>
            </w:r>
          </w:p>
        </w:tc>
        <w:tc>
          <w:tcPr>
            <w:tcW w:w="360" w:type="dxa"/>
            <w:tcBorders>
              <w:top w:val="nil"/>
              <w:bottom w:val="nil"/>
            </w:tcBorders>
            <w:vAlign w:val="bottom"/>
          </w:tcPr>
          <w:p w14:paraId="0E64ADC3" w14:textId="77777777" w:rsidR="00E042C9" w:rsidRPr="008B2943" w:rsidRDefault="00E042C9" w:rsidP="008B2943">
            <w:pPr>
              <w:pStyle w:val="Table10Center"/>
              <w:spacing w:before="20" w:after="20"/>
            </w:pPr>
          </w:p>
        </w:tc>
        <w:tc>
          <w:tcPr>
            <w:tcW w:w="837" w:type="dxa"/>
            <w:vAlign w:val="bottom"/>
          </w:tcPr>
          <w:p w14:paraId="476AD98C" w14:textId="77777777" w:rsidR="00E042C9" w:rsidRPr="008B2943" w:rsidRDefault="00E042C9" w:rsidP="008B2943">
            <w:pPr>
              <w:pStyle w:val="Table10Center"/>
              <w:spacing w:before="20" w:after="20"/>
            </w:pPr>
            <w:r w:rsidRPr="008B2943">
              <w:t>Cell</w:t>
            </w:r>
            <w:r w:rsidRPr="008B2943">
              <w:br/>
              <w:t>No.</w:t>
            </w:r>
          </w:p>
        </w:tc>
        <w:tc>
          <w:tcPr>
            <w:tcW w:w="1233" w:type="dxa"/>
            <w:vAlign w:val="bottom"/>
          </w:tcPr>
          <w:p w14:paraId="6928A32D" w14:textId="77777777" w:rsidR="00E042C9" w:rsidRPr="008B2943" w:rsidRDefault="00E042C9" w:rsidP="008B2943">
            <w:pPr>
              <w:pStyle w:val="Table10Center"/>
              <w:spacing w:before="20" w:after="20"/>
            </w:pPr>
            <w:r w:rsidRPr="008B2943">
              <w:t>As-Left</w:t>
            </w:r>
            <w:r w:rsidRPr="008B2943">
              <w:br/>
              <w:t>Cell</w:t>
            </w:r>
            <w:r w:rsidRPr="008B2943">
              <w:br/>
              <w:t>Vdc</w:t>
            </w:r>
          </w:p>
        </w:tc>
        <w:tc>
          <w:tcPr>
            <w:tcW w:w="1620" w:type="dxa"/>
            <w:vAlign w:val="bottom"/>
          </w:tcPr>
          <w:p w14:paraId="5708F4F3" w14:textId="77777777" w:rsidR="00E042C9" w:rsidRPr="008B2943" w:rsidRDefault="00E042C9" w:rsidP="008B2943">
            <w:pPr>
              <w:pStyle w:val="Table10Center"/>
              <w:spacing w:before="20" w:after="20"/>
            </w:pPr>
            <w:r w:rsidRPr="008B2943">
              <w:t>As-Left</w:t>
            </w:r>
            <w:r w:rsidRPr="008B2943">
              <w:br/>
              <w:t>Cell Electrolyte</w:t>
            </w:r>
            <w:r w:rsidRPr="008B2943">
              <w:br/>
              <w:t xml:space="preserve">Temp. </w:t>
            </w:r>
            <w:r w:rsidRPr="008B2943">
              <w:sym w:font="Symbol" w:char="F0B0"/>
            </w:r>
            <w:r w:rsidRPr="008B2943">
              <w:t>F</w:t>
            </w:r>
          </w:p>
        </w:tc>
        <w:tc>
          <w:tcPr>
            <w:tcW w:w="1341" w:type="dxa"/>
            <w:vAlign w:val="bottom"/>
          </w:tcPr>
          <w:p w14:paraId="0DA9F4EF" w14:textId="77777777" w:rsidR="00E042C9" w:rsidRPr="008B2943" w:rsidRDefault="00E042C9" w:rsidP="008B2943">
            <w:pPr>
              <w:pStyle w:val="Table10Center"/>
              <w:spacing w:before="20" w:after="20"/>
            </w:pPr>
            <w:r w:rsidRPr="008B2943">
              <w:t>As-Left</w:t>
            </w:r>
            <w:r w:rsidRPr="008B2943">
              <w:br/>
              <w:t>Specific</w:t>
            </w:r>
            <w:r w:rsidRPr="008B2943">
              <w:br/>
              <w:t>Gravity</w:t>
            </w:r>
          </w:p>
        </w:tc>
      </w:tr>
      <w:tr w:rsidR="00E042C9" w:rsidRPr="008B2943" w14:paraId="21C06791" w14:textId="77777777" w:rsidTr="00990D71">
        <w:trPr>
          <w:cantSplit/>
          <w:jc w:val="center"/>
        </w:trPr>
        <w:tc>
          <w:tcPr>
            <w:tcW w:w="792" w:type="dxa"/>
          </w:tcPr>
          <w:p w14:paraId="6E04ADBB" w14:textId="77777777" w:rsidR="00E042C9" w:rsidRPr="008B2943" w:rsidRDefault="00E042C9" w:rsidP="008B2943">
            <w:pPr>
              <w:pStyle w:val="Table10Center"/>
              <w:spacing w:before="20" w:after="20"/>
            </w:pPr>
            <w:r w:rsidRPr="008B2943">
              <w:t>81</w:t>
            </w:r>
          </w:p>
        </w:tc>
        <w:tc>
          <w:tcPr>
            <w:tcW w:w="1233" w:type="dxa"/>
          </w:tcPr>
          <w:p w14:paraId="4489C6DC" w14:textId="77777777" w:rsidR="00E042C9" w:rsidRPr="008B2943" w:rsidRDefault="00E042C9" w:rsidP="008B2943">
            <w:pPr>
              <w:pStyle w:val="Table10Center"/>
              <w:spacing w:before="20" w:after="20"/>
            </w:pPr>
          </w:p>
        </w:tc>
        <w:tc>
          <w:tcPr>
            <w:tcW w:w="1620" w:type="dxa"/>
          </w:tcPr>
          <w:p w14:paraId="749EBD5C" w14:textId="77777777" w:rsidR="00E042C9" w:rsidRPr="008B2943" w:rsidRDefault="00E042C9" w:rsidP="008B2943">
            <w:pPr>
              <w:pStyle w:val="Table10Center"/>
              <w:spacing w:before="20" w:after="20"/>
            </w:pPr>
            <w:r w:rsidRPr="008B2943">
              <w:t>N/A</w:t>
            </w:r>
          </w:p>
        </w:tc>
        <w:tc>
          <w:tcPr>
            <w:tcW w:w="1350" w:type="dxa"/>
          </w:tcPr>
          <w:p w14:paraId="08D371A7" w14:textId="77777777" w:rsidR="00E042C9" w:rsidRPr="008B2943" w:rsidRDefault="00E042C9" w:rsidP="008B2943">
            <w:pPr>
              <w:pStyle w:val="Table10Center"/>
              <w:spacing w:before="20" w:after="20"/>
            </w:pPr>
          </w:p>
        </w:tc>
        <w:tc>
          <w:tcPr>
            <w:tcW w:w="360" w:type="dxa"/>
            <w:tcBorders>
              <w:top w:val="nil"/>
              <w:bottom w:val="nil"/>
            </w:tcBorders>
          </w:tcPr>
          <w:p w14:paraId="32BBD7A1" w14:textId="77777777" w:rsidR="00E042C9" w:rsidRPr="008B2943" w:rsidRDefault="00E042C9" w:rsidP="008B2943">
            <w:pPr>
              <w:pStyle w:val="Table10Center"/>
              <w:spacing w:before="20" w:after="20"/>
            </w:pPr>
          </w:p>
        </w:tc>
        <w:tc>
          <w:tcPr>
            <w:tcW w:w="837" w:type="dxa"/>
          </w:tcPr>
          <w:p w14:paraId="6B4C0BA9" w14:textId="77777777" w:rsidR="00E042C9" w:rsidRPr="008B2943" w:rsidRDefault="00E042C9" w:rsidP="008B2943">
            <w:pPr>
              <w:pStyle w:val="Table10Center"/>
              <w:spacing w:before="20" w:after="20"/>
            </w:pPr>
            <w:r w:rsidRPr="008B2943">
              <w:t>81</w:t>
            </w:r>
          </w:p>
        </w:tc>
        <w:tc>
          <w:tcPr>
            <w:tcW w:w="1233" w:type="dxa"/>
          </w:tcPr>
          <w:p w14:paraId="5F6839DE" w14:textId="77777777" w:rsidR="00E042C9" w:rsidRPr="008B2943" w:rsidRDefault="00E042C9" w:rsidP="008B2943">
            <w:pPr>
              <w:pStyle w:val="Table10Center"/>
              <w:spacing w:before="20" w:after="20"/>
            </w:pPr>
          </w:p>
        </w:tc>
        <w:tc>
          <w:tcPr>
            <w:tcW w:w="1620" w:type="dxa"/>
          </w:tcPr>
          <w:p w14:paraId="3C80F402" w14:textId="77777777" w:rsidR="00E042C9" w:rsidRPr="008B2943" w:rsidRDefault="00E042C9" w:rsidP="008B2943">
            <w:pPr>
              <w:pStyle w:val="Table10Center"/>
              <w:spacing w:before="20" w:after="20"/>
            </w:pPr>
          </w:p>
        </w:tc>
        <w:tc>
          <w:tcPr>
            <w:tcW w:w="1341" w:type="dxa"/>
          </w:tcPr>
          <w:p w14:paraId="3A1DBBF5" w14:textId="77777777" w:rsidR="00E042C9" w:rsidRPr="008B2943" w:rsidRDefault="00E042C9" w:rsidP="008B2943">
            <w:pPr>
              <w:pStyle w:val="Table10Center"/>
              <w:spacing w:before="20" w:after="20"/>
            </w:pPr>
          </w:p>
        </w:tc>
      </w:tr>
      <w:tr w:rsidR="00E042C9" w:rsidRPr="008B2943" w14:paraId="67598984" w14:textId="77777777" w:rsidTr="00990D71">
        <w:trPr>
          <w:cantSplit/>
          <w:jc w:val="center"/>
        </w:trPr>
        <w:tc>
          <w:tcPr>
            <w:tcW w:w="792" w:type="dxa"/>
          </w:tcPr>
          <w:p w14:paraId="6D51FD0A" w14:textId="77777777" w:rsidR="00E042C9" w:rsidRPr="008B2943" w:rsidRDefault="00E042C9" w:rsidP="008B2943">
            <w:pPr>
              <w:pStyle w:val="Table10Center"/>
              <w:spacing w:before="20" w:after="20"/>
            </w:pPr>
            <w:r w:rsidRPr="008B2943">
              <w:t>82</w:t>
            </w:r>
          </w:p>
        </w:tc>
        <w:tc>
          <w:tcPr>
            <w:tcW w:w="1233" w:type="dxa"/>
          </w:tcPr>
          <w:p w14:paraId="7D6560E4" w14:textId="77777777" w:rsidR="00E042C9" w:rsidRPr="008B2943" w:rsidRDefault="00E042C9" w:rsidP="008B2943">
            <w:pPr>
              <w:pStyle w:val="Table10Center"/>
              <w:spacing w:before="20" w:after="20"/>
            </w:pPr>
          </w:p>
        </w:tc>
        <w:tc>
          <w:tcPr>
            <w:tcW w:w="1620" w:type="dxa"/>
          </w:tcPr>
          <w:p w14:paraId="3542F933" w14:textId="77777777" w:rsidR="00E042C9" w:rsidRPr="008B2943" w:rsidRDefault="00E042C9" w:rsidP="008B2943">
            <w:pPr>
              <w:pStyle w:val="Table10Center"/>
              <w:spacing w:before="20" w:after="20"/>
            </w:pPr>
            <w:r w:rsidRPr="008B2943">
              <w:t>N/A</w:t>
            </w:r>
          </w:p>
        </w:tc>
        <w:tc>
          <w:tcPr>
            <w:tcW w:w="1350" w:type="dxa"/>
          </w:tcPr>
          <w:p w14:paraId="655EE26E" w14:textId="77777777" w:rsidR="00E042C9" w:rsidRPr="008B2943" w:rsidRDefault="00E042C9" w:rsidP="008B2943">
            <w:pPr>
              <w:pStyle w:val="Table10Center"/>
              <w:spacing w:before="20" w:after="20"/>
            </w:pPr>
          </w:p>
        </w:tc>
        <w:tc>
          <w:tcPr>
            <w:tcW w:w="360" w:type="dxa"/>
            <w:tcBorders>
              <w:top w:val="nil"/>
              <w:bottom w:val="nil"/>
            </w:tcBorders>
          </w:tcPr>
          <w:p w14:paraId="04218C0D" w14:textId="77777777" w:rsidR="00E042C9" w:rsidRPr="008B2943" w:rsidRDefault="00E042C9" w:rsidP="008B2943">
            <w:pPr>
              <w:pStyle w:val="Table10Center"/>
              <w:spacing w:before="20" w:after="20"/>
            </w:pPr>
          </w:p>
        </w:tc>
        <w:tc>
          <w:tcPr>
            <w:tcW w:w="837" w:type="dxa"/>
          </w:tcPr>
          <w:p w14:paraId="16068C64" w14:textId="77777777" w:rsidR="00E042C9" w:rsidRPr="008B2943" w:rsidRDefault="00E042C9" w:rsidP="008B2943">
            <w:pPr>
              <w:pStyle w:val="Table10Center"/>
              <w:spacing w:before="20" w:after="20"/>
            </w:pPr>
            <w:r w:rsidRPr="008B2943">
              <w:t>82</w:t>
            </w:r>
          </w:p>
        </w:tc>
        <w:tc>
          <w:tcPr>
            <w:tcW w:w="1233" w:type="dxa"/>
          </w:tcPr>
          <w:p w14:paraId="14449E9D" w14:textId="77777777" w:rsidR="00E042C9" w:rsidRPr="008B2943" w:rsidRDefault="00E042C9" w:rsidP="008B2943">
            <w:pPr>
              <w:pStyle w:val="Table10Center"/>
              <w:spacing w:before="20" w:after="20"/>
            </w:pPr>
          </w:p>
        </w:tc>
        <w:tc>
          <w:tcPr>
            <w:tcW w:w="1620" w:type="dxa"/>
          </w:tcPr>
          <w:p w14:paraId="2785AF0C" w14:textId="77777777" w:rsidR="00E042C9" w:rsidRPr="008B2943" w:rsidRDefault="00E042C9" w:rsidP="008B2943">
            <w:pPr>
              <w:pStyle w:val="Table10Center"/>
              <w:spacing w:before="20" w:after="20"/>
            </w:pPr>
          </w:p>
        </w:tc>
        <w:tc>
          <w:tcPr>
            <w:tcW w:w="1341" w:type="dxa"/>
          </w:tcPr>
          <w:p w14:paraId="4E993A2C" w14:textId="77777777" w:rsidR="00E042C9" w:rsidRPr="008B2943" w:rsidRDefault="00E042C9" w:rsidP="008B2943">
            <w:pPr>
              <w:pStyle w:val="Table10Center"/>
              <w:spacing w:before="20" w:after="20"/>
            </w:pPr>
          </w:p>
        </w:tc>
      </w:tr>
      <w:tr w:rsidR="00E042C9" w:rsidRPr="008B2943" w14:paraId="4111BEC5" w14:textId="77777777" w:rsidTr="00990D71">
        <w:trPr>
          <w:cantSplit/>
          <w:jc w:val="center"/>
        </w:trPr>
        <w:tc>
          <w:tcPr>
            <w:tcW w:w="792" w:type="dxa"/>
          </w:tcPr>
          <w:p w14:paraId="70FD7D7E" w14:textId="77777777" w:rsidR="00E042C9" w:rsidRPr="008B2943" w:rsidRDefault="00E042C9" w:rsidP="008B2943">
            <w:pPr>
              <w:pStyle w:val="Table10Center"/>
              <w:spacing w:before="20" w:after="20"/>
            </w:pPr>
            <w:r w:rsidRPr="008B2943">
              <w:t>83</w:t>
            </w:r>
          </w:p>
        </w:tc>
        <w:tc>
          <w:tcPr>
            <w:tcW w:w="1233" w:type="dxa"/>
          </w:tcPr>
          <w:p w14:paraId="47C4443B" w14:textId="77777777" w:rsidR="00E042C9" w:rsidRPr="008B2943" w:rsidRDefault="00E042C9" w:rsidP="008B2943">
            <w:pPr>
              <w:pStyle w:val="Table10Center"/>
              <w:spacing w:before="20" w:after="20"/>
            </w:pPr>
          </w:p>
        </w:tc>
        <w:tc>
          <w:tcPr>
            <w:tcW w:w="1620" w:type="dxa"/>
          </w:tcPr>
          <w:p w14:paraId="4F7A7635" w14:textId="77777777" w:rsidR="00E042C9" w:rsidRPr="008B2943" w:rsidRDefault="00E042C9" w:rsidP="008B2943">
            <w:pPr>
              <w:pStyle w:val="Table10Center"/>
              <w:spacing w:before="20" w:after="20"/>
            </w:pPr>
            <w:r w:rsidRPr="008B2943">
              <w:t>N/A</w:t>
            </w:r>
          </w:p>
        </w:tc>
        <w:tc>
          <w:tcPr>
            <w:tcW w:w="1350" w:type="dxa"/>
          </w:tcPr>
          <w:p w14:paraId="2815A2E0" w14:textId="77777777" w:rsidR="00E042C9" w:rsidRPr="008B2943" w:rsidRDefault="00E042C9" w:rsidP="008B2943">
            <w:pPr>
              <w:pStyle w:val="Table10Center"/>
              <w:spacing w:before="20" w:after="20"/>
            </w:pPr>
          </w:p>
        </w:tc>
        <w:tc>
          <w:tcPr>
            <w:tcW w:w="360" w:type="dxa"/>
            <w:tcBorders>
              <w:top w:val="nil"/>
              <w:bottom w:val="nil"/>
            </w:tcBorders>
          </w:tcPr>
          <w:p w14:paraId="61163A1F" w14:textId="77777777" w:rsidR="00E042C9" w:rsidRPr="008B2943" w:rsidRDefault="00E042C9" w:rsidP="008B2943">
            <w:pPr>
              <w:pStyle w:val="Table10Center"/>
              <w:spacing w:before="20" w:after="20"/>
            </w:pPr>
          </w:p>
        </w:tc>
        <w:tc>
          <w:tcPr>
            <w:tcW w:w="837" w:type="dxa"/>
          </w:tcPr>
          <w:p w14:paraId="2CC0B3CB" w14:textId="77777777" w:rsidR="00E042C9" w:rsidRPr="008B2943" w:rsidRDefault="00E042C9" w:rsidP="008B2943">
            <w:pPr>
              <w:pStyle w:val="Table10Center"/>
              <w:spacing w:before="20" w:after="20"/>
            </w:pPr>
            <w:r w:rsidRPr="008B2943">
              <w:t>83</w:t>
            </w:r>
          </w:p>
        </w:tc>
        <w:tc>
          <w:tcPr>
            <w:tcW w:w="1233" w:type="dxa"/>
          </w:tcPr>
          <w:p w14:paraId="77BE483C" w14:textId="77777777" w:rsidR="00E042C9" w:rsidRPr="008B2943" w:rsidRDefault="00E042C9" w:rsidP="008B2943">
            <w:pPr>
              <w:pStyle w:val="Table10Center"/>
              <w:spacing w:before="20" w:after="20"/>
            </w:pPr>
          </w:p>
        </w:tc>
        <w:tc>
          <w:tcPr>
            <w:tcW w:w="1620" w:type="dxa"/>
          </w:tcPr>
          <w:p w14:paraId="59E62FAA" w14:textId="77777777" w:rsidR="00E042C9" w:rsidRPr="008B2943" w:rsidRDefault="00E042C9" w:rsidP="008B2943">
            <w:pPr>
              <w:pStyle w:val="Table10Center"/>
              <w:spacing w:before="20" w:after="20"/>
            </w:pPr>
          </w:p>
        </w:tc>
        <w:tc>
          <w:tcPr>
            <w:tcW w:w="1341" w:type="dxa"/>
          </w:tcPr>
          <w:p w14:paraId="6EBF6EFC" w14:textId="77777777" w:rsidR="00E042C9" w:rsidRPr="008B2943" w:rsidRDefault="00E042C9" w:rsidP="008B2943">
            <w:pPr>
              <w:pStyle w:val="Table10Center"/>
              <w:spacing w:before="20" w:after="20"/>
            </w:pPr>
          </w:p>
        </w:tc>
      </w:tr>
      <w:tr w:rsidR="00E042C9" w:rsidRPr="008B2943" w14:paraId="74619EF2" w14:textId="77777777" w:rsidTr="00990D71">
        <w:trPr>
          <w:cantSplit/>
          <w:jc w:val="center"/>
        </w:trPr>
        <w:tc>
          <w:tcPr>
            <w:tcW w:w="792" w:type="dxa"/>
          </w:tcPr>
          <w:p w14:paraId="60D063E8" w14:textId="77777777" w:rsidR="00E042C9" w:rsidRPr="008B2943" w:rsidRDefault="00E042C9" w:rsidP="008B2943">
            <w:pPr>
              <w:pStyle w:val="Table10Center"/>
              <w:spacing w:before="20" w:after="20"/>
            </w:pPr>
            <w:r w:rsidRPr="008B2943">
              <w:t>84</w:t>
            </w:r>
          </w:p>
        </w:tc>
        <w:tc>
          <w:tcPr>
            <w:tcW w:w="1233" w:type="dxa"/>
          </w:tcPr>
          <w:p w14:paraId="35959B0A" w14:textId="77777777" w:rsidR="00E042C9" w:rsidRPr="008B2943" w:rsidRDefault="00E042C9" w:rsidP="008B2943">
            <w:pPr>
              <w:pStyle w:val="Table10Center"/>
              <w:spacing w:before="20" w:after="20"/>
            </w:pPr>
          </w:p>
        </w:tc>
        <w:tc>
          <w:tcPr>
            <w:tcW w:w="1620" w:type="dxa"/>
          </w:tcPr>
          <w:p w14:paraId="4769ADB7" w14:textId="77777777" w:rsidR="00E042C9" w:rsidRPr="008B2943" w:rsidRDefault="00E042C9" w:rsidP="008B2943">
            <w:pPr>
              <w:pStyle w:val="Table10Center"/>
              <w:spacing w:before="20" w:after="20"/>
            </w:pPr>
          </w:p>
        </w:tc>
        <w:tc>
          <w:tcPr>
            <w:tcW w:w="1350" w:type="dxa"/>
          </w:tcPr>
          <w:p w14:paraId="3C3A3294" w14:textId="77777777" w:rsidR="00E042C9" w:rsidRPr="008B2943" w:rsidRDefault="00E042C9" w:rsidP="008B2943">
            <w:pPr>
              <w:pStyle w:val="Table10Center"/>
              <w:spacing w:before="20" w:after="20"/>
            </w:pPr>
          </w:p>
        </w:tc>
        <w:tc>
          <w:tcPr>
            <w:tcW w:w="360" w:type="dxa"/>
            <w:tcBorders>
              <w:top w:val="nil"/>
              <w:bottom w:val="nil"/>
            </w:tcBorders>
          </w:tcPr>
          <w:p w14:paraId="1FB31D3A" w14:textId="77777777" w:rsidR="00E042C9" w:rsidRPr="008B2943" w:rsidRDefault="00E042C9" w:rsidP="008B2943">
            <w:pPr>
              <w:pStyle w:val="Table10Center"/>
              <w:spacing w:before="20" w:after="20"/>
            </w:pPr>
          </w:p>
        </w:tc>
        <w:tc>
          <w:tcPr>
            <w:tcW w:w="837" w:type="dxa"/>
          </w:tcPr>
          <w:p w14:paraId="3574FC28" w14:textId="77777777" w:rsidR="00E042C9" w:rsidRPr="008B2943" w:rsidRDefault="00E042C9" w:rsidP="008B2943">
            <w:pPr>
              <w:pStyle w:val="Table10Center"/>
              <w:spacing w:before="20" w:after="20"/>
            </w:pPr>
            <w:r w:rsidRPr="008B2943">
              <w:t>84</w:t>
            </w:r>
          </w:p>
        </w:tc>
        <w:tc>
          <w:tcPr>
            <w:tcW w:w="1233" w:type="dxa"/>
          </w:tcPr>
          <w:p w14:paraId="63FA6C50" w14:textId="77777777" w:rsidR="00E042C9" w:rsidRPr="008B2943" w:rsidRDefault="00E042C9" w:rsidP="008B2943">
            <w:pPr>
              <w:pStyle w:val="Table10Center"/>
              <w:spacing w:before="20" w:after="20"/>
            </w:pPr>
          </w:p>
        </w:tc>
        <w:tc>
          <w:tcPr>
            <w:tcW w:w="1620" w:type="dxa"/>
          </w:tcPr>
          <w:p w14:paraId="191A147A" w14:textId="77777777" w:rsidR="00E042C9" w:rsidRPr="008B2943" w:rsidRDefault="00E042C9" w:rsidP="008B2943">
            <w:pPr>
              <w:pStyle w:val="Table10Center"/>
              <w:spacing w:before="20" w:after="20"/>
            </w:pPr>
          </w:p>
        </w:tc>
        <w:tc>
          <w:tcPr>
            <w:tcW w:w="1341" w:type="dxa"/>
          </w:tcPr>
          <w:p w14:paraId="189056E0" w14:textId="77777777" w:rsidR="00E042C9" w:rsidRPr="008B2943" w:rsidRDefault="00E042C9" w:rsidP="008B2943">
            <w:pPr>
              <w:pStyle w:val="Table10Center"/>
              <w:spacing w:before="20" w:after="20"/>
            </w:pPr>
          </w:p>
        </w:tc>
      </w:tr>
      <w:tr w:rsidR="00E042C9" w:rsidRPr="008B2943" w14:paraId="33DB2B81" w14:textId="77777777" w:rsidTr="00990D71">
        <w:trPr>
          <w:cantSplit/>
          <w:jc w:val="center"/>
        </w:trPr>
        <w:tc>
          <w:tcPr>
            <w:tcW w:w="792" w:type="dxa"/>
          </w:tcPr>
          <w:p w14:paraId="601BA65E" w14:textId="77777777" w:rsidR="00E042C9" w:rsidRPr="008B2943" w:rsidRDefault="00E042C9" w:rsidP="008B2943">
            <w:pPr>
              <w:pStyle w:val="Table10Center"/>
              <w:spacing w:before="20" w:after="20"/>
            </w:pPr>
            <w:r w:rsidRPr="008B2943">
              <w:t>85</w:t>
            </w:r>
          </w:p>
        </w:tc>
        <w:tc>
          <w:tcPr>
            <w:tcW w:w="1233" w:type="dxa"/>
          </w:tcPr>
          <w:p w14:paraId="1FCA591D" w14:textId="77777777" w:rsidR="00E042C9" w:rsidRPr="008B2943" w:rsidRDefault="00E042C9" w:rsidP="008B2943">
            <w:pPr>
              <w:pStyle w:val="Table10Center"/>
              <w:spacing w:before="20" w:after="20"/>
            </w:pPr>
          </w:p>
        </w:tc>
        <w:tc>
          <w:tcPr>
            <w:tcW w:w="1620" w:type="dxa"/>
          </w:tcPr>
          <w:p w14:paraId="30C975C4" w14:textId="77777777" w:rsidR="00E042C9" w:rsidRPr="008B2943" w:rsidRDefault="00E042C9" w:rsidP="008B2943">
            <w:pPr>
              <w:pStyle w:val="Table10Center"/>
              <w:spacing w:before="20" w:after="20"/>
            </w:pPr>
            <w:r w:rsidRPr="008B2943">
              <w:t>N/A</w:t>
            </w:r>
          </w:p>
        </w:tc>
        <w:tc>
          <w:tcPr>
            <w:tcW w:w="1350" w:type="dxa"/>
          </w:tcPr>
          <w:p w14:paraId="3BB7BDF0" w14:textId="77777777" w:rsidR="00E042C9" w:rsidRPr="008B2943" w:rsidRDefault="00E042C9" w:rsidP="008B2943">
            <w:pPr>
              <w:pStyle w:val="Table10Center"/>
              <w:spacing w:before="20" w:after="20"/>
            </w:pPr>
          </w:p>
        </w:tc>
        <w:tc>
          <w:tcPr>
            <w:tcW w:w="360" w:type="dxa"/>
            <w:tcBorders>
              <w:top w:val="nil"/>
              <w:bottom w:val="nil"/>
            </w:tcBorders>
          </w:tcPr>
          <w:p w14:paraId="12FE82F2" w14:textId="77777777" w:rsidR="00E042C9" w:rsidRPr="008B2943" w:rsidRDefault="00E042C9" w:rsidP="008B2943">
            <w:pPr>
              <w:pStyle w:val="Table10Center"/>
              <w:spacing w:before="20" w:after="20"/>
            </w:pPr>
          </w:p>
        </w:tc>
        <w:tc>
          <w:tcPr>
            <w:tcW w:w="837" w:type="dxa"/>
          </w:tcPr>
          <w:p w14:paraId="48F240D3" w14:textId="77777777" w:rsidR="00E042C9" w:rsidRPr="008B2943" w:rsidRDefault="00E042C9" w:rsidP="008B2943">
            <w:pPr>
              <w:pStyle w:val="Table10Center"/>
              <w:spacing w:before="20" w:after="20"/>
            </w:pPr>
            <w:r w:rsidRPr="008B2943">
              <w:t>85</w:t>
            </w:r>
          </w:p>
        </w:tc>
        <w:tc>
          <w:tcPr>
            <w:tcW w:w="1233" w:type="dxa"/>
          </w:tcPr>
          <w:p w14:paraId="10ADC05D" w14:textId="77777777" w:rsidR="00E042C9" w:rsidRPr="008B2943" w:rsidRDefault="00E042C9" w:rsidP="008B2943">
            <w:pPr>
              <w:pStyle w:val="Table10Center"/>
              <w:spacing w:before="20" w:after="20"/>
            </w:pPr>
          </w:p>
        </w:tc>
        <w:tc>
          <w:tcPr>
            <w:tcW w:w="1620" w:type="dxa"/>
          </w:tcPr>
          <w:p w14:paraId="74B95DDD" w14:textId="77777777" w:rsidR="00E042C9" w:rsidRPr="008B2943" w:rsidRDefault="00E042C9" w:rsidP="008B2943">
            <w:pPr>
              <w:pStyle w:val="Table10Center"/>
              <w:spacing w:before="20" w:after="20"/>
            </w:pPr>
          </w:p>
        </w:tc>
        <w:tc>
          <w:tcPr>
            <w:tcW w:w="1341" w:type="dxa"/>
          </w:tcPr>
          <w:p w14:paraId="0652DC54" w14:textId="77777777" w:rsidR="00E042C9" w:rsidRPr="008B2943" w:rsidRDefault="00E042C9" w:rsidP="008B2943">
            <w:pPr>
              <w:pStyle w:val="Table10Center"/>
              <w:spacing w:before="20" w:after="20"/>
            </w:pPr>
          </w:p>
        </w:tc>
      </w:tr>
      <w:tr w:rsidR="00E042C9" w:rsidRPr="008B2943" w14:paraId="334F564B" w14:textId="77777777" w:rsidTr="00990D71">
        <w:trPr>
          <w:cantSplit/>
          <w:jc w:val="center"/>
        </w:trPr>
        <w:tc>
          <w:tcPr>
            <w:tcW w:w="792" w:type="dxa"/>
          </w:tcPr>
          <w:p w14:paraId="7A20B50C" w14:textId="77777777" w:rsidR="00E042C9" w:rsidRPr="008B2943" w:rsidRDefault="00E042C9" w:rsidP="008B2943">
            <w:pPr>
              <w:pStyle w:val="Table10Center"/>
              <w:spacing w:before="20" w:after="20"/>
            </w:pPr>
            <w:r w:rsidRPr="008B2943">
              <w:t>86</w:t>
            </w:r>
          </w:p>
        </w:tc>
        <w:tc>
          <w:tcPr>
            <w:tcW w:w="1233" w:type="dxa"/>
          </w:tcPr>
          <w:p w14:paraId="53CE8E9C" w14:textId="77777777" w:rsidR="00E042C9" w:rsidRPr="008B2943" w:rsidRDefault="00E042C9" w:rsidP="008B2943">
            <w:pPr>
              <w:pStyle w:val="Table10Center"/>
              <w:spacing w:before="20" w:after="20"/>
            </w:pPr>
          </w:p>
        </w:tc>
        <w:tc>
          <w:tcPr>
            <w:tcW w:w="1620" w:type="dxa"/>
          </w:tcPr>
          <w:p w14:paraId="3641DD40" w14:textId="77777777" w:rsidR="00E042C9" w:rsidRPr="008B2943" w:rsidRDefault="00E042C9" w:rsidP="008B2943">
            <w:pPr>
              <w:pStyle w:val="Table10Center"/>
              <w:spacing w:before="20" w:after="20"/>
            </w:pPr>
            <w:r w:rsidRPr="008B2943">
              <w:t>N/A</w:t>
            </w:r>
          </w:p>
        </w:tc>
        <w:tc>
          <w:tcPr>
            <w:tcW w:w="1350" w:type="dxa"/>
          </w:tcPr>
          <w:p w14:paraId="17D1AD47" w14:textId="77777777" w:rsidR="00E042C9" w:rsidRPr="008B2943" w:rsidRDefault="00E042C9" w:rsidP="008B2943">
            <w:pPr>
              <w:pStyle w:val="Table10Center"/>
              <w:spacing w:before="20" w:after="20"/>
            </w:pPr>
          </w:p>
        </w:tc>
        <w:tc>
          <w:tcPr>
            <w:tcW w:w="360" w:type="dxa"/>
            <w:tcBorders>
              <w:top w:val="nil"/>
              <w:bottom w:val="nil"/>
            </w:tcBorders>
          </w:tcPr>
          <w:p w14:paraId="61F14C24" w14:textId="77777777" w:rsidR="00E042C9" w:rsidRPr="008B2943" w:rsidRDefault="00E042C9" w:rsidP="008B2943">
            <w:pPr>
              <w:pStyle w:val="Table10Center"/>
              <w:spacing w:before="20" w:after="20"/>
            </w:pPr>
          </w:p>
        </w:tc>
        <w:tc>
          <w:tcPr>
            <w:tcW w:w="837" w:type="dxa"/>
          </w:tcPr>
          <w:p w14:paraId="0102E8A2" w14:textId="77777777" w:rsidR="00E042C9" w:rsidRPr="008B2943" w:rsidRDefault="00E042C9" w:rsidP="008B2943">
            <w:pPr>
              <w:pStyle w:val="Table10Center"/>
              <w:spacing w:before="20" w:after="20"/>
            </w:pPr>
            <w:r w:rsidRPr="008B2943">
              <w:t>86</w:t>
            </w:r>
          </w:p>
        </w:tc>
        <w:tc>
          <w:tcPr>
            <w:tcW w:w="1233" w:type="dxa"/>
          </w:tcPr>
          <w:p w14:paraId="67A34360" w14:textId="77777777" w:rsidR="00E042C9" w:rsidRPr="008B2943" w:rsidRDefault="00E042C9" w:rsidP="008B2943">
            <w:pPr>
              <w:pStyle w:val="Table10Center"/>
              <w:spacing w:before="20" w:after="20"/>
            </w:pPr>
          </w:p>
        </w:tc>
        <w:tc>
          <w:tcPr>
            <w:tcW w:w="1620" w:type="dxa"/>
          </w:tcPr>
          <w:p w14:paraId="7D5CA060" w14:textId="77777777" w:rsidR="00E042C9" w:rsidRPr="008B2943" w:rsidRDefault="00E042C9" w:rsidP="008B2943">
            <w:pPr>
              <w:pStyle w:val="Table10Center"/>
              <w:spacing w:before="20" w:after="20"/>
            </w:pPr>
          </w:p>
        </w:tc>
        <w:tc>
          <w:tcPr>
            <w:tcW w:w="1341" w:type="dxa"/>
          </w:tcPr>
          <w:p w14:paraId="65817AC2" w14:textId="77777777" w:rsidR="00E042C9" w:rsidRPr="008B2943" w:rsidRDefault="00E042C9" w:rsidP="008B2943">
            <w:pPr>
              <w:pStyle w:val="Table10Center"/>
              <w:spacing w:before="20" w:after="20"/>
            </w:pPr>
          </w:p>
        </w:tc>
      </w:tr>
      <w:tr w:rsidR="00E042C9" w:rsidRPr="008B2943" w14:paraId="0ADE4F4E" w14:textId="77777777" w:rsidTr="00990D71">
        <w:trPr>
          <w:cantSplit/>
          <w:jc w:val="center"/>
        </w:trPr>
        <w:tc>
          <w:tcPr>
            <w:tcW w:w="792" w:type="dxa"/>
          </w:tcPr>
          <w:p w14:paraId="05AE51B8" w14:textId="77777777" w:rsidR="00E042C9" w:rsidRPr="008B2943" w:rsidRDefault="00E042C9" w:rsidP="008B2943">
            <w:pPr>
              <w:pStyle w:val="Table10Center"/>
              <w:spacing w:before="20" w:after="20"/>
            </w:pPr>
            <w:r w:rsidRPr="008B2943">
              <w:t>87</w:t>
            </w:r>
          </w:p>
        </w:tc>
        <w:tc>
          <w:tcPr>
            <w:tcW w:w="1233" w:type="dxa"/>
          </w:tcPr>
          <w:p w14:paraId="0B81A47D" w14:textId="77777777" w:rsidR="00E042C9" w:rsidRPr="008B2943" w:rsidRDefault="00E042C9" w:rsidP="008B2943">
            <w:pPr>
              <w:pStyle w:val="Table10Center"/>
              <w:spacing w:before="20" w:after="20"/>
            </w:pPr>
          </w:p>
        </w:tc>
        <w:tc>
          <w:tcPr>
            <w:tcW w:w="1620" w:type="dxa"/>
          </w:tcPr>
          <w:p w14:paraId="078FFC12" w14:textId="77777777" w:rsidR="00E042C9" w:rsidRPr="008B2943" w:rsidRDefault="00E042C9" w:rsidP="008B2943">
            <w:pPr>
              <w:pStyle w:val="Table10Center"/>
              <w:spacing w:before="20" w:after="20"/>
            </w:pPr>
            <w:r w:rsidRPr="008B2943">
              <w:t>N/A</w:t>
            </w:r>
          </w:p>
        </w:tc>
        <w:tc>
          <w:tcPr>
            <w:tcW w:w="1350" w:type="dxa"/>
          </w:tcPr>
          <w:p w14:paraId="39C5FBE8" w14:textId="77777777" w:rsidR="00E042C9" w:rsidRPr="008B2943" w:rsidRDefault="00E042C9" w:rsidP="008B2943">
            <w:pPr>
              <w:pStyle w:val="Table10Center"/>
              <w:spacing w:before="20" w:after="20"/>
            </w:pPr>
          </w:p>
        </w:tc>
        <w:tc>
          <w:tcPr>
            <w:tcW w:w="360" w:type="dxa"/>
            <w:tcBorders>
              <w:top w:val="nil"/>
              <w:bottom w:val="nil"/>
            </w:tcBorders>
          </w:tcPr>
          <w:p w14:paraId="7B5DC40D" w14:textId="77777777" w:rsidR="00E042C9" w:rsidRPr="008B2943" w:rsidRDefault="00E042C9" w:rsidP="008B2943">
            <w:pPr>
              <w:pStyle w:val="Table10Center"/>
              <w:spacing w:before="20" w:after="20"/>
            </w:pPr>
          </w:p>
        </w:tc>
        <w:tc>
          <w:tcPr>
            <w:tcW w:w="837" w:type="dxa"/>
          </w:tcPr>
          <w:p w14:paraId="57371F95" w14:textId="77777777" w:rsidR="00E042C9" w:rsidRPr="008B2943" w:rsidRDefault="00E042C9" w:rsidP="008B2943">
            <w:pPr>
              <w:pStyle w:val="Table10Center"/>
              <w:spacing w:before="20" w:after="20"/>
            </w:pPr>
            <w:r w:rsidRPr="008B2943">
              <w:t>87</w:t>
            </w:r>
          </w:p>
        </w:tc>
        <w:tc>
          <w:tcPr>
            <w:tcW w:w="1233" w:type="dxa"/>
          </w:tcPr>
          <w:p w14:paraId="78C37084" w14:textId="77777777" w:rsidR="00E042C9" w:rsidRPr="008B2943" w:rsidRDefault="00E042C9" w:rsidP="008B2943">
            <w:pPr>
              <w:pStyle w:val="Table10Center"/>
              <w:spacing w:before="20" w:after="20"/>
            </w:pPr>
          </w:p>
        </w:tc>
        <w:tc>
          <w:tcPr>
            <w:tcW w:w="1620" w:type="dxa"/>
          </w:tcPr>
          <w:p w14:paraId="7CC06C8A" w14:textId="77777777" w:rsidR="00E042C9" w:rsidRPr="008B2943" w:rsidRDefault="00E042C9" w:rsidP="008B2943">
            <w:pPr>
              <w:pStyle w:val="Table10Center"/>
              <w:spacing w:before="20" w:after="20"/>
            </w:pPr>
          </w:p>
        </w:tc>
        <w:tc>
          <w:tcPr>
            <w:tcW w:w="1341" w:type="dxa"/>
          </w:tcPr>
          <w:p w14:paraId="7D10DC3F" w14:textId="77777777" w:rsidR="00E042C9" w:rsidRPr="008B2943" w:rsidRDefault="00E042C9" w:rsidP="008B2943">
            <w:pPr>
              <w:pStyle w:val="Table10Center"/>
              <w:spacing w:before="20" w:after="20"/>
            </w:pPr>
          </w:p>
        </w:tc>
      </w:tr>
      <w:tr w:rsidR="00E042C9" w:rsidRPr="008B2943" w14:paraId="11D0219E" w14:textId="77777777" w:rsidTr="00990D71">
        <w:trPr>
          <w:cantSplit/>
          <w:jc w:val="center"/>
        </w:trPr>
        <w:tc>
          <w:tcPr>
            <w:tcW w:w="792" w:type="dxa"/>
          </w:tcPr>
          <w:p w14:paraId="0D9524E7" w14:textId="77777777" w:rsidR="00E042C9" w:rsidRPr="008B2943" w:rsidRDefault="00E042C9" w:rsidP="008B2943">
            <w:pPr>
              <w:pStyle w:val="Table10Center"/>
              <w:spacing w:before="20" w:after="20"/>
            </w:pPr>
            <w:r w:rsidRPr="008B2943">
              <w:t>88</w:t>
            </w:r>
          </w:p>
        </w:tc>
        <w:tc>
          <w:tcPr>
            <w:tcW w:w="1233" w:type="dxa"/>
          </w:tcPr>
          <w:p w14:paraId="2DB562EC" w14:textId="77777777" w:rsidR="00E042C9" w:rsidRPr="008B2943" w:rsidRDefault="00E042C9" w:rsidP="008B2943">
            <w:pPr>
              <w:pStyle w:val="Table10Center"/>
              <w:spacing w:before="20" w:after="20"/>
            </w:pPr>
          </w:p>
        </w:tc>
        <w:tc>
          <w:tcPr>
            <w:tcW w:w="1620" w:type="dxa"/>
          </w:tcPr>
          <w:p w14:paraId="22A0C9A2" w14:textId="77777777" w:rsidR="00E042C9" w:rsidRPr="008B2943" w:rsidRDefault="00E042C9" w:rsidP="008B2943">
            <w:pPr>
              <w:pStyle w:val="Table10Center"/>
              <w:spacing w:before="20" w:after="20"/>
            </w:pPr>
            <w:r w:rsidRPr="008B2943">
              <w:t>N/A</w:t>
            </w:r>
          </w:p>
        </w:tc>
        <w:tc>
          <w:tcPr>
            <w:tcW w:w="1350" w:type="dxa"/>
          </w:tcPr>
          <w:p w14:paraId="0D6413C9" w14:textId="77777777" w:rsidR="00E042C9" w:rsidRPr="008B2943" w:rsidRDefault="00E042C9" w:rsidP="008B2943">
            <w:pPr>
              <w:pStyle w:val="Table10Center"/>
              <w:spacing w:before="20" w:after="20"/>
            </w:pPr>
          </w:p>
        </w:tc>
        <w:tc>
          <w:tcPr>
            <w:tcW w:w="360" w:type="dxa"/>
            <w:tcBorders>
              <w:top w:val="nil"/>
              <w:bottom w:val="nil"/>
            </w:tcBorders>
          </w:tcPr>
          <w:p w14:paraId="5357C7E1" w14:textId="77777777" w:rsidR="00E042C9" w:rsidRPr="008B2943" w:rsidRDefault="00E042C9" w:rsidP="008B2943">
            <w:pPr>
              <w:pStyle w:val="Table10Center"/>
              <w:spacing w:before="20" w:after="20"/>
            </w:pPr>
          </w:p>
        </w:tc>
        <w:tc>
          <w:tcPr>
            <w:tcW w:w="837" w:type="dxa"/>
          </w:tcPr>
          <w:p w14:paraId="699BF5FA" w14:textId="77777777" w:rsidR="00E042C9" w:rsidRPr="008B2943" w:rsidRDefault="00E042C9" w:rsidP="008B2943">
            <w:pPr>
              <w:pStyle w:val="Table10Center"/>
              <w:spacing w:before="20" w:after="20"/>
            </w:pPr>
            <w:r w:rsidRPr="008B2943">
              <w:t>88</w:t>
            </w:r>
          </w:p>
        </w:tc>
        <w:tc>
          <w:tcPr>
            <w:tcW w:w="1233" w:type="dxa"/>
          </w:tcPr>
          <w:p w14:paraId="1F385F99" w14:textId="77777777" w:rsidR="00E042C9" w:rsidRPr="008B2943" w:rsidRDefault="00E042C9" w:rsidP="008B2943">
            <w:pPr>
              <w:pStyle w:val="Table10Center"/>
              <w:spacing w:before="20" w:after="20"/>
            </w:pPr>
          </w:p>
        </w:tc>
        <w:tc>
          <w:tcPr>
            <w:tcW w:w="1620" w:type="dxa"/>
          </w:tcPr>
          <w:p w14:paraId="50B83A03" w14:textId="77777777" w:rsidR="00E042C9" w:rsidRPr="008B2943" w:rsidRDefault="00E042C9" w:rsidP="008B2943">
            <w:pPr>
              <w:pStyle w:val="Table10Center"/>
              <w:spacing w:before="20" w:after="20"/>
            </w:pPr>
          </w:p>
        </w:tc>
        <w:tc>
          <w:tcPr>
            <w:tcW w:w="1341" w:type="dxa"/>
          </w:tcPr>
          <w:p w14:paraId="46965F3A" w14:textId="77777777" w:rsidR="00E042C9" w:rsidRPr="008B2943" w:rsidRDefault="00E042C9" w:rsidP="008B2943">
            <w:pPr>
              <w:pStyle w:val="Table10Center"/>
              <w:spacing w:before="20" w:after="20"/>
            </w:pPr>
          </w:p>
        </w:tc>
      </w:tr>
      <w:tr w:rsidR="00E042C9" w:rsidRPr="008B2943" w14:paraId="3566527A" w14:textId="77777777" w:rsidTr="00990D71">
        <w:trPr>
          <w:cantSplit/>
          <w:jc w:val="center"/>
        </w:trPr>
        <w:tc>
          <w:tcPr>
            <w:tcW w:w="792" w:type="dxa"/>
          </w:tcPr>
          <w:p w14:paraId="78A6734D" w14:textId="77777777" w:rsidR="00E042C9" w:rsidRPr="008B2943" w:rsidRDefault="00E042C9" w:rsidP="008B2943">
            <w:pPr>
              <w:pStyle w:val="Table10Center"/>
              <w:spacing w:before="20" w:after="20"/>
            </w:pPr>
            <w:r w:rsidRPr="008B2943">
              <w:t>89</w:t>
            </w:r>
          </w:p>
        </w:tc>
        <w:tc>
          <w:tcPr>
            <w:tcW w:w="1233" w:type="dxa"/>
          </w:tcPr>
          <w:p w14:paraId="24A24710" w14:textId="77777777" w:rsidR="00E042C9" w:rsidRPr="008B2943" w:rsidRDefault="00E042C9" w:rsidP="008B2943">
            <w:pPr>
              <w:pStyle w:val="Table10Center"/>
              <w:spacing w:before="20" w:after="20"/>
            </w:pPr>
          </w:p>
        </w:tc>
        <w:tc>
          <w:tcPr>
            <w:tcW w:w="1620" w:type="dxa"/>
          </w:tcPr>
          <w:p w14:paraId="008CEE7C" w14:textId="77777777" w:rsidR="00E042C9" w:rsidRPr="008B2943" w:rsidRDefault="00E042C9" w:rsidP="008B2943">
            <w:pPr>
              <w:pStyle w:val="Table10Center"/>
              <w:spacing w:before="20" w:after="20"/>
            </w:pPr>
            <w:r w:rsidRPr="008B2943">
              <w:t>N/A</w:t>
            </w:r>
          </w:p>
        </w:tc>
        <w:tc>
          <w:tcPr>
            <w:tcW w:w="1350" w:type="dxa"/>
          </w:tcPr>
          <w:p w14:paraId="39A5AAF8" w14:textId="77777777" w:rsidR="00E042C9" w:rsidRPr="008B2943" w:rsidRDefault="00E042C9" w:rsidP="008B2943">
            <w:pPr>
              <w:pStyle w:val="Table10Center"/>
              <w:spacing w:before="20" w:after="20"/>
            </w:pPr>
          </w:p>
        </w:tc>
        <w:tc>
          <w:tcPr>
            <w:tcW w:w="360" w:type="dxa"/>
            <w:tcBorders>
              <w:top w:val="nil"/>
              <w:bottom w:val="nil"/>
            </w:tcBorders>
          </w:tcPr>
          <w:p w14:paraId="239CAE1C" w14:textId="77777777" w:rsidR="00E042C9" w:rsidRPr="008B2943" w:rsidRDefault="00E042C9" w:rsidP="008B2943">
            <w:pPr>
              <w:pStyle w:val="Table10Center"/>
              <w:spacing w:before="20" w:after="20"/>
            </w:pPr>
          </w:p>
        </w:tc>
        <w:tc>
          <w:tcPr>
            <w:tcW w:w="837" w:type="dxa"/>
          </w:tcPr>
          <w:p w14:paraId="4CD02816" w14:textId="77777777" w:rsidR="00E042C9" w:rsidRPr="008B2943" w:rsidRDefault="00E042C9" w:rsidP="008B2943">
            <w:pPr>
              <w:pStyle w:val="Table10Center"/>
              <w:spacing w:before="20" w:after="20"/>
            </w:pPr>
            <w:r w:rsidRPr="008B2943">
              <w:t>89</w:t>
            </w:r>
          </w:p>
        </w:tc>
        <w:tc>
          <w:tcPr>
            <w:tcW w:w="1233" w:type="dxa"/>
          </w:tcPr>
          <w:p w14:paraId="689EAB82" w14:textId="77777777" w:rsidR="00E042C9" w:rsidRPr="008B2943" w:rsidRDefault="00E042C9" w:rsidP="008B2943">
            <w:pPr>
              <w:pStyle w:val="Table10Center"/>
              <w:spacing w:before="20" w:after="20"/>
            </w:pPr>
          </w:p>
        </w:tc>
        <w:tc>
          <w:tcPr>
            <w:tcW w:w="1620" w:type="dxa"/>
          </w:tcPr>
          <w:p w14:paraId="2A267A10" w14:textId="77777777" w:rsidR="00E042C9" w:rsidRPr="008B2943" w:rsidRDefault="00E042C9" w:rsidP="008B2943">
            <w:pPr>
              <w:pStyle w:val="Table10Center"/>
              <w:spacing w:before="20" w:after="20"/>
            </w:pPr>
          </w:p>
        </w:tc>
        <w:tc>
          <w:tcPr>
            <w:tcW w:w="1341" w:type="dxa"/>
          </w:tcPr>
          <w:p w14:paraId="21257781" w14:textId="77777777" w:rsidR="00E042C9" w:rsidRPr="008B2943" w:rsidRDefault="00E042C9" w:rsidP="008B2943">
            <w:pPr>
              <w:pStyle w:val="Table10Center"/>
              <w:spacing w:before="20" w:after="20"/>
            </w:pPr>
          </w:p>
        </w:tc>
      </w:tr>
      <w:tr w:rsidR="00E042C9" w:rsidRPr="008B2943" w14:paraId="3912FCBE" w14:textId="77777777" w:rsidTr="00990D71">
        <w:trPr>
          <w:cantSplit/>
          <w:jc w:val="center"/>
        </w:trPr>
        <w:tc>
          <w:tcPr>
            <w:tcW w:w="792" w:type="dxa"/>
          </w:tcPr>
          <w:p w14:paraId="3176D828" w14:textId="77777777" w:rsidR="00E042C9" w:rsidRPr="008B2943" w:rsidRDefault="00E042C9" w:rsidP="008B2943">
            <w:pPr>
              <w:pStyle w:val="Table10Center"/>
              <w:spacing w:before="20" w:after="20"/>
            </w:pPr>
            <w:r w:rsidRPr="008B2943">
              <w:t>90</w:t>
            </w:r>
          </w:p>
        </w:tc>
        <w:tc>
          <w:tcPr>
            <w:tcW w:w="1233" w:type="dxa"/>
          </w:tcPr>
          <w:p w14:paraId="374F3519" w14:textId="77777777" w:rsidR="00E042C9" w:rsidRPr="008B2943" w:rsidRDefault="00E042C9" w:rsidP="008B2943">
            <w:pPr>
              <w:pStyle w:val="Table10Center"/>
              <w:spacing w:before="20" w:after="20"/>
            </w:pPr>
          </w:p>
        </w:tc>
        <w:tc>
          <w:tcPr>
            <w:tcW w:w="1620" w:type="dxa"/>
          </w:tcPr>
          <w:p w14:paraId="74B4CD41" w14:textId="77777777" w:rsidR="00E042C9" w:rsidRPr="008B2943" w:rsidRDefault="00E042C9" w:rsidP="008B2943">
            <w:pPr>
              <w:pStyle w:val="Table10Center"/>
              <w:spacing w:before="20" w:after="20"/>
            </w:pPr>
          </w:p>
        </w:tc>
        <w:tc>
          <w:tcPr>
            <w:tcW w:w="1350" w:type="dxa"/>
          </w:tcPr>
          <w:p w14:paraId="57333A43" w14:textId="77777777" w:rsidR="00E042C9" w:rsidRPr="008B2943" w:rsidRDefault="00E042C9" w:rsidP="008B2943">
            <w:pPr>
              <w:pStyle w:val="Table10Center"/>
              <w:spacing w:before="20" w:after="20"/>
            </w:pPr>
          </w:p>
        </w:tc>
        <w:tc>
          <w:tcPr>
            <w:tcW w:w="360" w:type="dxa"/>
            <w:tcBorders>
              <w:top w:val="nil"/>
              <w:bottom w:val="nil"/>
            </w:tcBorders>
          </w:tcPr>
          <w:p w14:paraId="634EFBB9" w14:textId="77777777" w:rsidR="00E042C9" w:rsidRPr="008B2943" w:rsidRDefault="00E042C9" w:rsidP="008B2943">
            <w:pPr>
              <w:pStyle w:val="Table10Center"/>
              <w:spacing w:before="20" w:after="20"/>
            </w:pPr>
          </w:p>
        </w:tc>
        <w:tc>
          <w:tcPr>
            <w:tcW w:w="837" w:type="dxa"/>
          </w:tcPr>
          <w:p w14:paraId="681BCACF" w14:textId="77777777" w:rsidR="00E042C9" w:rsidRPr="008B2943" w:rsidRDefault="00E042C9" w:rsidP="008B2943">
            <w:pPr>
              <w:pStyle w:val="Table10Center"/>
              <w:spacing w:before="20" w:after="20"/>
            </w:pPr>
            <w:r w:rsidRPr="008B2943">
              <w:t>90</w:t>
            </w:r>
          </w:p>
        </w:tc>
        <w:tc>
          <w:tcPr>
            <w:tcW w:w="1233" w:type="dxa"/>
          </w:tcPr>
          <w:p w14:paraId="0D4068E7" w14:textId="77777777" w:rsidR="00E042C9" w:rsidRPr="008B2943" w:rsidRDefault="00E042C9" w:rsidP="008B2943">
            <w:pPr>
              <w:pStyle w:val="Table10Center"/>
              <w:spacing w:before="20" w:after="20"/>
            </w:pPr>
          </w:p>
        </w:tc>
        <w:tc>
          <w:tcPr>
            <w:tcW w:w="1620" w:type="dxa"/>
          </w:tcPr>
          <w:p w14:paraId="7B052980" w14:textId="77777777" w:rsidR="00E042C9" w:rsidRPr="008B2943" w:rsidRDefault="00E042C9" w:rsidP="008B2943">
            <w:pPr>
              <w:pStyle w:val="Table10Center"/>
              <w:spacing w:before="20" w:after="20"/>
            </w:pPr>
          </w:p>
        </w:tc>
        <w:tc>
          <w:tcPr>
            <w:tcW w:w="1341" w:type="dxa"/>
          </w:tcPr>
          <w:p w14:paraId="10160D90" w14:textId="77777777" w:rsidR="00E042C9" w:rsidRPr="008B2943" w:rsidRDefault="00E042C9" w:rsidP="008B2943">
            <w:pPr>
              <w:pStyle w:val="Table10Center"/>
              <w:spacing w:before="20" w:after="20"/>
            </w:pPr>
          </w:p>
        </w:tc>
      </w:tr>
      <w:tr w:rsidR="00E042C9" w:rsidRPr="008B2943" w14:paraId="5E7315AA" w14:textId="77777777" w:rsidTr="00990D71">
        <w:trPr>
          <w:cantSplit/>
          <w:jc w:val="center"/>
        </w:trPr>
        <w:tc>
          <w:tcPr>
            <w:tcW w:w="792" w:type="dxa"/>
          </w:tcPr>
          <w:p w14:paraId="2876DE0A" w14:textId="77777777" w:rsidR="00E042C9" w:rsidRPr="008B2943" w:rsidRDefault="00E042C9" w:rsidP="008B2943">
            <w:pPr>
              <w:pStyle w:val="Table10Center"/>
              <w:spacing w:before="20" w:after="20"/>
            </w:pPr>
            <w:r w:rsidRPr="008B2943">
              <w:t>91</w:t>
            </w:r>
          </w:p>
        </w:tc>
        <w:tc>
          <w:tcPr>
            <w:tcW w:w="1233" w:type="dxa"/>
          </w:tcPr>
          <w:p w14:paraId="7330F760" w14:textId="77777777" w:rsidR="00E042C9" w:rsidRPr="008B2943" w:rsidRDefault="00E042C9" w:rsidP="008B2943">
            <w:pPr>
              <w:pStyle w:val="Table10Center"/>
              <w:spacing w:before="20" w:after="20"/>
            </w:pPr>
          </w:p>
        </w:tc>
        <w:tc>
          <w:tcPr>
            <w:tcW w:w="1620" w:type="dxa"/>
          </w:tcPr>
          <w:p w14:paraId="388F2499" w14:textId="77777777" w:rsidR="00E042C9" w:rsidRPr="008B2943" w:rsidRDefault="00E042C9" w:rsidP="008B2943">
            <w:pPr>
              <w:pStyle w:val="Table10Center"/>
              <w:spacing w:before="20" w:after="20"/>
            </w:pPr>
            <w:r w:rsidRPr="008B2943">
              <w:t>N/A</w:t>
            </w:r>
          </w:p>
        </w:tc>
        <w:tc>
          <w:tcPr>
            <w:tcW w:w="1350" w:type="dxa"/>
          </w:tcPr>
          <w:p w14:paraId="667BCBD5" w14:textId="77777777" w:rsidR="00E042C9" w:rsidRPr="008B2943" w:rsidRDefault="00E042C9" w:rsidP="008B2943">
            <w:pPr>
              <w:pStyle w:val="Table10Center"/>
              <w:spacing w:before="20" w:after="20"/>
            </w:pPr>
          </w:p>
        </w:tc>
        <w:tc>
          <w:tcPr>
            <w:tcW w:w="360" w:type="dxa"/>
            <w:tcBorders>
              <w:top w:val="nil"/>
              <w:bottom w:val="nil"/>
            </w:tcBorders>
          </w:tcPr>
          <w:p w14:paraId="3647AACF" w14:textId="77777777" w:rsidR="00E042C9" w:rsidRPr="008B2943" w:rsidRDefault="00E042C9" w:rsidP="008B2943">
            <w:pPr>
              <w:pStyle w:val="Table10Center"/>
              <w:spacing w:before="20" w:after="20"/>
            </w:pPr>
          </w:p>
        </w:tc>
        <w:tc>
          <w:tcPr>
            <w:tcW w:w="837" w:type="dxa"/>
          </w:tcPr>
          <w:p w14:paraId="76708769" w14:textId="77777777" w:rsidR="00E042C9" w:rsidRPr="008B2943" w:rsidRDefault="00E042C9" w:rsidP="008B2943">
            <w:pPr>
              <w:pStyle w:val="Table10Center"/>
              <w:spacing w:before="20" w:after="20"/>
            </w:pPr>
            <w:r w:rsidRPr="008B2943">
              <w:t>91</w:t>
            </w:r>
          </w:p>
        </w:tc>
        <w:tc>
          <w:tcPr>
            <w:tcW w:w="1233" w:type="dxa"/>
          </w:tcPr>
          <w:p w14:paraId="5607BA88" w14:textId="77777777" w:rsidR="00E042C9" w:rsidRPr="008B2943" w:rsidRDefault="00E042C9" w:rsidP="008B2943">
            <w:pPr>
              <w:pStyle w:val="Table10Center"/>
              <w:spacing w:before="20" w:after="20"/>
            </w:pPr>
          </w:p>
        </w:tc>
        <w:tc>
          <w:tcPr>
            <w:tcW w:w="1620" w:type="dxa"/>
          </w:tcPr>
          <w:p w14:paraId="018BE91F" w14:textId="77777777" w:rsidR="00E042C9" w:rsidRPr="008B2943" w:rsidRDefault="00E042C9" w:rsidP="008B2943">
            <w:pPr>
              <w:pStyle w:val="Table10Center"/>
              <w:spacing w:before="20" w:after="20"/>
            </w:pPr>
          </w:p>
        </w:tc>
        <w:tc>
          <w:tcPr>
            <w:tcW w:w="1341" w:type="dxa"/>
          </w:tcPr>
          <w:p w14:paraId="6F7B0B72" w14:textId="77777777" w:rsidR="00E042C9" w:rsidRPr="008B2943" w:rsidRDefault="00E042C9" w:rsidP="008B2943">
            <w:pPr>
              <w:pStyle w:val="Table10Center"/>
              <w:spacing w:before="20" w:after="20"/>
            </w:pPr>
          </w:p>
        </w:tc>
      </w:tr>
      <w:tr w:rsidR="00E042C9" w:rsidRPr="008B2943" w14:paraId="2BF0A4FF" w14:textId="77777777" w:rsidTr="00990D71">
        <w:trPr>
          <w:cantSplit/>
          <w:jc w:val="center"/>
        </w:trPr>
        <w:tc>
          <w:tcPr>
            <w:tcW w:w="792" w:type="dxa"/>
          </w:tcPr>
          <w:p w14:paraId="00130CE1" w14:textId="77777777" w:rsidR="00E042C9" w:rsidRPr="008B2943" w:rsidRDefault="00E042C9" w:rsidP="008B2943">
            <w:pPr>
              <w:pStyle w:val="Table10Center"/>
              <w:spacing w:before="20" w:after="20"/>
            </w:pPr>
            <w:r w:rsidRPr="008B2943">
              <w:t>92</w:t>
            </w:r>
          </w:p>
        </w:tc>
        <w:tc>
          <w:tcPr>
            <w:tcW w:w="1233" w:type="dxa"/>
          </w:tcPr>
          <w:p w14:paraId="75E1B959" w14:textId="77777777" w:rsidR="00E042C9" w:rsidRPr="008B2943" w:rsidRDefault="00E042C9" w:rsidP="008B2943">
            <w:pPr>
              <w:pStyle w:val="Table10Center"/>
              <w:spacing w:before="20" w:after="20"/>
            </w:pPr>
          </w:p>
        </w:tc>
        <w:tc>
          <w:tcPr>
            <w:tcW w:w="1620" w:type="dxa"/>
          </w:tcPr>
          <w:p w14:paraId="6F909294" w14:textId="77777777" w:rsidR="00E042C9" w:rsidRPr="008B2943" w:rsidRDefault="00E042C9" w:rsidP="008B2943">
            <w:pPr>
              <w:pStyle w:val="Table10Center"/>
              <w:spacing w:before="20" w:after="20"/>
            </w:pPr>
            <w:r w:rsidRPr="008B2943">
              <w:t>N/A</w:t>
            </w:r>
          </w:p>
        </w:tc>
        <w:tc>
          <w:tcPr>
            <w:tcW w:w="1350" w:type="dxa"/>
          </w:tcPr>
          <w:p w14:paraId="18541A00" w14:textId="77777777" w:rsidR="00E042C9" w:rsidRPr="008B2943" w:rsidRDefault="00E042C9" w:rsidP="008B2943">
            <w:pPr>
              <w:pStyle w:val="Table10Center"/>
              <w:spacing w:before="20" w:after="20"/>
            </w:pPr>
          </w:p>
        </w:tc>
        <w:tc>
          <w:tcPr>
            <w:tcW w:w="360" w:type="dxa"/>
            <w:tcBorders>
              <w:top w:val="nil"/>
              <w:bottom w:val="nil"/>
            </w:tcBorders>
          </w:tcPr>
          <w:p w14:paraId="6D762A92" w14:textId="77777777" w:rsidR="00E042C9" w:rsidRPr="008B2943" w:rsidRDefault="00E042C9" w:rsidP="008B2943">
            <w:pPr>
              <w:pStyle w:val="Table10Center"/>
              <w:spacing w:before="20" w:after="20"/>
            </w:pPr>
          </w:p>
        </w:tc>
        <w:tc>
          <w:tcPr>
            <w:tcW w:w="837" w:type="dxa"/>
          </w:tcPr>
          <w:p w14:paraId="694C0232" w14:textId="77777777" w:rsidR="00E042C9" w:rsidRPr="008B2943" w:rsidRDefault="00E042C9" w:rsidP="008B2943">
            <w:pPr>
              <w:pStyle w:val="Table10Center"/>
              <w:spacing w:before="20" w:after="20"/>
            </w:pPr>
            <w:r w:rsidRPr="008B2943">
              <w:t>92</w:t>
            </w:r>
          </w:p>
        </w:tc>
        <w:tc>
          <w:tcPr>
            <w:tcW w:w="1233" w:type="dxa"/>
          </w:tcPr>
          <w:p w14:paraId="23FD2C61" w14:textId="77777777" w:rsidR="00E042C9" w:rsidRPr="008B2943" w:rsidRDefault="00E042C9" w:rsidP="008B2943">
            <w:pPr>
              <w:pStyle w:val="Table10Center"/>
              <w:spacing w:before="20" w:after="20"/>
            </w:pPr>
          </w:p>
        </w:tc>
        <w:tc>
          <w:tcPr>
            <w:tcW w:w="1620" w:type="dxa"/>
          </w:tcPr>
          <w:p w14:paraId="429C5483" w14:textId="77777777" w:rsidR="00E042C9" w:rsidRPr="008B2943" w:rsidRDefault="00E042C9" w:rsidP="008B2943">
            <w:pPr>
              <w:pStyle w:val="Table10Center"/>
              <w:spacing w:before="20" w:after="20"/>
            </w:pPr>
          </w:p>
        </w:tc>
        <w:tc>
          <w:tcPr>
            <w:tcW w:w="1341" w:type="dxa"/>
          </w:tcPr>
          <w:p w14:paraId="0263062D" w14:textId="77777777" w:rsidR="00E042C9" w:rsidRPr="008B2943" w:rsidRDefault="00E042C9" w:rsidP="008B2943">
            <w:pPr>
              <w:pStyle w:val="Table10Center"/>
              <w:spacing w:before="20" w:after="20"/>
            </w:pPr>
          </w:p>
        </w:tc>
      </w:tr>
      <w:tr w:rsidR="00E042C9" w:rsidRPr="008B2943" w14:paraId="4FDD02F0" w14:textId="77777777" w:rsidTr="00990D71">
        <w:trPr>
          <w:cantSplit/>
          <w:jc w:val="center"/>
        </w:trPr>
        <w:tc>
          <w:tcPr>
            <w:tcW w:w="792" w:type="dxa"/>
          </w:tcPr>
          <w:p w14:paraId="49F68A67" w14:textId="77777777" w:rsidR="00E042C9" w:rsidRPr="008B2943" w:rsidRDefault="00E042C9" w:rsidP="008B2943">
            <w:pPr>
              <w:pStyle w:val="Table10Center"/>
              <w:spacing w:before="20" w:after="20"/>
            </w:pPr>
            <w:r w:rsidRPr="008B2943">
              <w:t>93</w:t>
            </w:r>
          </w:p>
        </w:tc>
        <w:tc>
          <w:tcPr>
            <w:tcW w:w="1233" w:type="dxa"/>
          </w:tcPr>
          <w:p w14:paraId="12287201" w14:textId="77777777" w:rsidR="00E042C9" w:rsidRPr="008B2943" w:rsidRDefault="00E042C9" w:rsidP="008B2943">
            <w:pPr>
              <w:pStyle w:val="Table10Center"/>
              <w:spacing w:before="20" w:after="20"/>
            </w:pPr>
          </w:p>
        </w:tc>
        <w:tc>
          <w:tcPr>
            <w:tcW w:w="1620" w:type="dxa"/>
          </w:tcPr>
          <w:p w14:paraId="34AA4903" w14:textId="77777777" w:rsidR="00E042C9" w:rsidRPr="008B2943" w:rsidRDefault="00E042C9" w:rsidP="008B2943">
            <w:pPr>
              <w:pStyle w:val="Table10Center"/>
              <w:spacing w:before="20" w:after="20"/>
            </w:pPr>
            <w:r w:rsidRPr="008B2943">
              <w:t>N/A</w:t>
            </w:r>
          </w:p>
        </w:tc>
        <w:tc>
          <w:tcPr>
            <w:tcW w:w="1350" w:type="dxa"/>
          </w:tcPr>
          <w:p w14:paraId="03BFB7DC" w14:textId="77777777" w:rsidR="00E042C9" w:rsidRPr="008B2943" w:rsidRDefault="00E042C9" w:rsidP="008B2943">
            <w:pPr>
              <w:pStyle w:val="Table10Center"/>
              <w:spacing w:before="20" w:after="20"/>
            </w:pPr>
          </w:p>
        </w:tc>
        <w:tc>
          <w:tcPr>
            <w:tcW w:w="360" w:type="dxa"/>
            <w:tcBorders>
              <w:top w:val="nil"/>
              <w:bottom w:val="nil"/>
            </w:tcBorders>
          </w:tcPr>
          <w:p w14:paraId="6CFD1623" w14:textId="77777777" w:rsidR="00E042C9" w:rsidRPr="008B2943" w:rsidRDefault="00E042C9" w:rsidP="008B2943">
            <w:pPr>
              <w:pStyle w:val="Table10Center"/>
              <w:spacing w:before="20" w:after="20"/>
            </w:pPr>
          </w:p>
        </w:tc>
        <w:tc>
          <w:tcPr>
            <w:tcW w:w="837" w:type="dxa"/>
          </w:tcPr>
          <w:p w14:paraId="444724CA" w14:textId="77777777" w:rsidR="00E042C9" w:rsidRPr="008B2943" w:rsidRDefault="00E042C9" w:rsidP="008B2943">
            <w:pPr>
              <w:pStyle w:val="Table10Center"/>
              <w:spacing w:before="20" w:after="20"/>
            </w:pPr>
            <w:r w:rsidRPr="008B2943">
              <w:t>93</w:t>
            </w:r>
          </w:p>
        </w:tc>
        <w:tc>
          <w:tcPr>
            <w:tcW w:w="1233" w:type="dxa"/>
          </w:tcPr>
          <w:p w14:paraId="785B3EC2" w14:textId="77777777" w:rsidR="00E042C9" w:rsidRPr="008B2943" w:rsidRDefault="00E042C9" w:rsidP="008B2943">
            <w:pPr>
              <w:pStyle w:val="Table10Center"/>
              <w:spacing w:before="20" w:after="20"/>
            </w:pPr>
          </w:p>
        </w:tc>
        <w:tc>
          <w:tcPr>
            <w:tcW w:w="1620" w:type="dxa"/>
          </w:tcPr>
          <w:p w14:paraId="5F838F76" w14:textId="77777777" w:rsidR="00E042C9" w:rsidRPr="008B2943" w:rsidRDefault="00E042C9" w:rsidP="008B2943">
            <w:pPr>
              <w:pStyle w:val="Table10Center"/>
              <w:spacing w:before="20" w:after="20"/>
            </w:pPr>
          </w:p>
        </w:tc>
        <w:tc>
          <w:tcPr>
            <w:tcW w:w="1341" w:type="dxa"/>
          </w:tcPr>
          <w:p w14:paraId="55238CCA" w14:textId="77777777" w:rsidR="00E042C9" w:rsidRPr="008B2943" w:rsidRDefault="00E042C9" w:rsidP="008B2943">
            <w:pPr>
              <w:pStyle w:val="Table10Center"/>
              <w:spacing w:before="20" w:after="20"/>
            </w:pPr>
          </w:p>
        </w:tc>
      </w:tr>
      <w:tr w:rsidR="00E042C9" w:rsidRPr="008B2943" w14:paraId="7D84A9BC" w14:textId="77777777" w:rsidTr="00990D71">
        <w:trPr>
          <w:cantSplit/>
          <w:jc w:val="center"/>
        </w:trPr>
        <w:tc>
          <w:tcPr>
            <w:tcW w:w="792" w:type="dxa"/>
          </w:tcPr>
          <w:p w14:paraId="6CC69E0E" w14:textId="77777777" w:rsidR="00E042C9" w:rsidRPr="008B2943" w:rsidRDefault="00E042C9" w:rsidP="008B2943">
            <w:pPr>
              <w:pStyle w:val="Table10Center"/>
              <w:spacing w:before="20" w:after="20"/>
            </w:pPr>
            <w:r w:rsidRPr="008B2943">
              <w:t>94</w:t>
            </w:r>
          </w:p>
        </w:tc>
        <w:tc>
          <w:tcPr>
            <w:tcW w:w="1233" w:type="dxa"/>
          </w:tcPr>
          <w:p w14:paraId="1AAA7C5E" w14:textId="77777777" w:rsidR="00E042C9" w:rsidRPr="008B2943" w:rsidRDefault="00E042C9" w:rsidP="008B2943">
            <w:pPr>
              <w:pStyle w:val="Table10Center"/>
              <w:spacing w:before="20" w:after="20"/>
            </w:pPr>
          </w:p>
        </w:tc>
        <w:tc>
          <w:tcPr>
            <w:tcW w:w="1620" w:type="dxa"/>
          </w:tcPr>
          <w:p w14:paraId="1971F09A" w14:textId="77777777" w:rsidR="00E042C9" w:rsidRPr="008B2943" w:rsidRDefault="00E042C9" w:rsidP="008B2943">
            <w:pPr>
              <w:pStyle w:val="Table10Center"/>
              <w:spacing w:before="20" w:after="20"/>
            </w:pPr>
            <w:r w:rsidRPr="008B2943">
              <w:t>N/A</w:t>
            </w:r>
          </w:p>
        </w:tc>
        <w:tc>
          <w:tcPr>
            <w:tcW w:w="1350" w:type="dxa"/>
          </w:tcPr>
          <w:p w14:paraId="4327FE3D" w14:textId="77777777" w:rsidR="00E042C9" w:rsidRPr="008B2943" w:rsidRDefault="00E042C9" w:rsidP="008B2943">
            <w:pPr>
              <w:pStyle w:val="Table10Center"/>
              <w:spacing w:before="20" w:after="20"/>
            </w:pPr>
          </w:p>
        </w:tc>
        <w:tc>
          <w:tcPr>
            <w:tcW w:w="360" w:type="dxa"/>
            <w:tcBorders>
              <w:top w:val="nil"/>
              <w:bottom w:val="nil"/>
            </w:tcBorders>
          </w:tcPr>
          <w:p w14:paraId="70515023" w14:textId="77777777" w:rsidR="00E042C9" w:rsidRPr="008B2943" w:rsidRDefault="00E042C9" w:rsidP="008B2943">
            <w:pPr>
              <w:pStyle w:val="Table10Center"/>
              <w:spacing w:before="20" w:after="20"/>
            </w:pPr>
          </w:p>
        </w:tc>
        <w:tc>
          <w:tcPr>
            <w:tcW w:w="837" w:type="dxa"/>
          </w:tcPr>
          <w:p w14:paraId="7A7C30B8" w14:textId="77777777" w:rsidR="00E042C9" w:rsidRPr="008B2943" w:rsidRDefault="00E042C9" w:rsidP="008B2943">
            <w:pPr>
              <w:pStyle w:val="Table10Center"/>
              <w:spacing w:before="20" w:after="20"/>
            </w:pPr>
            <w:r w:rsidRPr="008B2943">
              <w:t>94</w:t>
            </w:r>
          </w:p>
        </w:tc>
        <w:tc>
          <w:tcPr>
            <w:tcW w:w="1233" w:type="dxa"/>
          </w:tcPr>
          <w:p w14:paraId="0965F32A" w14:textId="77777777" w:rsidR="00E042C9" w:rsidRPr="008B2943" w:rsidRDefault="00E042C9" w:rsidP="008B2943">
            <w:pPr>
              <w:pStyle w:val="Table10Center"/>
              <w:spacing w:before="20" w:after="20"/>
            </w:pPr>
          </w:p>
        </w:tc>
        <w:tc>
          <w:tcPr>
            <w:tcW w:w="1620" w:type="dxa"/>
          </w:tcPr>
          <w:p w14:paraId="272E5086" w14:textId="77777777" w:rsidR="00E042C9" w:rsidRPr="008B2943" w:rsidRDefault="00E042C9" w:rsidP="008B2943">
            <w:pPr>
              <w:pStyle w:val="Table10Center"/>
              <w:spacing w:before="20" w:after="20"/>
            </w:pPr>
          </w:p>
        </w:tc>
        <w:tc>
          <w:tcPr>
            <w:tcW w:w="1341" w:type="dxa"/>
          </w:tcPr>
          <w:p w14:paraId="36D3FC59" w14:textId="77777777" w:rsidR="00E042C9" w:rsidRPr="008B2943" w:rsidRDefault="00E042C9" w:rsidP="008B2943">
            <w:pPr>
              <w:pStyle w:val="Table10Center"/>
              <w:spacing w:before="20" w:after="20"/>
            </w:pPr>
          </w:p>
        </w:tc>
      </w:tr>
      <w:tr w:rsidR="00E042C9" w:rsidRPr="008B2943" w14:paraId="21E0F848" w14:textId="77777777" w:rsidTr="00990D71">
        <w:trPr>
          <w:cantSplit/>
          <w:jc w:val="center"/>
        </w:trPr>
        <w:tc>
          <w:tcPr>
            <w:tcW w:w="792" w:type="dxa"/>
          </w:tcPr>
          <w:p w14:paraId="65709578" w14:textId="77777777" w:rsidR="00E042C9" w:rsidRPr="008B2943" w:rsidRDefault="00E042C9" w:rsidP="008B2943">
            <w:pPr>
              <w:pStyle w:val="Table10Center"/>
              <w:spacing w:before="20" w:after="20"/>
            </w:pPr>
            <w:r w:rsidRPr="008B2943">
              <w:t>95</w:t>
            </w:r>
          </w:p>
        </w:tc>
        <w:tc>
          <w:tcPr>
            <w:tcW w:w="1233" w:type="dxa"/>
          </w:tcPr>
          <w:p w14:paraId="2B230652" w14:textId="77777777" w:rsidR="00E042C9" w:rsidRPr="008B2943" w:rsidRDefault="00E042C9" w:rsidP="008B2943">
            <w:pPr>
              <w:pStyle w:val="Table10Center"/>
              <w:spacing w:before="20" w:after="20"/>
            </w:pPr>
          </w:p>
        </w:tc>
        <w:tc>
          <w:tcPr>
            <w:tcW w:w="1620" w:type="dxa"/>
          </w:tcPr>
          <w:p w14:paraId="79B63693" w14:textId="77777777" w:rsidR="00E042C9" w:rsidRPr="008B2943" w:rsidRDefault="00E042C9" w:rsidP="008B2943">
            <w:pPr>
              <w:pStyle w:val="Table10Center"/>
              <w:spacing w:before="20" w:after="20"/>
            </w:pPr>
            <w:r w:rsidRPr="008B2943">
              <w:t>N/A</w:t>
            </w:r>
          </w:p>
        </w:tc>
        <w:tc>
          <w:tcPr>
            <w:tcW w:w="1350" w:type="dxa"/>
          </w:tcPr>
          <w:p w14:paraId="5E58ADD8" w14:textId="77777777" w:rsidR="00E042C9" w:rsidRPr="008B2943" w:rsidRDefault="00E042C9" w:rsidP="008B2943">
            <w:pPr>
              <w:pStyle w:val="Table10Center"/>
              <w:spacing w:before="20" w:after="20"/>
            </w:pPr>
          </w:p>
        </w:tc>
        <w:tc>
          <w:tcPr>
            <w:tcW w:w="360" w:type="dxa"/>
            <w:tcBorders>
              <w:top w:val="nil"/>
              <w:bottom w:val="nil"/>
            </w:tcBorders>
          </w:tcPr>
          <w:p w14:paraId="0B122ED5" w14:textId="77777777" w:rsidR="00E042C9" w:rsidRPr="008B2943" w:rsidRDefault="00E042C9" w:rsidP="008B2943">
            <w:pPr>
              <w:pStyle w:val="Table10Center"/>
              <w:spacing w:before="20" w:after="20"/>
            </w:pPr>
          </w:p>
        </w:tc>
        <w:tc>
          <w:tcPr>
            <w:tcW w:w="837" w:type="dxa"/>
          </w:tcPr>
          <w:p w14:paraId="539B626A" w14:textId="77777777" w:rsidR="00E042C9" w:rsidRPr="008B2943" w:rsidRDefault="00E042C9" w:rsidP="008B2943">
            <w:pPr>
              <w:pStyle w:val="Table10Center"/>
              <w:spacing w:before="20" w:after="20"/>
            </w:pPr>
            <w:r w:rsidRPr="008B2943">
              <w:t>95</w:t>
            </w:r>
          </w:p>
        </w:tc>
        <w:tc>
          <w:tcPr>
            <w:tcW w:w="1233" w:type="dxa"/>
          </w:tcPr>
          <w:p w14:paraId="0B1B6FD3" w14:textId="77777777" w:rsidR="00E042C9" w:rsidRPr="008B2943" w:rsidRDefault="00E042C9" w:rsidP="008B2943">
            <w:pPr>
              <w:pStyle w:val="Table10Center"/>
              <w:spacing w:before="20" w:after="20"/>
            </w:pPr>
          </w:p>
        </w:tc>
        <w:tc>
          <w:tcPr>
            <w:tcW w:w="1620" w:type="dxa"/>
          </w:tcPr>
          <w:p w14:paraId="369DBA09" w14:textId="77777777" w:rsidR="00E042C9" w:rsidRPr="008B2943" w:rsidRDefault="00E042C9" w:rsidP="008B2943">
            <w:pPr>
              <w:pStyle w:val="Table10Center"/>
              <w:spacing w:before="20" w:after="20"/>
            </w:pPr>
          </w:p>
        </w:tc>
        <w:tc>
          <w:tcPr>
            <w:tcW w:w="1341" w:type="dxa"/>
          </w:tcPr>
          <w:p w14:paraId="5BF6B094" w14:textId="77777777" w:rsidR="00E042C9" w:rsidRPr="008B2943" w:rsidRDefault="00E042C9" w:rsidP="008B2943">
            <w:pPr>
              <w:pStyle w:val="Table10Center"/>
              <w:spacing w:before="20" w:after="20"/>
            </w:pPr>
          </w:p>
        </w:tc>
      </w:tr>
      <w:tr w:rsidR="00E042C9" w:rsidRPr="008B2943" w14:paraId="7EC71B76" w14:textId="77777777" w:rsidTr="00990D71">
        <w:trPr>
          <w:cantSplit/>
          <w:jc w:val="center"/>
        </w:trPr>
        <w:tc>
          <w:tcPr>
            <w:tcW w:w="792" w:type="dxa"/>
          </w:tcPr>
          <w:p w14:paraId="4EA1A5D1" w14:textId="77777777" w:rsidR="00E042C9" w:rsidRPr="008B2943" w:rsidRDefault="00E042C9" w:rsidP="008B2943">
            <w:pPr>
              <w:pStyle w:val="Table10Center"/>
              <w:spacing w:before="20" w:after="20"/>
            </w:pPr>
            <w:r w:rsidRPr="008B2943">
              <w:t>96</w:t>
            </w:r>
          </w:p>
        </w:tc>
        <w:tc>
          <w:tcPr>
            <w:tcW w:w="1233" w:type="dxa"/>
          </w:tcPr>
          <w:p w14:paraId="2A631D97" w14:textId="77777777" w:rsidR="00E042C9" w:rsidRPr="008B2943" w:rsidRDefault="00E042C9" w:rsidP="008B2943">
            <w:pPr>
              <w:pStyle w:val="Table10Center"/>
              <w:spacing w:before="20" w:after="20"/>
            </w:pPr>
          </w:p>
        </w:tc>
        <w:tc>
          <w:tcPr>
            <w:tcW w:w="1620" w:type="dxa"/>
          </w:tcPr>
          <w:p w14:paraId="3772FB74" w14:textId="77777777" w:rsidR="00E042C9" w:rsidRPr="008B2943" w:rsidRDefault="00E042C9" w:rsidP="008B2943">
            <w:pPr>
              <w:pStyle w:val="Table10Center"/>
              <w:spacing w:before="20" w:after="20"/>
            </w:pPr>
          </w:p>
        </w:tc>
        <w:tc>
          <w:tcPr>
            <w:tcW w:w="1350" w:type="dxa"/>
          </w:tcPr>
          <w:p w14:paraId="51256390" w14:textId="77777777" w:rsidR="00E042C9" w:rsidRPr="008B2943" w:rsidRDefault="00E042C9" w:rsidP="008B2943">
            <w:pPr>
              <w:pStyle w:val="Table10Center"/>
              <w:spacing w:before="20" w:after="20"/>
            </w:pPr>
          </w:p>
        </w:tc>
        <w:tc>
          <w:tcPr>
            <w:tcW w:w="360" w:type="dxa"/>
            <w:tcBorders>
              <w:top w:val="nil"/>
              <w:bottom w:val="nil"/>
            </w:tcBorders>
          </w:tcPr>
          <w:p w14:paraId="22695DA9" w14:textId="77777777" w:rsidR="00E042C9" w:rsidRPr="008B2943" w:rsidRDefault="00E042C9" w:rsidP="008B2943">
            <w:pPr>
              <w:pStyle w:val="Table10Center"/>
              <w:spacing w:before="20" w:after="20"/>
            </w:pPr>
          </w:p>
        </w:tc>
        <w:tc>
          <w:tcPr>
            <w:tcW w:w="837" w:type="dxa"/>
          </w:tcPr>
          <w:p w14:paraId="3F3AE7C6" w14:textId="77777777" w:rsidR="00E042C9" w:rsidRPr="008B2943" w:rsidRDefault="00E042C9" w:rsidP="008B2943">
            <w:pPr>
              <w:pStyle w:val="Table10Center"/>
              <w:spacing w:before="20" w:after="20"/>
            </w:pPr>
            <w:r w:rsidRPr="008B2943">
              <w:t>96</w:t>
            </w:r>
          </w:p>
        </w:tc>
        <w:tc>
          <w:tcPr>
            <w:tcW w:w="1233" w:type="dxa"/>
          </w:tcPr>
          <w:p w14:paraId="51DA666E" w14:textId="77777777" w:rsidR="00E042C9" w:rsidRPr="008B2943" w:rsidRDefault="00E042C9" w:rsidP="008B2943">
            <w:pPr>
              <w:pStyle w:val="Table10Center"/>
              <w:spacing w:before="20" w:after="20"/>
            </w:pPr>
          </w:p>
        </w:tc>
        <w:tc>
          <w:tcPr>
            <w:tcW w:w="1620" w:type="dxa"/>
          </w:tcPr>
          <w:p w14:paraId="42985916" w14:textId="77777777" w:rsidR="00E042C9" w:rsidRPr="008B2943" w:rsidRDefault="00E042C9" w:rsidP="008B2943">
            <w:pPr>
              <w:pStyle w:val="Table10Center"/>
              <w:spacing w:before="20" w:after="20"/>
            </w:pPr>
          </w:p>
        </w:tc>
        <w:tc>
          <w:tcPr>
            <w:tcW w:w="1341" w:type="dxa"/>
          </w:tcPr>
          <w:p w14:paraId="699E73A3" w14:textId="77777777" w:rsidR="00E042C9" w:rsidRPr="008B2943" w:rsidRDefault="00E042C9" w:rsidP="008B2943">
            <w:pPr>
              <w:pStyle w:val="Table10Center"/>
              <w:spacing w:before="20" w:after="20"/>
            </w:pPr>
          </w:p>
        </w:tc>
      </w:tr>
      <w:tr w:rsidR="00E042C9" w:rsidRPr="008B2943" w14:paraId="2A337A7A" w14:textId="77777777" w:rsidTr="00990D71">
        <w:trPr>
          <w:cantSplit/>
          <w:jc w:val="center"/>
        </w:trPr>
        <w:tc>
          <w:tcPr>
            <w:tcW w:w="792" w:type="dxa"/>
          </w:tcPr>
          <w:p w14:paraId="3775899C" w14:textId="77777777" w:rsidR="00E042C9" w:rsidRPr="008B2943" w:rsidRDefault="00E042C9" w:rsidP="008B2943">
            <w:pPr>
              <w:pStyle w:val="Table10Center"/>
              <w:spacing w:before="20" w:after="20"/>
            </w:pPr>
            <w:r w:rsidRPr="008B2943">
              <w:t>97</w:t>
            </w:r>
          </w:p>
        </w:tc>
        <w:tc>
          <w:tcPr>
            <w:tcW w:w="1233" w:type="dxa"/>
          </w:tcPr>
          <w:p w14:paraId="332CF65F" w14:textId="77777777" w:rsidR="00E042C9" w:rsidRPr="008B2943" w:rsidRDefault="00E042C9" w:rsidP="008B2943">
            <w:pPr>
              <w:pStyle w:val="Table10Center"/>
              <w:spacing w:before="20" w:after="20"/>
            </w:pPr>
          </w:p>
        </w:tc>
        <w:tc>
          <w:tcPr>
            <w:tcW w:w="1620" w:type="dxa"/>
          </w:tcPr>
          <w:p w14:paraId="5EF4660A" w14:textId="77777777" w:rsidR="00E042C9" w:rsidRPr="008B2943" w:rsidRDefault="00E042C9" w:rsidP="008B2943">
            <w:pPr>
              <w:pStyle w:val="Table10Center"/>
              <w:spacing w:before="20" w:after="20"/>
            </w:pPr>
            <w:r w:rsidRPr="008B2943">
              <w:t>N/A</w:t>
            </w:r>
          </w:p>
        </w:tc>
        <w:tc>
          <w:tcPr>
            <w:tcW w:w="1350" w:type="dxa"/>
          </w:tcPr>
          <w:p w14:paraId="60FB6B11" w14:textId="77777777" w:rsidR="00E042C9" w:rsidRPr="008B2943" w:rsidRDefault="00E042C9" w:rsidP="008B2943">
            <w:pPr>
              <w:pStyle w:val="Table10Center"/>
              <w:spacing w:before="20" w:after="20"/>
            </w:pPr>
          </w:p>
        </w:tc>
        <w:tc>
          <w:tcPr>
            <w:tcW w:w="360" w:type="dxa"/>
            <w:tcBorders>
              <w:top w:val="nil"/>
              <w:bottom w:val="nil"/>
            </w:tcBorders>
          </w:tcPr>
          <w:p w14:paraId="2847586C" w14:textId="77777777" w:rsidR="00E042C9" w:rsidRPr="008B2943" w:rsidRDefault="00E042C9" w:rsidP="008B2943">
            <w:pPr>
              <w:pStyle w:val="Table10Center"/>
              <w:spacing w:before="20" w:after="20"/>
            </w:pPr>
          </w:p>
        </w:tc>
        <w:tc>
          <w:tcPr>
            <w:tcW w:w="837" w:type="dxa"/>
          </w:tcPr>
          <w:p w14:paraId="5417FAA1" w14:textId="77777777" w:rsidR="00E042C9" w:rsidRPr="008B2943" w:rsidRDefault="00E042C9" w:rsidP="008B2943">
            <w:pPr>
              <w:pStyle w:val="Table10Center"/>
              <w:spacing w:before="20" w:after="20"/>
            </w:pPr>
            <w:r w:rsidRPr="008B2943">
              <w:t>97</w:t>
            </w:r>
          </w:p>
        </w:tc>
        <w:tc>
          <w:tcPr>
            <w:tcW w:w="1233" w:type="dxa"/>
          </w:tcPr>
          <w:p w14:paraId="36F6D2B2" w14:textId="77777777" w:rsidR="00E042C9" w:rsidRPr="008B2943" w:rsidRDefault="00E042C9" w:rsidP="008B2943">
            <w:pPr>
              <w:pStyle w:val="Table10Center"/>
              <w:spacing w:before="20" w:after="20"/>
            </w:pPr>
          </w:p>
        </w:tc>
        <w:tc>
          <w:tcPr>
            <w:tcW w:w="1620" w:type="dxa"/>
          </w:tcPr>
          <w:p w14:paraId="35FDD932" w14:textId="77777777" w:rsidR="00E042C9" w:rsidRPr="008B2943" w:rsidRDefault="00E042C9" w:rsidP="008B2943">
            <w:pPr>
              <w:pStyle w:val="Table10Center"/>
              <w:spacing w:before="20" w:after="20"/>
            </w:pPr>
          </w:p>
        </w:tc>
        <w:tc>
          <w:tcPr>
            <w:tcW w:w="1341" w:type="dxa"/>
          </w:tcPr>
          <w:p w14:paraId="66822788" w14:textId="77777777" w:rsidR="00E042C9" w:rsidRPr="008B2943" w:rsidRDefault="00E042C9" w:rsidP="008B2943">
            <w:pPr>
              <w:pStyle w:val="Table10Center"/>
              <w:spacing w:before="20" w:after="20"/>
            </w:pPr>
          </w:p>
        </w:tc>
      </w:tr>
      <w:tr w:rsidR="00E042C9" w:rsidRPr="008B2943" w14:paraId="0C55E757" w14:textId="77777777" w:rsidTr="00990D71">
        <w:trPr>
          <w:cantSplit/>
          <w:jc w:val="center"/>
        </w:trPr>
        <w:tc>
          <w:tcPr>
            <w:tcW w:w="792" w:type="dxa"/>
          </w:tcPr>
          <w:p w14:paraId="13EE6DA5" w14:textId="77777777" w:rsidR="00E042C9" w:rsidRPr="008B2943" w:rsidRDefault="00E042C9" w:rsidP="008B2943">
            <w:pPr>
              <w:pStyle w:val="Table10Center"/>
              <w:spacing w:before="20" w:after="20"/>
            </w:pPr>
            <w:r w:rsidRPr="008B2943">
              <w:t>98</w:t>
            </w:r>
          </w:p>
        </w:tc>
        <w:tc>
          <w:tcPr>
            <w:tcW w:w="1233" w:type="dxa"/>
          </w:tcPr>
          <w:p w14:paraId="3CF105D1" w14:textId="77777777" w:rsidR="00E042C9" w:rsidRPr="008B2943" w:rsidRDefault="00E042C9" w:rsidP="008B2943">
            <w:pPr>
              <w:pStyle w:val="Table10Center"/>
              <w:spacing w:before="20" w:after="20"/>
            </w:pPr>
          </w:p>
        </w:tc>
        <w:tc>
          <w:tcPr>
            <w:tcW w:w="1620" w:type="dxa"/>
          </w:tcPr>
          <w:p w14:paraId="05790995" w14:textId="77777777" w:rsidR="00E042C9" w:rsidRPr="008B2943" w:rsidRDefault="00E042C9" w:rsidP="008B2943">
            <w:pPr>
              <w:pStyle w:val="Table10Center"/>
              <w:spacing w:before="20" w:after="20"/>
            </w:pPr>
            <w:r w:rsidRPr="008B2943">
              <w:t>N/A</w:t>
            </w:r>
          </w:p>
        </w:tc>
        <w:tc>
          <w:tcPr>
            <w:tcW w:w="1350" w:type="dxa"/>
          </w:tcPr>
          <w:p w14:paraId="0F7146C3" w14:textId="77777777" w:rsidR="00E042C9" w:rsidRPr="008B2943" w:rsidRDefault="00E042C9" w:rsidP="008B2943">
            <w:pPr>
              <w:pStyle w:val="Table10Center"/>
              <w:spacing w:before="20" w:after="20"/>
            </w:pPr>
          </w:p>
        </w:tc>
        <w:tc>
          <w:tcPr>
            <w:tcW w:w="360" w:type="dxa"/>
            <w:tcBorders>
              <w:top w:val="nil"/>
              <w:bottom w:val="nil"/>
            </w:tcBorders>
          </w:tcPr>
          <w:p w14:paraId="07B47212" w14:textId="77777777" w:rsidR="00E042C9" w:rsidRPr="008B2943" w:rsidRDefault="00E042C9" w:rsidP="008B2943">
            <w:pPr>
              <w:pStyle w:val="Table10Center"/>
              <w:spacing w:before="20" w:after="20"/>
            </w:pPr>
          </w:p>
        </w:tc>
        <w:tc>
          <w:tcPr>
            <w:tcW w:w="837" w:type="dxa"/>
          </w:tcPr>
          <w:p w14:paraId="3088DE1A" w14:textId="77777777" w:rsidR="00E042C9" w:rsidRPr="008B2943" w:rsidRDefault="00E042C9" w:rsidP="008B2943">
            <w:pPr>
              <w:pStyle w:val="Table10Center"/>
              <w:spacing w:before="20" w:after="20"/>
            </w:pPr>
            <w:r w:rsidRPr="008B2943">
              <w:t>98</w:t>
            </w:r>
          </w:p>
        </w:tc>
        <w:tc>
          <w:tcPr>
            <w:tcW w:w="1233" w:type="dxa"/>
          </w:tcPr>
          <w:p w14:paraId="0DBD62D1" w14:textId="77777777" w:rsidR="00E042C9" w:rsidRPr="008B2943" w:rsidRDefault="00E042C9" w:rsidP="008B2943">
            <w:pPr>
              <w:pStyle w:val="Table10Center"/>
              <w:spacing w:before="20" w:after="20"/>
            </w:pPr>
          </w:p>
        </w:tc>
        <w:tc>
          <w:tcPr>
            <w:tcW w:w="1620" w:type="dxa"/>
          </w:tcPr>
          <w:p w14:paraId="35849776" w14:textId="77777777" w:rsidR="00E042C9" w:rsidRPr="008B2943" w:rsidRDefault="00E042C9" w:rsidP="008B2943">
            <w:pPr>
              <w:pStyle w:val="Table10Center"/>
              <w:spacing w:before="20" w:after="20"/>
            </w:pPr>
          </w:p>
        </w:tc>
        <w:tc>
          <w:tcPr>
            <w:tcW w:w="1341" w:type="dxa"/>
          </w:tcPr>
          <w:p w14:paraId="3AB351CD" w14:textId="77777777" w:rsidR="00E042C9" w:rsidRPr="008B2943" w:rsidRDefault="00E042C9" w:rsidP="008B2943">
            <w:pPr>
              <w:pStyle w:val="Table10Center"/>
              <w:spacing w:before="20" w:after="20"/>
            </w:pPr>
          </w:p>
        </w:tc>
      </w:tr>
      <w:tr w:rsidR="00E042C9" w:rsidRPr="008B2943" w14:paraId="5492B0AF" w14:textId="77777777" w:rsidTr="00990D71">
        <w:trPr>
          <w:cantSplit/>
          <w:jc w:val="center"/>
        </w:trPr>
        <w:tc>
          <w:tcPr>
            <w:tcW w:w="792" w:type="dxa"/>
          </w:tcPr>
          <w:p w14:paraId="56989B1E" w14:textId="77777777" w:rsidR="00E042C9" w:rsidRPr="008B2943" w:rsidRDefault="00E042C9" w:rsidP="008B2943">
            <w:pPr>
              <w:pStyle w:val="Table10Center"/>
              <w:spacing w:before="20" w:after="20"/>
            </w:pPr>
            <w:r w:rsidRPr="008B2943">
              <w:t>99</w:t>
            </w:r>
          </w:p>
        </w:tc>
        <w:tc>
          <w:tcPr>
            <w:tcW w:w="1233" w:type="dxa"/>
          </w:tcPr>
          <w:p w14:paraId="3783B5AD" w14:textId="77777777" w:rsidR="00E042C9" w:rsidRPr="008B2943" w:rsidRDefault="00E042C9" w:rsidP="008B2943">
            <w:pPr>
              <w:pStyle w:val="Table10Center"/>
              <w:spacing w:before="20" w:after="20"/>
            </w:pPr>
          </w:p>
        </w:tc>
        <w:tc>
          <w:tcPr>
            <w:tcW w:w="1620" w:type="dxa"/>
          </w:tcPr>
          <w:p w14:paraId="52DD7747" w14:textId="77777777" w:rsidR="00E042C9" w:rsidRPr="008B2943" w:rsidRDefault="00E042C9" w:rsidP="008B2943">
            <w:pPr>
              <w:pStyle w:val="Table10Center"/>
              <w:spacing w:before="20" w:after="20"/>
            </w:pPr>
            <w:r w:rsidRPr="008B2943">
              <w:t>N/A</w:t>
            </w:r>
          </w:p>
        </w:tc>
        <w:tc>
          <w:tcPr>
            <w:tcW w:w="1350" w:type="dxa"/>
          </w:tcPr>
          <w:p w14:paraId="1535B8EF" w14:textId="77777777" w:rsidR="00E042C9" w:rsidRPr="008B2943" w:rsidRDefault="00E042C9" w:rsidP="008B2943">
            <w:pPr>
              <w:pStyle w:val="Table10Center"/>
              <w:spacing w:before="20" w:after="20"/>
            </w:pPr>
          </w:p>
        </w:tc>
        <w:tc>
          <w:tcPr>
            <w:tcW w:w="360" w:type="dxa"/>
            <w:tcBorders>
              <w:top w:val="nil"/>
              <w:bottom w:val="nil"/>
            </w:tcBorders>
          </w:tcPr>
          <w:p w14:paraId="49047002" w14:textId="77777777" w:rsidR="00E042C9" w:rsidRPr="008B2943" w:rsidRDefault="00E042C9" w:rsidP="008B2943">
            <w:pPr>
              <w:pStyle w:val="Table10Center"/>
              <w:spacing w:before="20" w:after="20"/>
            </w:pPr>
          </w:p>
        </w:tc>
        <w:tc>
          <w:tcPr>
            <w:tcW w:w="837" w:type="dxa"/>
          </w:tcPr>
          <w:p w14:paraId="4A49C5A2" w14:textId="77777777" w:rsidR="00E042C9" w:rsidRPr="008B2943" w:rsidRDefault="00E042C9" w:rsidP="008B2943">
            <w:pPr>
              <w:pStyle w:val="Table10Center"/>
              <w:spacing w:before="20" w:after="20"/>
            </w:pPr>
            <w:r w:rsidRPr="008B2943">
              <w:t>99</w:t>
            </w:r>
          </w:p>
        </w:tc>
        <w:tc>
          <w:tcPr>
            <w:tcW w:w="1233" w:type="dxa"/>
          </w:tcPr>
          <w:p w14:paraId="0B2FA794" w14:textId="77777777" w:rsidR="00E042C9" w:rsidRPr="008B2943" w:rsidRDefault="00E042C9" w:rsidP="008B2943">
            <w:pPr>
              <w:pStyle w:val="Table10Center"/>
              <w:spacing w:before="20" w:after="20"/>
            </w:pPr>
          </w:p>
        </w:tc>
        <w:tc>
          <w:tcPr>
            <w:tcW w:w="1620" w:type="dxa"/>
          </w:tcPr>
          <w:p w14:paraId="3E3C966F" w14:textId="77777777" w:rsidR="00E042C9" w:rsidRPr="008B2943" w:rsidRDefault="00E042C9" w:rsidP="008B2943">
            <w:pPr>
              <w:pStyle w:val="Table10Center"/>
              <w:spacing w:before="20" w:after="20"/>
            </w:pPr>
          </w:p>
        </w:tc>
        <w:tc>
          <w:tcPr>
            <w:tcW w:w="1341" w:type="dxa"/>
          </w:tcPr>
          <w:p w14:paraId="3563E69C" w14:textId="77777777" w:rsidR="00E042C9" w:rsidRPr="008B2943" w:rsidRDefault="00E042C9" w:rsidP="008B2943">
            <w:pPr>
              <w:pStyle w:val="Table10Center"/>
              <w:spacing w:before="20" w:after="20"/>
            </w:pPr>
          </w:p>
        </w:tc>
      </w:tr>
      <w:tr w:rsidR="00E042C9" w:rsidRPr="008B2943" w14:paraId="2A91AB86" w14:textId="77777777" w:rsidTr="00990D71">
        <w:trPr>
          <w:cantSplit/>
          <w:jc w:val="center"/>
        </w:trPr>
        <w:tc>
          <w:tcPr>
            <w:tcW w:w="792" w:type="dxa"/>
          </w:tcPr>
          <w:p w14:paraId="1A910464" w14:textId="77777777" w:rsidR="00E042C9" w:rsidRPr="008B2943" w:rsidRDefault="00E042C9" w:rsidP="008B2943">
            <w:pPr>
              <w:pStyle w:val="Table10Center"/>
              <w:spacing w:before="20" w:after="20"/>
            </w:pPr>
            <w:r w:rsidRPr="008B2943">
              <w:t>100</w:t>
            </w:r>
          </w:p>
        </w:tc>
        <w:tc>
          <w:tcPr>
            <w:tcW w:w="1233" w:type="dxa"/>
          </w:tcPr>
          <w:p w14:paraId="48622980" w14:textId="77777777" w:rsidR="00E042C9" w:rsidRPr="008B2943" w:rsidRDefault="00E042C9" w:rsidP="008B2943">
            <w:pPr>
              <w:pStyle w:val="Table10Center"/>
              <w:spacing w:before="20" w:after="20"/>
            </w:pPr>
          </w:p>
        </w:tc>
        <w:tc>
          <w:tcPr>
            <w:tcW w:w="1620" w:type="dxa"/>
          </w:tcPr>
          <w:p w14:paraId="78DEDDAD" w14:textId="77777777" w:rsidR="00E042C9" w:rsidRPr="008B2943" w:rsidRDefault="00E042C9" w:rsidP="008B2943">
            <w:pPr>
              <w:pStyle w:val="Table10Center"/>
              <w:spacing w:before="20" w:after="20"/>
            </w:pPr>
            <w:r w:rsidRPr="008B2943">
              <w:t>N/A</w:t>
            </w:r>
          </w:p>
        </w:tc>
        <w:tc>
          <w:tcPr>
            <w:tcW w:w="1350" w:type="dxa"/>
          </w:tcPr>
          <w:p w14:paraId="18EB2F4F" w14:textId="77777777" w:rsidR="00E042C9" w:rsidRPr="008B2943" w:rsidRDefault="00E042C9" w:rsidP="008B2943">
            <w:pPr>
              <w:pStyle w:val="Table10Center"/>
              <w:spacing w:before="20" w:after="20"/>
            </w:pPr>
          </w:p>
        </w:tc>
        <w:tc>
          <w:tcPr>
            <w:tcW w:w="360" w:type="dxa"/>
            <w:tcBorders>
              <w:top w:val="nil"/>
              <w:bottom w:val="nil"/>
            </w:tcBorders>
          </w:tcPr>
          <w:p w14:paraId="1182AE1D" w14:textId="77777777" w:rsidR="00E042C9" w:rsidRPr="008B2943" w:rsidRDefault="00E042C9" w:rsidP="008B2943">
            <w:pPr>
              <w:pStyle w:val="Table10Center"/>
              <w:spacing w:before="20" w:after="20"/>
            </w:pPr>
          </w:p>
        </w:tc>
        <w:tc>
          <w:tcPr>
            <w:tcW w:w="837" w:type="dxa"/>
          </w:tcPr>
          <w:p w14:paraId="5D5E3BCA" w14:textId="77777777" w:rsidR="00E042C9" w:rsidRPr="008B2943" w:rsidRDefault="00E042C9" w:rsidP="008B2943">
            <w:pPr>
              <w:pStyle w:val="Table10Center"/>
              <w:spacing w:before="20" w:after="20"/>
            </w:pPr>
            <w:r w:rsidRPr="008B2943">
              <w:t>100</w:t>
            </w:r>
          </w:p>
        </w:tc>
        <w:tc>
          <w:tcPr>
            <w:tcW w:w="1233" w:type="dxa"/>
          </w:tcPr>
          <w:p w14:paraId="0328A980" w14:textId="77777777" w:rsidR="00E042C9" w:rsidRPr="008B2943" w:rsidRDefault="00E042C9" w:rsidP="008B2943">
            <w:pPr>
              <w:pStyle w:val="Table10Center"/>
              <w:spacing w:before="20" w:after="20"/>
            </w:pPr>
          </w:p>
        </w:tc>
        <w:tc>
          <w:tcPr>
            <w:tcW w:w="1620" w:type="dxa"/>
          </w:tcPr>
          <w:p w14:paraId="49FB434E" w14:textId="77777777" w:rsidR="00E042C9" w:rsidRPr="008B2943" w:rsidRDefault="00E042C9" w:rsidP="008B2943">
            <w:pPr>
              <w:pStyle w:val="Table10Center"/>
              <w:spacing w:before="20" w:after="20"/>
            </w:pPr>
          </w:p>
        </w:tc>
        <w:tc>
          <w:tcPr>
            <w:tcW w:w="1341" w:type="dxa"/>
          </w:tcPr>
          <w:p w14:paraId="4751DCD5" w14:textId="77777777" w:rsidR="00E042C9" w:rsidRPr="008B2943" w:rsidRDefault="00E042C9" w:rsidP="008B2943">
            <w:pPr>
              <w:pStyle w:val="Table10Center"/>
              <w:spacing w:before="20" w:after="20"/>
            </w:pPr>
          </w:p>
        </w:tc>
      </w:tr>
      <w:tr w:rsidR="00E042C9" w:rsidRPr="008B2943" w14:paraId="3EEB068B" w14:textId="77777777" w:rsidTr="00990D71">
        <w:trPr>
          <w:cantSplit/>
          <w:jc w:val="center"/>
        </w:trPr>
        <w:tc>
          <w:tcPr>
            <w:tcW w:w="792" w:type="dxa"/>
          </w:tcPr>
          <w:p w14:paraId="316E0CD8" w14:textId="77777777" w:rsidR="00E042C9" w:rsidRPr="008B2943" w:rsidRDefault="00E042C9" w:rsidP="008B2943">
            <w:pPr>
              <w:pStyle w:val="Table10Center"/>
              <w:spacing w:before="20" w:after="20"/>
            </w:pPr>
            <w:r w:rsidRPr="008B2943">
              <w:t>101</w:t>
            </w:r>
          </w:p>
        </w:tc>
        <w:tc>
          <w:tcPr>
            <w:tcW w:w="1233" w:type="dxa"/>
          </w:tcPr>
          <w:p w14:paraId="65EF9A26" w14:textId="77777777" w:rsidR="00E042C9" w:rsidRPr="008B2943" w:rsidRDefault="00E042C9" w:rsidP="008B2943">
            <w:pPr>
              <w:pStyle w:val="Table10Center"/>
              <w:spacing w:before="20" w:after="20"/>
            </w:pPr>
          </w:p>
        </w:tc>
        <w:tc>
          <w:tcPr>
            <w:tcW w:w="1620" w:type="dxa"/>
          </w:tcPr>
          <w:p w14:paraId="33F9A249" w14:textId="77777777" w:rsidR="00E042C9" w:rsidRPr="008B2943" w:rsidRDefault="00E042C9" w:rsidP="008B2943">
            <w:pPr>
              <w:pStyle w:val="Table10Center"/>
              <w:spacing w:before="20" w:after="20"/>
            </w:pPr>
            <w:r w:rsidRPr="008B2943">
              <w:t>N/A</w:t>
            </w:r>
          </w:p>
        </w:tc>
        <w:tc>
          <w:tcPr>
            <w:tcW w:w="1350" w:type="dxa"/>
          </w:tcPr>
          <w:p w14:paraId="0AD39560" w14:textId="77777777" w:rsidR="00E042C9" w:rsidRPr="008B2943" w:rsidRDefault="00E042C9" w:rsidP="008B2943">
            <w:pPr>
              <w:pStyle w:val="Table10Center"/>
              <w:spacing w:before="20" w:after="20"/>
            </w:pPr>
          </w:p>
        </w:tc>
        <w:tc>
          <w:tcPr>
            <w:tcW w:w="360" w:type="dxa"/>
            <w:tcBorders>
              <w:top w:val="nil"/>
              <w:bottom w:val="nil"/>
            </w:tcBorders>
          </w:tcPr>
          <w:p w14:paraId="721648F5" w14:textId="77777777" w:rsidR="00E042C9" w:rsidRPr="008B2943" w:rsidRDefault="00E042C9" w:rsidP="008B2943">
            <w:pPr>
              <w:pStyle w:val="Table10Center"/>
              <w:spacing w:before="20" w:after="20"/>
            </w:pPr>
          </w:p>
        </w:tc>
        <w:tc>
          <w:tcPr>
            <w:tcW w:w="837" w:type="dxa"/>
          </w:tcPr>
          <w:p w14:paraId="5BF9CAF9" w14:textId="77777777" w:rsidR="00E042C9" w:rsidRPr="008B2943" w:rsidRDefault="00E042C9" w:rsidP="008B2943">
            <w:pPr>
              <w:pStyle w:val="Table10Center"/>
              <w:spacing w:before="20" w:after="20"/>
            </w:pPr>
            <w:r w:rsidRPr="008B2943">
              <w:t>101</w:t>
            </w:r>
          </w:p>
        </w:tc>
        <w:tc>
          <w:tcPr>
            <w:tcW w:w="1233" w:type="dxa"/>
          </w:tcPr>
          <w:p w14:paraId="18ECA8EC" w14:textId="77777777" w:rsidR="00E042C9" w:rsidRPr="008B2943" w:rsidRDefault="00E042C9" w:rsidP="008B2943">
            <w:pPr>
              <w:pStyle w:val="Table10Center"/>
              <w:spacing w:before="20" w:after="20"/>
            </w:pPr>
          </w:p>
        </w:tc>
        <w:tc>
          <w:tcPr>
            <w:tcW w:w="1620" w:type="dxa"/>
          </w:tcPr>
          <w:p w14:paraId="4A191FE1" w14:textId="77777777" w:rsidR="00E042C9" w:rsidRPr="008B2943" w:rsidRDefault="00E042C9" w:rsidP="008B2943">
            <w:pPr>
              <w:pStyle w:val="Table10Center"/>
              <w:spacing w:before="20" w:after="20"/>
            </w:pPr>
          </w:p>
        </w:tc>
        <w:tc>
          <w:tcPr>
            <w:tcW w:w="1341" w:type="dxa"/>
          </w:tcPr>
          <w:p w14:paraId="40E8D2C7" w14:textId="77777777" w:rsidR="00E042C9" w:rsidRPr="008B2943" w:rsidRDefault="00E042C9" w:rsidP="008B2943">
            <w:pPr>
              <w:pStyle w:val="Table10Center"/>
              <w:spacing w:before="20" w:after="20"/>
            </w:pPr>
          </w:p>
        </w:tc>
      </w:tr>
      <w:tr w:rsidR="00E042C9" w:rsidRPr="008B2943" w14:paraId="1C081305" w14:textId="77777777" w:rsidTr="00990D71">
        <w:trPr>
          <w:cantSplit/>
          <w:jc w:val="center"/>
        </w:trPr>
        <w:tc>
          <w:tcPr>
            <w:tcW w:w="792" w:type="dxa"/>
          </w:tcPr>
          <w:p w14:paraId="5966CBB3" w14:textId="77777777" w:rsidR="00E042C9" w:rsidRPr="008B2943" w:rsidRDefault="00E042C9" w:rsidP="008B2943">
            <w:pPr>
              <w:pStyle w:val="Table10Center"/>
              <w:spacing w:before="20" w:after="20"/>
            </w:pPr>
            <w:r w:rsidRPr="008B2943">
              <w:t>102</w:t>
            </w:r>
          </w:p>
        </w:tc>
        <w:tc>
          <w:tcPr>
            <w:tcW w:w="1233" w:type="dxa"/>
          </w:tcPr>
          <w:p w14:paraId="57A17DA0" w14:textId="77777777" w:rsidR="00E042C9" w:rsidRPr="008B2943" w:rsidRDefault="00E042C9" w:rsidP="008B2943">
            <w:pPr>
              <w:pStyle w:val="Table10Center"/>
              <w:spacing w:before="20" w:after="20"/>
            </w:pPr>
          </w:p>
        </w:tc>
        <w:tc>
          <w:tcPr>
            <w:tcW w:w="1620" w:type="dxa"/>
          </w:tcPr>
          <w:p w14:paraId="695D36AB" w14:textId="77777777" w:rsidR="00E042C9" w:rsidRPr="008B2943" w:rsidRDefault="00E042C9" w:rsidP="008B2943">
            <w:pPr>
              <w:pStyle w:val="Table10Center"/>
              <w:spacing w:before="20" w:after="20"/>
            </w:pPr>
          </w:p>
        </w:tc>
        <w:tc>
          <w:tcPr>
            <w:tcW w:w="1350" w:type="dxa"/>
          </w:tcPr>
          <w:p w14:paraId="38072C44" w14:textId="77777777" w:rsidR="00E042C9" w:rsidRPr="008B2943" w:rsidRDefault="00E042C9" w:rsidP="008B2943">
            <w:pPr>
              <w:pStyle w:val="Table10Center"/>
              <w:spacing w:before="20" w:after="20"/>
            </w:pPr>
          </w:p>
        </w:tc>
        <w:tc>
          <w:tcPr>
            <w:tcW w:w="360" w:type="dxa"/>
            <w:tcBorders>
              <w:top w:val="nil"/>
              <w:bottom w:val="nil"/>
            </w:tcBorders>
          </w:tcPr>
          <w:p w14:paraId="063A06FF" w14:textId="77777777" w:rsidR="00E042C9" w:rsidRPr="008B2943" w:rsidRDefault="00E042C9" w:rsidP="008B2943">
            <w:pPr>
              <w:pStyle w:val="Table10Center"/>
              <w:spacing w:before="20" w:after="20"/>
            </w:pPr>
          </w:p>
        </w:tc>
        <w:tc>
          <w:tcPr>
            <w:tcW w:w="837" w:type="dxa"/>
          </w:tcPr>
          <w:p w14:paraId="7B2B1364" w14:textId="77777777" w:rsidR="00E042C9" w:rsidRPr="008B2943" w:rsidRDefault="00E042C9" w:rsidP="008B2943">
            <w:pPr>
              <w:pStyle w:val="Table10Center"/>
              <w:spacing w:before="20" w:after="20"/>
            </w:pPr>
            <w:r w:rsidRPr="008B2943">
              <w:t>102</w:t>
            </w:r>
          </w:p>
        </w:tc>
        <w:tc>
          <w:tcPr>
            <w:tcW w:w="1233" w:type="dxa"/>
          </w:tcPr>
          <w:p w14:paraId="3E93CA5B" w14:textId="77777777" w:rsidR="00E042C9" w:rsidRPr="008B2943" w:rsidRDefault="00E042C9" w:rsidP="008B2943">
            <w:pPr>
              <w:pStyle w:val="Table10Center"/>
              <w:spacing w:before="20" w:after="20"/>
            </w:pPr>
          </w:p>
        </w:tc>
        <w:tc>
          <w:tcPr>
            <w:tcW w:w="1620" w:type="dxa"/>
          </w:tcPr>
          <w:p w14:paraId="46C6D59B" w14:textId="77777777" w:rsidR="00E042C9" w:rsidRPr="008B2943" w:rsidRDefault="00E042C9" w:rsidP="008B2943">
            <w:pPr>
              <w:pStyle w:val="Table10Center"/>
              <w:spacing w:before="20" w:after="20"/>
            </w:pPr>
          </w:p>
        </w:tc>
        <w:tc>
          <w:tcPr>
            <w:tcW w:w="1341" w:type="dxa"/>
          </w:tcPr>
          <w:p w14:paraId="54FD7F43" w14:textId="77777777" w:rsidR="00E042C9" w:rsidRPr="008B2943" w:rsidRDefault="00E042C9" w:rsidP="008B2943">
            <w:pPr>
              <w:pStyle w:val="Table10Center"/>
              <w:spacing w:before="20" w:after="20"/>
            </w:pPr>
          </w:p>
        </w:tc>
      </w:tr>
      <w:tr w:rsidR="00E042C9" w:rsidRPr="008B2943" w14:paraId="1CD54257" w14:textId="77777777" w:rsidTr="00990D71">
        <w:trPr>
          <w:cantSplit/>
          <w:jc w:val="center"/>
        </w:trPr>
        <w:tc>
          <w:tcPr>
            <w:tcW w:w="792" w:type="dxa"/>
          </w:tcPr>
          <w:p w14:paraId="7CCE6CF2" w14:textId="77777777" w:rsidR="00E042C9" w:rsidRPr="008B2943" w:rsidRDefault="00E042C9" w:rsidP="008B2943">
            <w:pPr>
              <w:pStyle w:val="Table10Center"/>
              <w:spacing w:before="20" w:after="20"/>
            </w:pPr>
            <w:r w:rsidRPr="008B2943">
              <w:t>103</w:t>
            </w:r>
          </w:p>
        </w:tc>
        <w:tc>
          <w:tcPr>
            <w:tcW w:w="1233" w:type="dxa"/>
          </w:tcPr>
          <w:p w14:paraId="163680B8" w14:textId="77777777" w:rsidR="00E042C9" w:rsidRPr="008B2943" w:rsidRDefault="00E042C9" w:rsidP="008B2943">
            <w:pPr>
              <w:pStyle w:val="Table10Center"/>
              <w:spacing w:before="20" w:after="20"/>
            </w:pPr>
          </w:p>
        </w:tc>
        <w:tc>
          <w:tcPr>
            <w:tcW w:w="1620" w:type="dxa"/>
          </w:tcPr>
          <w:p w14:paraId="43F4CF9C" w14:textId="77777777" w:rsidR="00E042C9" w:rsidRPr="008B2943" w:rsidRDefault="00E042C9" w:rsidP="008B2943">
            <w:pPr>
              <w:pStyle w:val="Table10Center"/>
              <w:spacing w:before="20" w:after="20"/>
            </w:pPr>
            <w:r w:rsidRPr="008B2943">
              <w:t>N/A</w:t>
            </w:r>
          </w:p>
        </w:tc>
        <w:tc>
          <w:tcPr>
            <w:tcW w:w="1350" w:type="dxa"/>
          </w:tcPr>
          <w:p w14:paraId="21CD796D" w14:textId="77777777" w:rsidR="00E042C9" w:rsidRPr="008B2943" w:rsidRDefault="00E042C9" w:rsidP="008B2943">
            <w:pPr>
              <w:pStyle w:val="Table10Center"/>
              <w:spacing w:before="20" w:after="20"/>
            </w:pPr>
          </w:p>
        </w:tc>
        <w:tc>
          <w:tcPr>
            <w:tcW w:w="360" w:type="dxa"/>
            <w:tcBorders>
              <w:top w:val="nil"/>
              <w:bottom w:val="nil"/>
            </w:tcBorders>
          </w:tcPr>
          <w:p w14:paraId="62B817B2" w14:textId="77777777" w:rsidR="00E042C9" w:rsidRPr="008B2943" w:rsidRDefault="00E042C9" w:rsidP="008B2943">
            <w:pPr>
              <w:pStyle w:val="Table10Center"/>
              <w:spacing w:before="20" w:after="20"/>
            </w:pPr>
          </w:p>
        </w:tc>
        <w:tc>
          <w:tcPr>
            <w:tcW w:w="837" w:type="dxa"/>
          </w:tcPr>
          <w:p w14:paraId="4B720458" w14:textId="77777777" w:rsidR="00E042C9" w:rsidRPr="008B2943" w:rsidRDefault="00E042C9" w:rsidP="008B2943">
            <w:pPr>
              <w:pStyle w:val="Table10Center"/>
              <w:spacing w:before="20" w:after="20"/>
            </w:pPr>
            <w:r w:rsidRPr="008B2943">
              <w:t>103</w:t>
            </w:r>
          </w:p>
        </w:tc>
        <w:tc>
          <w:tcPr>
            <w:tcW w:w="1233" w:type="dxa"/>
          </w:tcPr>
          <w:p w14:paraId="701D8765" w14:textId="77777777" w:rsidR="00E042C9" w:rsidRPr="008B2943" w:rsidRDefault="00E042C9" w:rsidP="008B2943">
            <w:pPr>
              <w:pStyle w:val="Table10Center"/>
              <w:spacing w:before="20" w:after="20"/>
            </w:pPr>
          </w:p>
        </w:tc>
        <w:tc>
          <w:tcPr>
            <w:tcW w:w="1620" w:type="dxa"/>
          </w:tcPr>
          <w:p w14:paraId="37E02F51" w14:textId="77777777" w:rsidR="00E042C9" w:rsidRPr="008B2943" w:rsidRDefault="00E042C9" w:rsidP="008B2943">
            <w:pPr>
              <w:pStyle w:val="Table10Center"/>
              <w:spacing w:before="20" w:after="20"/>
            </w:pPr>
          </w:p>
        </w:tc>
        <w:tc>
          <w:tcPr>
            <w:tcW w:w="1341" w:type="dxa"/>
          </w:tcPr>
          <w:p w14:paraId="2E84198F" w14:textId="77777777" w:rsidR="00E042C9" w:rsidRPr="008B2943" w:rsidRDefault="00E042C9" w:rsidP="008B2943">
            <w:pPr>
              <w:pStyle w:val="Table10Center"/>
              <w:spacing w:before="20" w:after="20"/>
            </w:pPr>
          </w:p>
        </w:tc>
      </w:tr>
      <w:tr w:rsidR="00E042C9" w:rsidRPr="008B2943" w14:paraId="3828E255" w14:textId="77777777" w:rsidTr="00990D71">
        <w:trPr>
          <w:cantSplit/>
          <w:jc w:val="center"/>
        </w:trPr>
        <w:tc>
          <w:tcPr>
            <w:tcW w:w="792" w:type="dxa"/>
          </w:tcPr>
          <w:p w14:paraId="3C5ED0B5" w14:textId="77777777" w:rsidR="00E042C9" w:rsidRPr="008B2943" w:rsidRDefault="00E042C9" w:rsidP="008B2943">
            <w:pPr>
              <w:pStyle w:val="Table10Center"/>
              <w:spacing w:before="20" w:after="20"/>
            </w:pPr>
            <w:r w:rsidRPr="008B2943">
              <w:t>104</w:t>
            </w:r>
          </w:p>
        </w:tc>
        <w:tc>
          <w:tcPr>
            <w:tcW w:w="1233" w:type="dxa"/>
          </w:tcPr>
          <w:p w14:paraId="1C798613" w14:textId="77777777" w:rsidR="00E042C9" w:rsidRPr="008B2943" w:rsidRDefault="00E042C9" w:rsidP="008B2943">
            <w:pPr>
              <w:pStyle w:val="Table10Center"/>
              <w:spacing w:before="20" w:after="20"/>
            </w:pPr>
          </w:p>
        </w:tc>
        <w:tc>
          <w:tcPr>
            <w:tcW w:w="1620" w:type="dxa"/>
          </w:tcPr>
          <w:p w14:paraId="7D1943F7" w14:textId="77777777" w:rsidR="00E042C9" w:rsidRPr="008B2943" w:rsidRDefault="00E042C9" w:rsidP="008B2943">
            <w:pPr>
              <w:pStyle w:val="Table10Center"/>
              <w:spacing w:before="20" w:after="20"/>
            </w:pPr>
            <w:r w:rsidRPr="008B2943">
              <w:t>N/A</w:t>
            </w:r>
          </w:p>
        </w:tc>
        <w:tc>
          <w:tcPr>
            <w:tcW w:w="1350" w:type="dxa"/>
          </w:tcPr>
          <w:p w14:paraId="4D515C5B" w14:textId="77777777" w:rsidR="00E042C9" w:rsidRPr="008B2943" w:rsidRDefault="00E042C9" w:rsidP="008B2943">
            <w:pPr>
              <w:pStyle w:val="Table10Center"/>
              <w:spacing w:before="20" w:after="20"/>
            </w:pPr>
          </w:p>
        </w:tc>
        <w:tc>
          <w:tcPr>
            <w:tcW w:w="360" w:type="dxa"/>
            <w:tcBorders>
              <w:top w:val="nil"/>
              <w:bottom w:val="nil"/>
            </w:tcBorders>
          </w:tcPr>
          <w:p w14:paraId="4550F230" w14:textId="77777777" w:rsidR="00E042C9" w:rsidRPr="008B2943" w:rsidRDefault="00E042C9" w:rsidP="008B2943">
            <w:pPr>
              <w:pStyle w:val="Table10Center"/>
              <w:spacing w:before="20" w:after="20"/>
            </w:pPr>
          </w:p>
        </w:tc>
        <w:tc>
          <w:tcPr>
            <w:tcW w:w="837" w:type="dxa"/>
          </w:tcPr>
          <w:p w14:paraId="4D680131" w14:textId="77777777" w:rsidR="00E042C9" w:rsidRPr="008B2943" w:rsidRDefault="00E042C9" w:rsidP="008B2943">
            <w:pPr>
              <w:pStyle w:val="Table10Center"/>
              <w:spacing w:before="20" w:after="20"/>
            </w:pPr>
            <w:r w:rsidRPr="008B2943">
              <w:t>104</w:t>
            </w:r>
          </w:p>
        </w:tc>
        <w:tc>
          <w:tcPr>
            <w:tcW w:w="1233" w:type="dxa"/>
          </w:tcPr>
          <w:p w14:paraId="2A0281E7" w14:textId="77777777" w:rsidR="00E042C9" w:rsidRPr="008B2943" w:rsidRDefault="00E042C9" w:rsidP="008B2943">
            <w:pPr>
              <w:pStyle w:val="Table10Center"/>
              <w:spacing w:before="20" w:after="20"/>
            </w:pPr>
          </w:p>
        </w:tc>
        <w:tc>
          <w:tcPr>
            <w:tcW w:w="1620" w:type="dxa"/>
          </w:tcPr>
          <w:p w14:paraId="3D3E513C" w14:textId="77777777" w:rsidR="00E042C9" w:rsidRPr="008B2943" w:rsidRDefault="00E042C9" w:rsidP="008B2943">
            <w:pPr>
              <w:pStyle w:val="Table10Center"/>
              <w:spacing w:before="20" w:after="20"/>
            </w:pPr>
          </w:p>
        </w:tc>
        <w:tc>
          <w:tcPr>
            <w:tcW w:w="1341" w:type="dxa"/>
          </w:tcPr>
          <w:p w14:paraId="1ABF4E3B" w14:textId="77777777" w:rsidR="00E042C9" w:rsidRPr="008B2943" w:rsidRDefault="00E042C9" w:rsidP="008B2943">
            <w:pPr>
              <w:pStyle w:val="Table10Center"/>
              <w:spacing w:before="20" w:after="20"/>
            </w:pPr>
          </w:p>
        </w:tc>
      </w:tr>
      <w:tr w:rsidR="00E042C9" w:rsidRPr="008B2943" w14:paraId="350C5098" w14:textId="77777777" w:rsidTr="00990D71">
        <w:trPr>
          <w:cantSplit/>
          <w:jc w:val="center"/>
        </w:trPr>
        <w:tc>
          <w:tcPr>
            <w:tcW w:w="792" w:type="dxa"/>
          </w:tcPr>
          <w:p w14:paraId="137FB9DD" w14:textId="77777777" w:rsidR="00E042C9" w:rsidRPr="008B2943" w:rsidRDefault="00E042C9" w:rsidP="008B2943">
            <w:pPr>
              <w:pStyle w:val="Table10Center"/>
              <w:spacing w:before="20" w:after="20"/>
            </w:pPr>
            <w:r w:rsidRPr="008B2943">
              <w:t>105</w:t>
            </w:r>
          </w:p>
        </w:tc>
        <w:tc>
          <w:tcPr>
            <w:tcW w:w="1233" w:type="dxa"/>
          </w:tcPr>
          <w:p w14:paraId="260A04BD" w14:textId="77777777" w:rsidR="00E042C9" w:rsidRPr="008B2943" w:rsidRDefault="00E042C9" w:rsidP="008B2943">
            <w:pPr>
              <w:pStyle w:val="Table10Center"/>
              <w:spacing w:before="20" w:after="20"/>
            </w:pPr>
          </w:p>
        </w:tc>
        <w:tc>
          <w:tcPr>
            <w:tcW w:w="1620" w:type="dxa"/>
          </w:tcPr>
          <w:p w14:paraId="69649C00" w14:textId="77777777" w:rsidR="00E042C9" w:rsidRPr="008B2943" w:rsidRDefault="00E042C9" w:rsidP="008B2943">
            <w:pPr>
              <w:pStyle w:val="Table10Center"/>
              <w:spacing w:before="20" w:after="20"/>
            </w:pPr>
            <w:r w:rsidRPr="008B2943">
              <w:t>N/A</w:t>
            </w:r>
          </w:p>
        </w:tc>
        <w:tc>
          <w:tcPr>
            <w:tcW w:w="1350" w:type="dxa"/>
          </w:tcPr>
          <w:p w14:paraId="53C1A7EE" w14:textId="77777777" w:rsidR="00E042C9" w:rsidRPr="008B2943" w:rsidRDefault="00E042C9" w:rsidP="008B2943">
            <w:pPr>
              <w:pStyle w:val="Table10Center"/>
              <w:spacing w:before="20" w:after="20"/>
            </w:pPr>
          </w:p>
        </w:tc>
        <w:tc>
          <w:tcPr>
            <w:tcW w:w="360" w:type="dxa"/>
            <w:tcBorders>
              <w:top w:val="nil"/>
              <w:bottom w:val="nil"/>
            </w:tcBorders>
          </w:tcPr>
          <w:p w14:paraId="47543FEF" w14:textId="77777777" w:rsidR="00E042C9" w:rsidRPr="008B2943" w:rsidRDefault="00E042C9" w:rsidP="008B2943">
            <w:pPr>
              <w:pStyle w:val="Table10Center"/>
              <w:spacing w:before="20" w:after="20"/>
            </w:pPr>
          </w:p>
        </w:tc>
        <w:tc>
          <w:tcPr>
            <w:tcW w:w="837" w:type="dxa"/>
          </w:tcPr>
          <w:p w14:paraId="062591F0" w14:textId="77777777" w:rsidR="00E042C9" w:rsidRPr="008B2943" w:rsidRDefault="00E042C9" w:rsidP="008B2943">
            <w:pPr>
              <w:pStyle w:val="Table10Center"/>
              <w:spacing w:before="20" w:after="20"/>
            </w:pPr>
            <w:r w:rsidRPr="008B2943">
              <w:t>105</w:t>
            </w:r>
          </w:p>
        </w:tc>
        <w:tc>
          <w:tcPr>
            <w:tcW w:w="1233" w:type="dxa"/>
          </w:tcPr>
          <w:p w14:paraId="6A5C5D0E" w14:textId="77777777" w:rsidR="00E042C9" w:rsidRPr="008B2943" w:rsidRDefault="00E042C9" w:rsidP="008B2943">
            <w:pPr>
              <w:pStyle w:val="Table10Center"/>
              <w:spacing w:before="20" w:after="20"/>
            </w:pPr>
          </w:p>
        </w:tc>
        <w:tc>
          <w:tcPr>
            <w:tcW w:w="1620" w:type="dxa"/>
          </w:tcPr>
          <w:p w14:paraId="746ADD1E" w14:textId="77777777" w:rsidR="00E042C9" w:rsidRPr="008B2943" w:rsidRDefault="00E042C9" w:rsidP="008B2943">
            <w:pPr>
              <w:pStyle w:val="Table10Center"/>
              <w:spacing w:before="20" w:after="20"/>
            </w:pPr>
          </w:p>
        </w:tc>
        <w:tc>
          <w:tcPr>
            <w:tcW w:w="1341" w:type="dxa"/>
          </w:tcPr>
          <w:p w14:paraId="42B1AB7A" w14:textId="77777777" w:rsidR="00E042C9" w:rsidRPr="008B2943" w:rsidRDefault="00E042C9" w:rsidP="008B2943">
            <w:pPr>
              <w:pStyle w:val="Table10Center"/>
              <w:spacing w:before="20" w:after="20"/>
            </w:pPr>
          </w:p>
        </w:tc>
      </w:tr>
      <w:tr w:rsidR="00E042C9" w:rsidRPr="008B2943" w14:paraId="4E79DF1F" w14:textId="77777777" w:rsidTr="00990D71">
        <w:trPr>
          <w:cantSplit/>
          <w:jc w:val="center"/>
        </w:trPr>
        <w:tc>
          <w:tcPr>
            <w:tcW w:w="792" w:type="dxa"/>
          </w:tcPr>
          <w:p w14:paraId="347CB8ED" w14:textId="77777777" w:rsidR="00E042C9" w:rsidRPr="008B2943" w:rsidRDefault="00E042C9" w:rsidP="008B2943">
            <w:pPr>
              <w:pStyle w:val="Table10Center"/>
              <w:spacing w:before="20" w:after="20"/>
            </w:pPr>
            <w:r w:rsidRPr="008B2943">
              <w:t>106</w:t>
            </w:r>
          </w:p>
        </w:tc>
        <w:tc>
          <w:tcPr>
            <w:tcW w:w="1233" w:type="dxa"/>
          </w:tcPr>
          <w:p w14:paraId="2FCF308B" w14:textId="77777777" w:rsidR="00E042C9" w:rsidRPr="008B2943" w:rsidRDefault="00E042C9" w:rsidP="008B2943">
            <w:pPr>
              <w:pStyle w:val="Table10Center"/>
              <w:spacing w:before="20" w:after="20"/>
            </w:pPr>
          </w:p>
        </w:tc>
        <w:tc>
          <w:tcPr>
            <w:tcW w:w="1620" w:type="dxa"/>
          </w:tcPr>
          <w:p w14:paraId="3A86132C" w14:textId="77777777" w:rsidR="00E042C9" w:rsidRPr="008B2943" w:rsidRDefault="00E042C9" w:rsidP="008B2943">
            <w:pPr>
              <w:pStyle w:val="Table10Center"/>
              <w:spacing w:before="20" w:after="20"/>
            </w:pPr>
            <w:r w:rsidRPr="008B2943">
              <w:t>N/A</w:t>
            </w:r>
          </w:p>
        </w:tc>
        <w:tc>
          <w:tcPr>
            <w:tcW w:w="1350" w:type="dxa"/>
          </w:tcPr>
          <w:p w14:paraId="449A4E2F" w14:textId="77777777" w:rsidR="00E042C9" w:rsidRPr="008B2943" w:rsidRDefault="00E042C9" w:rsidP="008B2943">
            <w:pPr>
              <w:pStyle w:val="Table10Center"/>
              <w:spacing w:before="20" w:after="20"/>
            </w:pPr>
          </w:p>
        </w:tc>
        <w:tc>
          <w:tcPr>
            <w:tcW w:w="360" w:type="dxa"/>
            <w:tcBorders>
              <w:top w:val="nil"/>
              <w:bottom w:val="nil"/>
            </w:tcBorders>
          </w:tcPr>
          <w:p w14:paraId="6EB63AB0" w14:textId="77777777" w:rsidR="00E042C9" w:rsidRPr="008B2943" w:rsidRDefault="00E042C9" w:rsidP="008B2943">
            <w:pPr>
              <w:pStyle w:val="Table10Center"/>
              <w:spacing w:before="20" w:after="20"/>
            </w:pPr>
          </w:p>
        </w:tc>
        <w:tc>
          <w:tcPr>
            <w:tcW w:w="837" w:type="dxa"/>
          </w:tcPr>
          <w:p w14:paraId="5FF65511" w14:textId="77777777" w:rsidR="00E042C9" w:rsidRPr="008B2943" w:rsidRDefault="00E042C9" w:rsidP="008B2943">
            <w:pPr>
              <w:pStyle w:val="Table10Center"/>
              <w:spacing w:before="20" w:after="20"/>
            </w:pPr>
            <w:r w:rsidRPr="008B2943">
              <w:t>106</w:t>
            </w:r>
          </w:p>
        </w:tc>
        <w:tc>
          <w:tcPr>
            <w:tcW w:w="1233" w:type="dxa"/>
          </w:tcPr>
          <w:p w14:paraId="082A5302" w14:textId="77777777" w:rsidR="00E042C9" w:rsidRPr="008B2943" w:rsidRDefault="00E042C9" w:rsidP="008B2943">
            <w:pPr>
              <w:pStyle w:val="Table10Center"/>
              <w:spacing w:before="20" w:after="20"/>
            </w:pPr>
          </w:p>
        </w:tc>
        <w:tc>
          <w:tcPr>
            <w:tcW w:w="1620" w:type="dxa"/>
          </w:tcPr>
          <w:p w14:paraId="5ABF216E" w14:textId="77777777" w:rsidR="00E042C9" w:rsidRPr="008B2943" w:rsidRDefault="00E042C9" w:rsidP="008B2943">
            <w:pPr>
              <w:pStyle w:val="Table10Center"/>
              <w:spacing w:before="20" w:after="20"/>
            </w:pPr>
          </w:p>
        </w:tc>
        <w:tc>
          <w:tcPr>
            <w:tcW w:w="1341" w:type="dxa"/>
          </w:tcPr>
          <w:p w14:paraId="71727185" w14:textId="77777777" w:rsidR="00E042C9" w:rsidRPr="008B2943" w:rsidRDefault="00E042C9" w:rsidP="008B2943">
            <w:pPr>
              <w:pStyle w:val="Table10Center"/>
              <w:spacing w:before="20" w:after="20"/>
            </w:pPr>
          </w:p>
        </w:tc>
      </w:tr>
      <w:tr w:rsidR="00E042C9" w:rsidRPr="008B2943" w14:paraId="7C7BEABE" w14:textId="77777777" w:rsidTr="00990D71">
        <w:trPr>
          <w:cantSplit/>
          <w:jc w:val="center"/>
        </w:trPr>
        <w:tc>
          <w:tcPr>
            <w:tcW w:w="792" w:type="dxa"/>
          </w:tcPr>
          <w:p w14:paraId="34718001" w14:textId="77777777" w:rsidR="00E042C9" w:rsidRPr="008B2943" w:rsidRDefault="00E042C9" w:rsidP="008B2943">
            <w:pPr>
              <w:pStyle w:val="Table10Center"/>
              <w:spacing w:before="20" w:after="20"/>
            </w:pPr>
            <w:r w:rsidRPr="008B2943">
              <w:t>107</w:t>
            </w:r>
          </w:p>
        </w:tc>
        <w:tc>
          <w:tcPr>
            <w:tcW w:w="1233" w:type="dxa"/>
          </w:tcPr>
          <w:p w14:paraId="014874BE" w14:textId="77777777" w:rsidR="00E042C9" w:rsidRPr="008B2943" w:rsidRDefault="00E042C9" w:rsidP="008B2943">
            <w:pPr>
              <w:pStyle w:val="Table10Center"/>
              <w:spacing w:before="20" w:after="20"/>
            </w:pPr>
          </w:p>
        </w:tc>
        <w:tc>
          <w:tcPr>
            <w:tcW w:w="1620" w:type="dxa"/>
          </w:tcPr>
          <w:p w14:paraId="53B35059" w14:textId="77777777" w:rsidR="00E042C9" w:rsidRPr="008B2943" w:rsidRDefault="00E042C9" w:rsidP="008B2943">
            <w:pPr>
              <w:pStyle w:val="Table10Center"/>
              <w:spacing w:before="20" w:after="20"/>
            </w:pPr>
            <w:r w:rsidRPr="008B2943">
              <w:t>N/A</w:t>
            </w:r>
          </w:p>
        </w:tc>
        <w:tc>
          <w:tcPr>
            <w:tcW w:w="1350" w:type="dxa"/>
          </w:tcPr>
          <w:p w14:paraId="211E506F" w14:textId="77777777" w:rsidR="00E042C9" w:rsidRPr="008B2943" w:rsidRDefault="00E042C9" w:rsidP="008B2943">
            <w:pPr>
              <w:pStyle w:val="Table10Center"/>
              <w:spacing w:before="20" w:after="20"/>
            </w:pPr>
          </w:p>
        </w:tc>
        <w:tc>
          <w:tcPr>
            <w:tcW w:w="360" w:type="dxa"/>
            <w:tcBorders>
              <w:top w:val="nil"/>
              <w:bottom w:val="nil"/>
            </w:tcBorders>
          </w:tcPr>
          <w:p w14:paraId="2300790F" w14:textId="77777777" w:rsidR="00E042C9" w:rsidRPr="008B2943" w:rsidRDefault="00E042C9" w:rsidP="008B2943">
            <w:pPr>
              <w:pStyle w:val="Table10Center"/>
              <w:spacing w:before="20" w:after="20"/>
            </w:pPr>
          </w:p>
        </w:tc>
        <w:tc>
          <w:tcPr>
            <w:tcW w:w="837" w:type="dxa"/>
          </w:tcPr>
          <w:p w14:paraId="6430F9E8" w14:textId="77777777" w:rsidR="00E042C9" w:rsidRPr="008B2943" w:rsidRDefault="00E042C9" w:rsidP="008B2943">
            <w:pPr>
              <w:pStyle w:val="Table10Center"/>
              <w:spacing w:before="20" w:after="20"/>
            </w:pPr>
            <w:r w:rsidRPr="008B2943">
              <w:t>107</w:t>
            </w:r>
          </w:p>
        </w:tc>
        <w:tc>
          <w:tcPr>
            <w:tcW w:w="1233" w:type="dxa"/>
          </w:tcPr>
          <w:p w14:paraId="45F021BB" w14:textId="77777777" w:rsidR="00E042C9" w:rsidRPr="008B2943" w:rsidRDefault="00E042C9" w:rsidP="008B2943">
            <w:pPr>
              <w:pStyle w:val="Table10Center"/>
              <w:spacing w:before="20" w:after="20"/>
            </w:pPr>
          </w:p>
        </w:tc>
        <w:tc>
          <w:tcPr>
            <w:tcW w:w="1620" w:type="dxa"/>
          </w:tcPr>
          <w:p w14:paraId="284AE4B7" w14:textId="77777777" w:rsidR="00E042C9" w:rsidRPr="008B2943" w:rsidRDefault="00E042C9" w:rsidP="008B2943">
            <w:pPr>
              <w:pStyle w:val="Table10Center"/>
              <w:spacing w:before="20" w:after="20"/>
            </w:pPr>
          </w:p>
        </w:tc>
        <w:tc>
          <w:tcPr>
            <w:tcW w:w="1341" w:type="dxa"/>
          </w:tcPr>
          <w:p w14:paraId="5C351BE4" w14:textId="77777777" w:rsidR="00E042C9" w:rsidRPr="008B2943" w:rsidRDefault="00E042C9" w:rsidP="008B2943">
            <w:pPr>
              <w:pStyle w:val="Table10Center"/>
              <w:spacing w:before="20" w:after="20"/>
            </w:pPr>
          </w:p>
        </w:tc>
      </w:tr>
      <w:tr w:rsidR="00E042C9" w:rsidRPr="008B2943" w14:paraId="7F89B214" w14:textId="77777777" w:rsidTr="00990D71">
        <w:trPr>
          <w:cantSplit/>
          <w:jc w:val="center"/>
        </w:trPr>
        <w:tc>
          <w:tcPr>
            <w:tcW w:w="792" w:type="dxa"/>
          </w:tcPr>
          <w:p w14:paraId="38E970F6" w14:textId="77777777" w:rsidR="00E042C9" w:rsidRPr="008B2943" w:rsidRDefault="00E042C9" w:rsidP="008B2943">
            <w:pPr>
              <w:pStyle w:val="Table10Center"/>
              <w:spacing w:before="20" w:after="20"/>
            </w:pPr>
            <w:r w:rsidRPr="008B2943">
              <w:t>108</w:t>
            </w:r>
          </w:p>
        </w:tc>
        <w:tc>
          <w:tcPr>
            <w:tcW w:w="1233" w:type="dxa"/>
          </w:tcPr>
          <w:p w14:paraId="6E9F639B" w14:textId="77777777" w:rsidR="00E042C9" w:rsidRPr="008B2943" w:rsidRDefault="00E042C9" w:rsidP="008B2943">
            <w:pPr>
              <w:pStyle w:val="Table10Center"/>
              <w:spacing w:before="20" w:after="20"/>
            </w:pPr>
          </w:p>
        </w:tc>
        <w:tc>
          <w:tcPr>
            <w:tcW w:w="1620" w:type="dxa"/>
          </w:tcPr>
          <w:p w14:paraId="73BD3421" w14:textId="77777777" w:rsidR="00E042C9" w:rsidRPr="008B2943" w:rsidRDefault="00E042C9" w:rsidP="008B2943">
            <w:pPr>
              <w:pStyle w:val="Table10Center"/>
              <w:spacing w:before="20" w:after="20"/>
            </w:pPr>
          </w:p>
        </w:tc>
        <w:tc>
          <w:tcPr>
            <w:tcW w:w="1350" w:type="dxa"/>
          </w:tcPr>
          <w:p w14:paraId="3C85DBE3" w14:textId="77777777" w:rsidR="00E042C9" w:rsidRPr="008B2943" w:rsidRDefault="00E042C9" w:rsidP="008B2943">
            <w:pPr>
              <w:pStyle w:val="Table10Center"/>
              <w:spacing w:before="20" w:after="20"/>
            </w:pPr>
          </w:p>
        </w:tc>
        <w:tc>
          <w:tcPr>
            <w:tcW w:w="360" w:type="dxa"/>
            <w:tcBorders>
              <w:top w:val="nil"/>
              <w:bottom w:val="nil"/>
            </w:tcBorders>
          </w:tcPr>
          <w:p w14:paraId="76515DB7" w14:textId="77777777" w:rsidR="00E042C9" w:rsidRPr="008B2943" w:rsidRDefault="00E042C9" w:rsidP="008B2943">
            <w:pPr>
              <w:pStyle w:val="Table10Center"/>
              <w:spacing w:before="20" w:after="20"/>
            </w:pPr>
          </w:p>
        </w:tc>
        <w:tc>
          <w:tcPr>
            <w:tcW w:w="837" w:type="dxa"/>
          </w:tcPr>
          <w:p w14:paraId="2A8535E9" w14:textId="77777777" w:rsidR="00E042C9" w:rsidRPr="008B2943" w:rsidRDefault="00E042C9" w:rsidP="008B2943">
            <w:pPr>
              <w:pStyle w:val="Table10Center"/>
              <w:spacing w:before="20" w:after="20"/>
            </w:pPr>
            <w:r w:rsidRPr="008B2943">
              <w:t>108</w:t>
            </w:r>
          </w:p>
        </w:tc>
        <w:tc>
          <w:tcPr>
            <w:tcW w:w="1233" w:type="dxa"/>
          </w:tcPr>
          <w:p w14:paraId="5371EC02" w14:textId="77777777" w:rsidR="00E042C9" w:rsidRPr="008B2943" w:rsidRDefault="00E042C9" w:rsidP="008B2943">
            <w:pPr>
              <w:pStyle w:val="Table10Center"/>
              <w:spacing w:before="20" w:after="20"/>
            </w:pPr>
          </w:p>
        </w:tc>
        <w:tc>
          <w:tcPr>
            <w:tcW w:w="1620" w:type="dxa"/>
          </w:tcPr>
          <w:p w14:paraId="5477E3B0" w14:textId="77777777" w:rsidR="00E042C9" w:rsidRPr="008B2943" w:rsidRDefault="00E042C9" w:rsidP="008B2943">
            <w:pPr>
              <w:pStyle w:val="Table10Center"/>
              <w:spacing w:before="20" w:after="20"/>
            </w:pPr>
          </w:p>
        </w:tc>
        <w:tc>
          <w:tcPr>
            <w:tcW w:w="1341" w:type="dxa"/>
          </w:tcPr>
          <w:p w14:paraId="1666C469" w14:textId="77777777" w:rsidR="00E042C9" w:rsidRPr="008B2943" w:rsidRDefault="00E042C9" w:rsidP="008B2943">
            <w:pPr>
              <w:pStyle w:val="Table10Center"/>
              <w:spacing w:before="20" w:after="20"/>
            </w:pPr>
          </w:p>
        </w:tc>
      </w:tr>
      <w:tr w:rsidR="00E042C9" w:rsidRPr="008B2943" w14:paraId="247207B0" w14:textId="77777777" w:rsidTr="00990D71">
        <w:trPr>
          <w:cantSplit/>
          <w:jc w:val="center"/>
        </w:trPr>
        <w:tc>
          <w:tcPr>
            <w:tcW w:w="792" w:type="dxa"/>
          </w:tcPr>
          <w:p w14:paraId="6081A379" w14:textId="77777777" w:rsidR="00E042C9" w:rsidRPr="008B2943" w:rsidRDefault="00E042C9" w:rsidP="008B2943">
            <w:pPr>
              <w:pStyle w:val="Table10Center"/>
              <w:spacing w:before="20" w:after="20"/>
            </w:pPr>
            <w:r w:rsidRPr="008B2943">
              <w:t>109</w:t>
            </w:r>
          </w:p>
        </w:tc>
        <w:tc>
          <w:tcPr>
            <w:tcW w:w="1233" w:type="dxa"/>
          </w:tcPr>
          <w:p w14:paraId="68693CAF" w14:textId="77777777" w:rsidR="00E042C9" w:rsidRPr="008B2943" w:rsidRDefault="00E042C9" w:rsidP="008B2943">
            <w:pPr>
              <w:pStyle w:val="Table10Center"/>
              <w:spacing w:before="20" w:after="20"/>
            </w:pPr>
          </w:p>
        </w:tc>
        <w:tc>
          <w:tcPr>
            <w:tcW w:w="1620" w:type="dxa"/>
          </w:tcPr>
          <w:p w14:paraId="2849FCB6" w14:textId="77777777" w:rsidR="00E042C9" w:rsidRPr="008B2943" w:rsidRDefault="00E042C9" w:rsidP="008B2943">
            <w:pPr>
              <w:pStyle w:val="Table10Center"/>
              <w:spacing w:before="20" w:after="20"/>
            </w:pPr>
            <w:r w:rsidRPr="008B2943">
              <w:t>N/A</w:t>
            </w:r>
          </w:p>
        </w:tc>
        <w:tc>
          <w:tcPr>
            <w:tcW w:w="1350" w:type="dxa"/>
          </w:tcPr>
          <w:p w14:paraId="3970A49D" w14:textId="77777777" w:rsidR="00E042C9" w:rsidRPr="008B2943" w:rsidRDefault="00E042C9" w:rsidP="008B2943">
            <w:pPr>
              <w:pStyle w:val="Table10Center"/>
              <w:spacing w:before="20" w:after="20"/>
            </w:pPr>
          </w:p>
        </w:tc>
        <w:tc>
          <w:tcPr>
            <w:tcW w:w="360" w:type="dxa"/>
            <w:tcBorders>
              <w:top w:val="nil"/>
              <w:bottom w:val="nil"/>
            </w:tcBorders>
          </w:tcPr>
          <w:p w14:paraId="3167F45A" w14:textId="77777777" w:rsidR="00E042C9" w:rsidRPr="008B2943" w:rsidRDefault="00E042C9" w:rsidP="008B2943">
            <w:pPr>
              <w:pStyle w:val="Table10Center"/>
              <w:spacing w:before="20" w:after="20"/>
            </w:pPr>
          </w:p>
        </w:tc>
        <w:tc>
          <w:tcPr>
            <w:tcW w:w="837" w:type="dxa"/>
          </w:tcPr>
          <w:p w14:paraId="7C15E7F3" w14:textId="77777777" w:rsidR="00E042C9" w:rsidRPr="008B2943" w:rsidRDefault="00E042C9" w:rsidP="008B2943">
            <w:pPr>
              <w:pStyle w:val="Table10Center"/>
              <w:spacing w:before="20" w:after="20"/>
            </w:pPr>
            <w:r w:rsidRPr="008B2943">
              <w:t>109</w:t>
            </w:r>
          </w:p>
        </w:tc>
        <w:tc>
          <w:tcPr>
            <w:tcW w:w="1233" w:type="dxa"/>
          </w:tcPr>
          <w:p w14:paraId="6F704B83" w14:textId="77777777" w:rsidR="00E042C9" w:rsidRPr="008B2943" w:rsidRDefault="00E042C9" w:rsidP="008B2943">
            <w:pPr>
              <w:pStyle w:val="Table10Center"/>
              <w:spacing w:before="20" w:after="20"/>
            </w:pPr>
          </w:p>
        </w:tc>
        <w:tc>
          <w:tcPr>
            <w:tcW w:w="1620" w:type="dxa"/>
          </w:tcPr>
          <w:p w14:paraId="420DD2B5" w14:textId="77777777" w:rsidR="00E042C9" w:rsidRPr="008B2943" w:rsidRDefault="00E042C9" w:rsidP="008B2943">
            <w:pPr>
              <w:pStyle w:val="Table10Center"/>
              <w:spacing w:before="20" w:after="20"/>
            </w:pPr>
          </w:p>
        </w:tc>
        <w:tc>
          <w:tcPr>
            <w:tcW w:w="1341" w:type="dxa"/>
          </w:tcPr>
          <w:p w14:paraId="275935CF" w14:textId="77777777" w:rsidR="00E042C9" w:rsidRPr="008B2943" w:rsidRDefault="00E042C9" w:rsidP="008B2943">
            <w:pPr>
              <w:pStyle w:val="Table10Center"/>
              <w:spacing w:before="20" w:after="20"/>
            </w:pPr>
          </w:p>
        </w:tc>
      </w:tr>
      <w:tr w:rsidR="00E042C9" w:rsidRPr="008B2943" w14:paraId="0B9BEDF2" w14:textId="77777777" w:rsidTr="00990D71">
        <w:trPr>
          <w:cantSplit/>
          <w:jc w:val="center"/>
        </w:trPr>
        <w:tc>
          <w:tcPr>
            <w:tcW w:w="792" w:type="dxa"/>
          </w:tcPr>
          <w:p w14:paraId="459DBB56" w14:textId="77777777" w:rsidR="00E042C9" w:rsidRPr="008B2943" w:rsidRDefault="00E042C9" w:rsidP="008B2943">
            <w:pPr>
              <w:pStyle w:val="Table10Center"/>
              <w:spacing w:before="20" w:after="20"/>
            </w:pPr>
            <w:r w:rsidRPr="008B2943">
              <w:t>110</w:t>
            </w:r>
          </w:p>
        </w:tc>
        <w:tc>
          <w:tcPr>
            <w:tcW w:w="1233" w:type="dxa"/>
          </w:tcPr>
          <w:p w14:paraId="4F28A842" w14:textId="77777777" w:rsidR="00E042C9" w:rsidRPr="008B2943" w:rsidRDefault="00E042C9" w:rsidP="008B2943">
            <w:pPr>
              <w:pStyle w:val="Table10Center"/>
              <w:spacing w:before="20" w:after="20"/>
            </w:pPr>
          </w:p>
        </w:tc>
        <w:tc>
          <w:tcPr>
            <w:tcW w:w="1620" w:type="dxa"/>
          </w:tcPr>
          <w:p w14:paraId="65CBD9E5" w14:textId="77777777" w:rsidR="00E042C9" w:rsidRPr="008B2943" w:rsidRDefault="00E042C9" w:rsidP="008B2943">
            <w:pPr>
              <w:pStyle w:val="Table10Center"/>
              <w:spacing w:before="20" w:after="20"/>
            </w:pPr>
            <w:r w:rsidRPr="008B2943">
              <w:t>N/A</w:t>
            </w:r>
          </w:p>
        </w:tc>
        <w:tc>
          <w:tcPr>
            <w:tcW w:w="1350" w:type="dxa"/>
          </w:tcPr>
          <w:p w14:paraId="587311F0" w14:textId="77777777" w:rsidR="00E042C9" w:rsidRPr="008B2943" w:rsidRDefault="00E042C9" w:rsidP="008B2943">
            <w:pPr>
              <w:pStyle w:val="Table10Center"/>
              <w:spacing w:before="20" w:after="20"/>
            </w:pPr>
          </w:p>
        </w:tc>
        <w:tc>
          <w:tcPr>
            <w:tcW w:w="360" w:type="dxa"/>
            <w:tcBorders>
              <w:top w:val="nil"/>
              <w:bottom w:val="nil"/>
            </w:tcBorders>
          </w:tcPr>
          <w:p w14:paraId="518405AB" w14:textId="77777777" w:rsidR="00E042C9" w:rsidRPr="008B2943" w:rsidRDefault="00E042C9" w:rsidP="008B2943">
            <w:pPr>
              <w:pStyle w:val="Table10Center"/>
              <w:spacing w:before="20" w:after="20"/>
            </w:pPr>
          </w:p>
        </w:tc>
        <w:tc>
          <w:tcPr>
            <w:tcW w:w="837" w:type="dxa"/>
          </w:tcPr>
          <w:p w14:paraId="50DA5706" w14:textId="77777777" w:rsidR="00E042C9" w:rsidRPr="008B2943" w:rsidRDefault="00E042C9" w:rsidP="008B2943">
            <w:pPr>
              <w:pStyle w:val="Table10Center"/>
              <w:spacing w:before="20" w:after="20"/>
            </w:pPr>
            <w:r w:rsidRPr="008B2943">
              <w:t>110</w:t>
            </w:r>
          </w:p>
        </w:tc>
        <w:tc>
          <w:tcPr>
            <w:tcW w:w="1233" w:type="dxa"/>
          </w:tcPr>
          <w:p w14:paraId="63495C37" w14:textId="77777777" w:rsidR="00E042C9" w:rsidRPr="008B2943" w:rsidRDefault="00E042C9" w:rsidP="008B2943">
            <w:pPr>
              <w:pStyle w:val="Table10Center"/>
              <w:spacing w:before="20" w:after="20"/>
            </w:pPr>
          </w:p>
        </w:tc>
        <w:tc>
          <w:tcPr>
            <w:tcW w:w="1620" w:type="dxa"/>
          </w:tcPr>
          <w:p w14:paraId="10639E6C" w14:textId="77777777" w:rsidR="00E042C9" w:rsidRPr="008B2943" w:rsidRDefault="00E042C9" w:rsidP="008B2943">
            <w:pPr>
              <w:pStyle w:val="Table10Center"/>
              <w:spacing w:before="20" w:after="20"/>
            </w:pPr>
          </w:p>
        </w:tc>
        <w:tc>
          <w:tcPr>
            <w:tcW w:w="1341" w:type="dxa"/>
          </w:tcPr>
          <w:p w14:paraId="58C1530D" w14:textId="77777777" w:rsidR="00E042C9" w:rsidRPr="008B2943" w:rsidRDefault="00E042C9" w:rsidP="008B2943">
            <w:pPr>
              <w:pStyle w:val="Table10Center"/>
              <w:spacing w:before="20" w:after="20"/>
            </w:pPr>
          </w:p>
        </w:tc>
      </w:tr>
      <w:tr w:rsidR="00E042C9" w:rsidRPr="008B2943" w14:paraId="602CAD19" w14:textId="77777777" w:rsidTr="00990D71">
        <w:trPr>
          <w:cantSplit/>
          <w:jc w:val="center"/>
        </w:trPr>
        <w:tc>
          <w:tcPr>
            <w:tcW w:w="792" w:type="dxa"/>
            <w:tcBorders>
              <w:bottom w:val="single" w:sz="6" w:space="0" w:color="auto"/>
            </w:tcBorders>
          </w:tcPr>
          <w:p w14:paraId="780416AE" w14:textId="77777777" w:rsidR="00E042C9" w:rsidRPr="008B2943" w:rsidRDefault="00E042C9" w:rsidP="008B2943">
            <w:pPr>
              <w:pStyle w:val="Table10Center"/>
              <w:spacing w:before="20" w:after="20"/>
            </w:pPr>
            <w:r w:rsidRPr="008B2943">
              <w:t>Total</w:t>
            </w:r>
            <w:r w:rsidRPr="008B2943">
              <w:br/>
              <w:t>Page 4</w:t>
            </w:r>
          </w:p>
        </w:tc>
        <w:tc>
          <w:tcPr>
            <w:tcW w:w="1233" w:type="dxa"/>
            <w:tcBorders>
              <w:bottom w:val="single" w:sz="6" w:space="0" w:color="auto"/>
            </w:tcBorders>
            <w:vAlign w:val="center"/>
          </w:tcPr>
          <w:p w14:paraId="4FE71323" w14:textId="77777777" w:rsidR="00E042C9" w:rsidRPr="008B2943" w:rsidRDefault="00E042C9" w:rsidP="008B2943">
            <w:pPr>
              <w:pStyle w:val="Table10Center"/>
              <w:spacing w:before="20" w:after="20"/>
            </w:pPr>
            <w:r w:rsidRPr="008B2943">
              <w:t>N/A</w:t>
            </w:r>
          </w:p>
        </w:tc>
        <w:tc>
          <w:tcPr>
            <w:tcW w:w="1620" w:type="dxa"/>
            <w:tcBorders>
              <w:bottom w:val="single" w:sz="6" w:space="0" w:color="auto"/>
            </w:tcBorders>
          </w:tcPr>
          <w:p w14:paraId="6ED5FE5A" w14:textId="77777777" w:rsidR="00E042C9" w:rsidRPr="008B2943" w:rsidRDefault="00E042C9" w:rsidP="008B2943">
            <w:pPr>
              <w:pStyle w:val="Table10Center"/>
              <w:spacing w:before="20" w:after="20"/>
            </w:pPr>
          </w:p>
        </w:tc>
        <w:tc>
          <w:tcPr>
            <w:tcW w:w="1350" w:type="dxa"/>
            <w:tcBorders>
              <w:bottom w:val="single" w:sz="6" w:space="0" w:color="auto"/>
            </w:tcBorders>
          </w:tcPr>
          <w:p w14:paraId="228BBE54" w14:textId="77777777" w:rsidR="00E042C9" w:rsidRPr="008B2943" w:rsidRDefault="00E042C9" w:rsidP="008B2943">
            <w:pPr>
              <w:pStyle w:val="Table10Center"/>
              <w:spacing w:before="20" w:after="20"/>
            </w:pPr>
          </w:p>
        </w:tc>
        <w:tc>
          <w:tcPr>
            <w:tcW w:w="360" w:type="dxa"/>
            <w:tcBorders>
              <w:top w:val="nil"/>
              <w:bottom w:val="nil"/>
            </w:tcBorders>
          </w:tcPr>
          <w:p w14:paraId="66116B43" w14:textId="77777777" w:rsidR="00E042C9" w:rsidRPr="008B2943" w:rsidRDefault="00E042C9" w:rsidP="008B2943">
            <w:pPr>
              <w:pStyle w:val="Table10Center"/>
              <w:spacing w:before="20" w:after="20"/>
            </w:pPr>
          </w:p>
        </w:tc>
        <w:tc>
          <w:tcPr>
            <w:tcW w:w="837" w:type="dxa"/>
            <w:tcBorders>
              <w:bottom w:val="single" w:sz="6" w:space="0" w:color="auto"/>
            </w:tcBorders>
          </w:tcPr>
          <w:p w14:paraId="454CE5DF" w14:textId="77777777" w:rsidR="00E042C9" w:rsidRPr="008B2943" w:rsidRDefault="00E042C9" w:rsidP="008B2943">
            <w:pPr>
              <w:pStyle w:val="Table10Center"/>
              <w:spacing w:before="20" w:after="20"/>
            </w:pPr>
            <w:r w:rsidRPr="008B2943">
              <w:t>Total</w:t>
            </w:r>
            <w:r w:rsidRPr="008B2943">
              <w:br/>
              <w:t>Page 4</w:t>
            </w:r>
          </w:p>
        </w:tc>
        <w:tc>
          <w:tcPr>
            <w:tcW w:w="1233" w:type="dxa"/>
            <w:tcBorders>
              <w:bottom w:val="single" w:sz="6" w:space="0" w:color="auto"/>
            </w:tcBorders>
            <w:vAlign w:val="center"/>
          </w:tcPr>
          <w:p w14:paraId="321B7182" w14:textId="77777777" w:rsidR="00E042C9" w:rsidRPr="008B2943" w:rsidRDefault="00E042C9" w:rsidP="008B2943">
            <w:pPr>
              <w:pStyle w:val="Table10Center"/>
              <w:spacing w:before="20" w:after="20"/>
            </w:pPr>
            <w:r w:rsidRPr="008B2943">
              <w:t>N/A</w:t>
            </w:r>
          </w:p>
        </w:tc>
        <w:tc>
          <w:tcPr>
            <w:tcW w:w="1620" w:type="dxa"/>
            <w:tcBorders>
              <w:bottom w:val="single" w:sz="6" w:space="0" w:color="auto"/>
            </w:tcBorders>
          </w:tcPr>
          <w:p w14:paraId="61DE455E" w14:textId="77777777" w:rsidR="00E042C9" w:rsidRPr="008B2943" w:rsidRDefault="00E042C9" w:rsidP="008B2943">
            <w:pPr>
              <w:pStyle w:val="Table10Center"/>
              <w:spacing w:before="20" w:after="20"/>
            </w:pPr>
          </w:p>
        </w:tc>
        <w:tc>
          <w:tcPr>
            <w:tcW w:w="1341" w:type="dxa"/>
            <w:tcBorders>
              <w:bottom w:val="single" w:sz="6" w:space="0" w:color="auto"/>
            </w:tcBorders>
          </w:tcPr>
          <w:p w14:paraId="27180962" w14:textId="77777777" w:rsidR="00E042C9" w:rsidRPr="008B2943" w:rsidRDefault="00E042C9" w:rsidP="008B2943">
            <w:pPr>
              <w:pStyle w:val="Table10Center"/>
              <w:spacing w:before="20" w:after="20"/>
            </w:pPr>
          </w:p>
        </w:tc>
      </w:tr>
    </w:tbl>
    <w:p w14:paraId="2CF97046" w14:textId="77777777" w:rsidR="00E042C9" w:rsidRPr="008B2943" w:rsidRDefault="00E042C9" w:rsidP="008B2943">
      <w:pPr>
        <w:pStyle w:val="AASectionTableSpacer"/>
      </w:pPr>
    </w:p>
    <w:tbl>
      <w:tblPr>
        <w:tblStyle w:val="TableGrid"/>
        <w:tblW w:w="0" w:type="auto"/>
        <w:jc w:val="center"/>
        <w:tblLayout w:type="fixed"/>
        <w:tblCellMar>
          <w:left w:w="115" w:type="dxa"/>
          <w:right w:w="115" w:type="dxa"/>
        </w:tblCellMar>
        <w:tblLook w:val="01E0" w:firstRow="1" w:lastRow="1" w:firstColumn="1" w:lastColumn="1" w:noHBand="0" w:noVBand="0"/>
      </w:tblPr>
      <w:tblGrid>
        <w:gridCol w:w="792"/>
        <w:gridCol w:w="1233"/>
        <w:gridCol w:w="1620"/>
        <w:gridCol w:w="1350"/>
        <w:gridCol w:w="360"/>
        <w:gridCol w:w="837"/>
        <w:gridCol w:w="1233"/>
        <w:gridCol w:w="1620"/>
        <w:gridCol w:w="1341"/>
      </w:tblGrid>
      <w:tr w:rsidR="00E042C9" w:rsidRPr="008B2943" w14:paraId="63327E50" w14:textId="77777777" w:rsidTr="00990D71">
        <w:trPr>
          <w:cantSplit/>
          <w:jc w:val="center"/>
        </w:trPr>
        <w:tc>
          <w:tcPr>
            <w:tcW w:w="792" w:type="dxa"/>
            <w:tcBorders>
              <w:top w:val="single" w:sz="6" w:space="0" w:color="auto"/>
            </w:tcBorders>
          </w:tcPr>
          <w:p w14:paraId="7854FF40" w14:textId="77777777" w:rsidR="00E042C9" w:rsidRPr="008B2943" w:rsidRDefault="00E042C9" w:rsidP="008B2943">
            <w:pPr>
              <w:pStyle w:val="Table10Center"/>
              <w:pageBreakBefore/>
              <w:spacing w:before="0" w:after="20"/>
            </w:pPr>
            <w:r w:rsidRPr="008B2943">
              <w:lastRenderedPageBreak/>
              <w:br/>
            </w:r>
            <w:r w:rsidRPr="008B2943">
              <w:br/>
              <w:t>STEP</w:t>
            </w:r>
          </w:p>
        </w:tc>
        <w:tc>
          <w:tcPr>
            <w:tcW w:w="1233" w:type="dxa"/>
            <w:tcBorders>
              <w:top w:val="single" w:sz="6" w:space="0" w:color="auto"/>
            </w:tcBorders>
          </w:tcPr>
          <w:p w14:paraId="6FD12193" w14:textId="43A364B0"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_Ref124734409 \w \h \*MERGEFORMAT </w:instrText>
            </w:r>
            <w:r w:rsidRPr="008B2943">
              <w:fldChar w:fldCharType="separate"/>
            </w:r>
            <w:r w:rsidR="008B2943">
              <w:t>6.0[12]</w:t>
            </w:r>
            <w:r w:rsidRPr="008B2943">
              <w:fldChar w:fldCharType="end"/>
            </w:r>
          </w:p>
        </w:tc>
        <w:tc>
          <w:tcPr>
            <w:tcW w:w="1620" w:type="dxa"/>
            <w:tcBorders>
              <w:top w:val="single" w:sz="6" w:space="0" w:color="auto"/>
            </w:tcBorders>
          </w:tcPr>
          <w:p w14:paraId="4501F0D3" w14:textId="25849FDE"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_Ref124727049 \w \h \*MERGEFORMAT </w:instrText>
            </w:r>
            <w:r w:rsidRPr="008B2943">
              <w:fldChar w:fldCharType="separate"/>
            </w:r>
            <w:r w:rsidR="008B2943">
              <w:t>6.0[15]</w:t>
            </w:r>
            <w:r w:rsidRPr="008B2943">
              <w:fldChar w:fldCharType="end"/>
            </w:r>
          </w:p>
        </w:tc>
        <w:tc>
          <w:tcPr>
            <w:tcW w:w="1350" w:type="dxa"/>
            <w:tcBorders>
              <w:top w:val="single" w:sz="6" w:space="0" w:color="auto"/>
            </w:tcBorders>
          </w:tcPr>
          <w:p w14:paraId="7680A232" w14:textId="51CFD5FB"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_Ref124727062 \w \h \*MERGEFORMAT </w:instrText>
            </w:r>
            <w:r w:rsidRPr="008B2943">
              <w:fldChar w:fldCharType="separate"/>
            </w:r>
            <w:r w:rsidR="008B2943">
              <w:t>6.0[16]</w:t>
            </w:r>
            <w:r w:rsidRPr="008B2943">
              <w:fldChar w:fldCharType="end"/>
            </w:r>
          </w:p>
        </w:tc>
        <w:tc>
          <w:tcPr>
            <w:tcW w:w="360" w:type="dxa"/>
            <w:tcBorders>
              <w:top w:val="nil"/>
              <w:bottom w:val="nil"/>
            </w:tcBorders>
          </w:tcPr>
          <w:p w14:paraId="3FDB464F" w14:textId="77777777" w:rsidR="00E042C9" w:rsidRPr="008B2943" w:rsidRDefault="00E042C9" w:rsidP="008B2943">
            <w:pPr>
              <w:pStyle w:val="Table10Center"/>
              <w:spacing w:before="20" w:after="20"/>
            </w:pPr>
          </w:p>
        </w:tc>
        <w:tc>
          <w:tcPr>
            <w:tcW w:w="837" w:type="dxa"/>
            <w:tcBorders>
              <w:top w:val="single" w:sz="6" w:space="0" w:color="auto"/>
            </w:tcBorders>
          </w:tcPr>
          <w:p w14:paraId="5A251F23" w14:textId="77777777" w:rsidR="00E042C9" w:rsidRPr="008B2943" w:rsidRDefault="00E042C9" w:rsidP="008B2943">
            <w:pPr>
              <w:pStyle w:val="Table10Center"/>
              <w:spacing w:before="20" w:after="20"/>
            </w:pPr>
            <w:r w:rsidRPr="008B2943">
              <w:br/>
            </w:r>
            <w:r w:rsidRPr="008B2943">
              <w:br/>
              <w:t>STEP</w:t>
            </w:r>
          </w:p>
        </w:tc>
        <w:tc>
          <w:tcPr>
            <w:tcW w:w="1233" w:type="dxa"/>
            <w:tcBorders>
              <w:top w:val="single" w:sz="6" w:space="0" w:color="auto"/>
            </w:tcBorders>
          </w:tcPr>
          <w:p w14:paraId="5D2864C5" w14:textId="10C43822"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_Ref124734468 \w \h \*MERGEFORMAT </w:instrText>
            </w:r>
            <w:r w:rsidRPr="008B2943">
              <w:fldChar w:fldCharType="separate"/>
            </w:r>
            <w:r w:rsidR="008B2943">
              <w:t>6.0[37.1]</w:t>
            </w:r>
            <w:r w:rsidRPr="008B2943">
              <w:fldChar w:fldCharType="end"/>
            </w:r>
          </w:p>
        </w:tc>
        <w:tc>
          <w:tcPr>
            <w:tcW w:w="1620" w:type="dxa"/>
            <w:tcBorders>
              <w:top w:val="single" w:sz="6" w:space="0" w:color="auto"/>
            </w:tcBorders>
          </w:tcPr>
          <w:p w14:paraId="71AEB859" w14:textId="636416BD"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_Ref124734523 \w \h \*MERGEFORMAT </w:instrText>
            </w:r>
            <w:r w:rsidRPr="008B2943">
              <w:fldChar w:fldCharType="separate"/>
            </w:r>
            <w:r w:rsidR="008B2943">
              <w:t>6.0[37.3]</w:t>
            </w:r>
            <w:r w:rsidRPr="008B2943">
              <w:fldChar w:fldCharType="end"/>
            </w:r>
          </w:p>
        </w:tc>
        <w:tc>
          <w:tcPr>
            <w:tcW w:w="1341" w:type="dxa"/>
            <w:tcBorders>
              <w:top w:val="single" w:sz="6" w:space="0" w:color="auto"/>
            </w:tcBorders>
          </w:tcPr>
          <w:p w14:paraId="56E325EB" w14:textId="705BA08B" w:rsidR="00E042C9" w:rsidRPr="008B2943" w:rsidRDefault="00E042C9" w:rsidP="008B2943">
            <w:pPr>
              <w:pStyle w:val="Table10Center"/>
              <w:spacing w:before="20" w:after="20"/>
            </w:pPr>
            <w:r w:rsidRPr="008B2943">
              <w:br/>
            </w:r>
            <w:r w:rsidRPr="008B2943">
              <w:br/>
            </w:r>
            <w:r w:rsidRPr="008B2943">
              <w:fldChar w:fldCharType="begin"/>
            </w:r>
            <w:r w:rsidRPr="008B2943">
              <w:instrText xml:space="preserve"> REF _Ref124734608 \w \h \*MERGEFORMAT </w:instrText>
            </w:r>
            <w:r w:rsidRPr="008B2943">
              <w:fldChar w:fldCharType="separate"/>
            </w:r>
            <w:r w:rsidR="008B2943">
              <w:t>6.0[37.4]</w:t>
            </w:r>
            <w:r w:rsidRPr="008B2943">
              <w:fldChar w:fldCharType="end"/>
            </w:r>
          </w:p>
        </w:tc>
      </w:tr>
      <w:tr w:rsidR="00E042C9" w:rsidRPr="008B2943" w14:paraId="39FC2393" w14:textId="77777777" w:rsidTr="00990D71">
        <w:trPr>
          <w:cantSplit/>
          <w:jc w:val="center"/>
        </w:trPr>
        <w:tc>
          <w:tcPr>
            <w:tcW w:w="792" w:type="dxa"/>
          </w:tcPr>
          <w:p w14:paraId="2324AA04" w14:textId="77777777" w:rsidR="00E042C9" w:rsidRPr="008B2943" w:rsidRDefault="00E042C9" w:rsidP="008B2943">
            <w:pPr>
              <w:pStyle w:val="Table10Center"/>
              <w:spacing w:before="20" w:after="20"/>
            </w:pPr>
            <w:r w:rsidRPr="008B2943">
              <w:t>1</w:t>
            </w:r>
          </w:p>
        </w:tc>
        <w:tc>
          <w:tcPr>
            <w:tcW w:w="1233" w:type="dxa"/>
          </w:tcPr>
          <w:p w14:paraId="509B24F5" w14:textId="77777777" w:rsidR="00E042C9" w:rsidRPr="008B2943" w:rsidRDefault="00E042C9" w:rsidP="008B2943">
            <w:pPr>
              <w:pStyle w:val="Table10Center"/>
              <w:spacing w:before="20" w:after="20"/>
            </w:pPr>
            <w:r w:rsidRPr="008B2943">
              <w:t>2</w:t>
            </w:r>
          </w:p>
        </w:tc>
        <w:tc>
          <w:tcPr>
            <w:tcW w:w="1620" w:type="dxa"/>
          </w:tcPr>
          <w:p w14:paraId="6AE5AC1C" w14:textId="77777777" w:rsidR="00E042C9" w:rsidRPr="008B2943" w:rsidRDefault="00E042C9" w:rsidP="008B2943">
            <w:pPr>
              <w:pStyle w:val="Table10Center"/>
              <w:spacing w:before="20" w:after="20"/>
            </w:pPr>
            <w:r w:rsidRPr="008B2943">
              <w:t>3</w:t>
            </w:r>
          </w:p>
        </w:tc>
        <w:tc>
          <w:tcPr>
            <w:tcW w:w="1350" w:type="dxa"/>
          </w:tcPr>
          <w:p w14:paraId="0808979A" w14:textId="77777777" w:rsidR="00E042C9" w:rsidRPr="008B2943" w:rsidRDefault="00E042C9" w:rsidP="008B2943">
            <w:pPr>
              <w:pStyle w:val="Table10Center"/>
              <w:spacing w:before="20" w:after="20"/>
            </w:pPr>
            <w:r w:rsidRPr="008B2943">
              <w:t>4</w:t>
            </w:r>
          </w:p>
        </w:tc>
        <w:tc>
          <w:tcPr>
            <w:tcW w:w="360" w:type="dxa"/>
            <w:tcBorders>
              <w:top w:val="nil"/>
              <w:bottom w:val="nil"/>
            </w:tcBorders>
          </w:tcPr>
          <w:p w14:paraId="4CAC91F0" w14:textId="77777777" w:rsidR="00E042C9" w:rsidRPr="008B2943" w:rsidRDefault="00E042C9" w:rsidP="008B2943">
            <w:pPr>
              <w:pStyle w:val="Table10Center"/>
              <w:spacing w:before="20" w:after="20"/>
            </w:pPr>
          </w:p>
        </w:tc>
        <w:tc>
          <w:tcPr>
            <w:tcW w:w="837" w:type="dxa"/>
          </w:tcPr>
          <w:p w14:paraId="1367775C" w14:textId="77777777" w:rsidR="00E042C9" w:rsidRPr="008B2943" w:rsidRDefault="00E042C9" w:rsidP="008B2943">
            <w:pPr>
              <w:pStyle w:val="Table10Center"/>
              <w:spacing w:before="20" w:after="20"/>
            </w:pPr>
            <w:r w:rsidRPr="008B2943">
              <w:t>5</w:t>
            </w:r>
          </w:p>
        </w:tc>
        <w:tc>
          <w:tcPr>
            <w:tcW w:w="1233" w:type="dxa"/>
          </w:tcPr>
          <w:p w14:paraId="035ACFBB" w14:textId="77777777" w:rsidR="00E042C9" w:rsidRPr="008B2943" w:rsidRDefault="00E042C9" w:rsidP="008B2943">
            <w:pPr>
              <w:pStyle w:val="Table10Center"/>
              <w:spacing w:before="20" w:after="20"/>
            </w:pPr>
            <w:r w:rsidRPr="008B2943">
              <w:t>6</w:t>
            </w:r>
          </w:p>
        </w:tc>
        <w:tc>
          <w:tcPr>
            <w:tcW w:w="1620" w:type="dxa"/>
          </w:tcPr>
          <w:p w14:paraId="4DDFDB1A" w14:textId="77777777" w:rsidR="00E042C9" w:rsidRPr="008B2943" w:rsidRDefault="00E042C9" w:rsidP="008B2943">
            <w:pPr>
              <w:pStyle w:val="Table10Center"/>
              <w:spacing w:before="20" w:after="20"/>
            </w:pPr>
            <w:r w:rsidRPr="008B2943">
              <w:t>7</w:t>
            </w:r>
          </w:p>
        </w:tc>
        <w:tc>
          <w:tcPr>
            <w:tcW w:w="1341" w:type="dxa"/>
          </w:tcPr>
          <w:p w14:paraId="1FE547B1" w14:textId="77777777" w:rsidR="00E042C9" w:rsidRPr="008B2943" w:rsidRDefault="00E042C9" w:rsidP="008B2943">
            <w:pPr>
              <w:pStyle w:val="Table10Center"/>
              <w:spacing w:before="20" w:after="20"/>
            </w:pPr>
            <w:r w:rsidRPr="008B2943">
              <w:t>8</w:t>
            </w:r>
          </w:p>
        </w:tc>
      </w:tr>
      <w:tr w:rsidR="00E042C9" w:rsidRPr="008B2943" w14:paraId="74EEA7CB" w14:textId="77777777" w:rsidTr="00990D71">
        <w:trPr>
          <w:cantSplit/>
          <w:jc w:val="center"/>
        </w:trPr>
        <w:tc>
          <w:tcPr>
            <w:tcW w:w="792" w:type="dxa"/>
            <w:vAlign w:val="bottom"/>
          </w:tcPr>
          <w:p w14:paraId="18ED82D1" w14:textId="77777777" w:rsidR="00E042C9" w:rsidRPr="008B2943" w:rsidRDefault="00E042C9" w:rsidP="008B2943">
            <w:pPr>
              <w:pStyle w:val="Table10Center"/>
              <w:spacing w:before="20" w:after="20"/>
            </w:pPr>
            <w:r w:rsidRPr="008B2943">
              <w:t>Cell</w:t>
            </w:r>
            <w:r w:rsidRPr="008B2943">
              <w:br/>
              <w:t>No.</w:t>
            </w:r>
          </w:p>
        </w:tc>
        <w:tc>
          <w:tcPr>
            <w:tcW w:w="1233" w:type="dxa"/>
            <w:vAlign w:val="bottom"/>
          </w:tcPr>
          <w:p w14:paraId="6AC0392E" w14:textId="77777777" w:rsidR="00E042C9" w:rsidRPr="008B2943" w:rsidRDefault="00E042C9" w:rsidP="008B2943">
            <w:pPr>
              <w:pStyle w:val="Table10Center"/>
              <w:spacing w:before="20" w:after="20"/>
            </w:pPr>
            <w:r w:rsidRPr="008B2943">
              <w:t>As-Found</w:t>
            </w:r>
            <w:r w:rsidRPr="008B2943">
              <w:br/>
              <w:t>Cell</w:t>
            </w:r>
            <w:r w:rsidRPr="008B2943">
              <w:br/>
              <w:t>Vdc</w:t>
            </w:r>
          </w:p>
        </w:tc>
        <w:tc>
          <w:tcPr>
            <w:tcW w:w="1620" w:type="dxa"/>
            <w:vAlign w:val="bottom"/>
          </w:tcPr>
          <w:p w14:paraId="6B5E8ED2" w14:textId="77777777" w:rsidR="00E042C9" w:rsidRPr="008B2943" w:rsidRDefault="00E042C9" w:rsidP="008B2943">
            <w:pPr>
              <w:pStyle w:val="Table10Center"/>
              <w:spacing w:before="20" w:after="20"/>
            </w:pPr>
            <w:r w:rsidRPr="008B2943">
              <w:t>As-Found</w:t>
            </w:r>
            <w:r w:rsidRPr="008B2943">
              <w:br/>
              <w:t>Cell Electrolyte</w:t>
            </w:r>
            <w:r w:rsidRPr="008B2943">
              <w:br/>
              <w:t xml:space="preserve">Temp. </w:t>
            </w:r>
            <w:r w:rsidRPr="008B2943">
              <w:sym w:font="Symbol" w:char="F0B0"/>
            </w:r>
            <w:r w:rsidRPr="008B2943">
              <w:t>F</w:t>
            </w:r>
          </w:p>
        </w:tc>
        <w:tc>
          <w:tcPr>
            <w:tcW w:w="1350" w:type="dxa"/>
            <w:vAlign w:val="bottom"/>
          </w:tcPr>
          <w:p w14:paraId="259A0AD2" w14:textId="77777777" w:rsidR="00E042C9" w:rsidRPr="008B2943" w:rsidRDefault="00E042C9" w:rsidP="008B2943">
            <w:pPr>
              <w:pStyle w:val="Table10Center"/>
              <w:spacing w:before="20" w:after="20"/>
            </w:pPr>
            <w:r w:rsidRPr="008B2943">
              <w:t>As-Found</w:t>
            </w:r>
            <w:r w:rsidRPr="008B2943">
              <w:br/>
              <w:t>Specific</w:t>
            </w:r>
            <w:r w:rsidRPr="008B2943">
              <w:br/>
              <w:t>Gravity</w:t>
            </w:r>
          </w:p>
        </w:tc>
        <w:tc>
          <w:tcPr>
            <w:tcW w:w="360" w:type="dxa"/>
            <w:tcBorders>
              <w:top w:val="nil"/>
              <w:bottom w:val="nil"/>
            </w:tcBorders>
            <w:vAlign w:val="bottom"/>
          </w:tcPr>
          <w:p w14:paraId="219DEFEF" w14:textId="77777777" w:rsidR="00E042C9" w:rsidRPr="008B2943" w:rsidRDefault="00E042C9" w:rsidP="008B2943">
            <w:pPr>
              <w:pStyle w:val="Table10Center"/>
              <w:spacing w:before="20" w:after="20"/>
            </w:pPr>
          </w:p>
        </w:tc>
        <w:tc>
          <w:tcPr>
            <w:tcW w:w="837" w:type="dxa"/>
            <w:vAlign w:val="bottom"/>
          </w:tcPr>
          <w:p w14:paraId="430A6EE7" w14:textId="77777777" w:rsidR="00E042C9" w:rsidRPr="008B2943" w:rsidRDefault="00E042C9" w:rsidP="008B2943">
            <w:pPr>
              <w:pStyle w:val="Table10Center"/>
              <w:spacing w:before="20" w:after="20"/>
            </w:pPr>
            <w:r w:rsidRPr="008B2943">
              <w:t>Cell</w:t>
            </w:r>
            <w:r w:rsidRPr="008B2943">
              <w:br/>
              <w:t>No.</w:t>
            </w:r>
          </w:p>
        </w:tc>
        <w:tc>
          <w:tcPr>
            <w:tcW w:w="1233" w:type="dxa"/>
            <w:vAlign w:val="bottom"/>
          </w:tcPr>
          <w:p w14:paraId="024D6DE9" w14:textId="77777777" w:rsidR="00E042C9" w:rsidRPr="008B2943" w:rsidRDefault="00E042C9" w:rsidP="008B2943">
            <w:pPr>
              <w:pStyle w:val="Table10Center"/>
              <w:spacing w:before="20" w:after="20"/>
            </w:pPr>
            <w:r w:rsidRPr="008B2943">
              <w:t>As-Left</w:t>
            </w:r>
            <w:r w:rsidRPr="008B2943">
              <w:br/>
              <w:t>Cell</w:t>
            </w:r>
            <w:r w:rsidRPr="008B2943">
              <w:br/>
              <w:t>Vdc</w:t>
            </w:r>
          </w:p>
        </w:tc>
        <w:tc>
          <w:tcPr>
            <w:tcW w:w="1620" w:type="dxa"/>
            <w:vAlign w:val="bottom"/>
          </w:tcPr>
          <w:p w14:paraId="6F7E3CE3" w14:textId="77777777" w:rsidR="00E042C9" w:rsidRPr="008B2943" w:rsidRDefault="00E042C9" w:rsidP="008B2943">
            <w:pPr>
              <w:pStyle w:val="Table10Center"/>
              <w:spacing w:before="20" w:after="20"/>
            </w:pPr>
            <w:r w:rsidRPr="008B2943">
              <w:t>As-Left</w:t>
            </w:r>
            <w:r w:rsidRPr="008B2943">
              <w:br/>
              <w:t>Cell Electrolyte</w:t>
            </w:r>
            <w:r w:rsidRPr="008B2943">
              <w:br/>
              <w:t xml:space="preserve">Temp. </w:t>
            </w:r>
            <w:r w:rsidRPr="008B2943">
              <w:sym w:font="Symbol" w:char="F0B0"/>
            </w:r>
            <w:r w:rsidRPr="008B2943">
              <w:t>F</w:t>
            </w:r>
          </w:p>
        </w:tc>
        <w:tc>
          <w:tcPr>
            <w:tcW w:w="1341" w:type="dxa"/>
            <w:vAlign w:val="bottom"/>
          </w:tcPr>
          <w:p w14:paraId="58F2C7FA" w14:textId="77777777" w:rsidR="00E042C9" w:rsidRPr="008B2943" w:rsidRDefault="00E042C9" w:rsidP="008B2943">
            <w:pPr>
              <w:pStyle w:val="Table10Center"/>
              <w:spacing w:before="20" w:after="20"/>
            </w:pPr>
            <w:r w:rsidRPr="008B2943">
              <w:t>As-Left</w:t>
            </w:r>
            <w:r w:rsidRPr="008B2943">
              <w:br/>
              <w:t>Specific</w:t>
            </w:r>
            <w:r w:rsidRPr="008B2943">
              <w:br/>
              <w:t>Gravity</w:t>
            </w:r>
          </w:p>
        </w:tc>
      </w:tr>
      <w:tr w:rsidR="00E042C9" w:rsidRPr="008B2943" w14:paraId="301616B3" w14:textId="77777777" w:rsidTr="00990D71">
        <w:trPr>
          <w:cantSplit/>
          <w:jc w:val="center"/>
        </w:trPr>
        <w:tc>
          <w:tcPr>
            <w:tcW w:w="792" w:type="dxa"/>
          </w:tcPr>
          <w:p w14:paraId="02A81F1F" w14:textId="77777777" w:rsidR="00E042C9" w:rsidRPr="008B2943" w:rsidRDefault="00E042C9" w:rsidP="008B2943">
            <w:pPr>
              <w:pStyle w:val="Table10Center"/>
              <w:spacing w:before="20" w:after="20"/>
            </w:pPr>
            <w:r w:rsidRPr="008B2943">
              <w:t>111</w:t>
            </w:r>
          </w:p>
        </w:tc>
        <w:tc>
          <w:tcPr>
            <w:tcW w:w="1233" w:type="dxa"/>
          </w:tcPr>
          <w:p w14:paraId="06BE8BDB" w14:textId="77777777" w:rsidR="00E042C9" w:rsidRPr="008B2943" w:rsidRDefault="00E042C9" w:rsidP="008B2943">
            <w:pPr>
              <w:pStyle w:val="Table10Center"/>
              <w:spacing w:before="20" w:after="20"/>
            </w:pPr>
          </w:p>
        </w:tc>
        <w:tc>
          <w:tcPr>
            <w:tcW w:w="1620" w:type="dxa"/>
          </w:tcPr>
          <w:p w14:paraId="57080EC0" w14:textId="77777777" w:rsidR="00E042C9" w:rsidRPr="008B2943" w:rsidRDefault="00E042C9" w:rsidP="008B2943">
            <w:pPr>
              <w:pStyle w:val="Table10Center"/>
              <w:spacing w:before="20" w:after="20"/>
            </w:pPr>
            <w:r w:rsidRPr="008B2943">
              <w:t>N/A</w:t>
            </w:r>
          </w:p>
        </w:tc>
        <w:tc>
          <w:tcPr>
            <w:tcW w:w="1350" w:type="dxa"/>
          </w:tcPr>
          <w:p w14:paraId="6B2AC370" w14:textId="77777777" w:rsidR="00E042C9" w:rsidRPr="008B2943" w:rsidRDefault="00E042C9" w:rsidP="008B2943">
            <w:pPr>
              <w:pStyle w:val="Table10Center"/>
              <w:spacing w:before="20" w:after="20"/>
            </w:pPr>
          </w:p>
        </w:tc>
        <w:tc>
          <w:tcPr>
            <w:tcW w:w="360" w:type="dxa"/>
            <w:tcBorders>
              <w:top w:val="nil"/>
              <w:bottom w:val="nil"/>
            </w:tcBorders>
          </w:tcPr>
          <w:p w14:paraId="62989F97" w14:textId="77777777" w:rsidR="00E042C9" w:rsidRPr="008B2943" w:rsidRDefault="00E042C9" w:rsidP="008B2943">
            <w:pPr>
              <w:pStyle w:val="Table10Center"/>
              <w:spacing w:before="20" w:after="20"/>
            </w:pPr>
          </w:p>
        </w:tc>
        <w:tc>
          <w:tcPr>
            <w:tcW w:w="837" w:type="dxa"/>
          </w:tcPr>
          <w:p w14:paraId="142F4018" w14:textId="77777777" w:rsidR="00E042C9" w:rsidRPr="008B2943" w:rsidRDefault="00E042C9" w:rsidP="008B2943">
            <w:pPr>
              <w:pStyle w:val="Table10Center"/>
              <w:spacing w:before="20" w:after="20"/>
            </w:pPr>
            <w:r w:rsidRPr="008B2943">
              <w:t>111</w:t>
            </w:r>
          </w:p>
        </w:tc>
        <w:tc>
          <w:tcPr>
            <w:tcW w:w="1233" w:type="dxa"/>
          </w:tcPr>
          <w:p w14:paraId="73BAA332" w14:textId="77777777" w:rsidR="00E042C9" w:rsidRPr="008B2943" w:rsidRDefault="00E042C9" w:rsidP="008B2943">
            <w:pPr>
              <w:pStyle w:val="Table10Center"/>
              <w:spacing w:before="20" w:after="20"/>
            </w:pPr>
          </w:p>
        </w:tc>
        <w:tc>
          <w:tcPr>
            <w:tcW w:w="1620" w:type="dxa"/>
          </w:tcPr>
          <w:p w14:paraId="5A13A422" w14:textId="77777777" w:rsidR="00E042C9" w:rsidRPr="008B2943" w:rsidRDefault="00E042C9" w:rsidP="008B2943">
            <w:pPr>
              <w:pStyle w:val="Table10Center"/>
              <w:spacing w:before="20" w:after="20"/>
            </w:pPr>
          </w:p>
        </w:tc>
        <w:tc>
          <w:tcPr>
            <w:tcW w:w="1341" w:type="dxa"/>
          </w:tcPr>
          <w:p w14:paraId="3E8C86A4" w14:textId="77777777" w:rsidR="00E042C9" w:rsidRPr="008B2943" w:rsidRDefault="00E042C9" w:rsidP="008B2943">
            <w:pPr>
              <w:pStyle w:val="Table10Center"/>
              <w:spacing w:before="20" w:after="20"/>
            </w:pPr>
          </w:p>
        </w:tc>
      </w:tr>
      <w:tr w:rsidR="00E042C9" w:rsidRPr="008B2943" w14:paraId="30A03356" w14:textId="77777777" w:rsidTr="00990D71">
        <w:trPr>
          <w:cantSplit/>
          <w:jc w:val="center"/>
        </w:trPr>
        <w:tc>
          <w:tcPr>
            <w:tcW w:w="792" w:type="dxa"/>
          </w:tcPr>
          <w:p w14:paraId="5A7191B0" w14:textId="77777777" w:rsidR="00E042C9" w:rsidRPr="008B2943" w:rsidRDefault="00E042C9" w:rsidP="008B2943">
            <w:pPr>
              <w:pStyle w:val="Table10Center"/>
              <w:spacing w:before="20" w:after="20"/>
            </w:pPr>
            <w:r w:rsidRPr="008B2943">
              <w:t>112</w:t>
            </w:r>
          </w:p>
        </w:tc>
        <w:tc>
          <w:tcPr>
            <w:tcW w:w="1233" w:type="dxa"/>
          </w:tcPr>
          <w:p w14:paraId="51EF03C6" w14:textId="77777777" w:rsidR="00E042C9" w:rsidRPr="008B2943" w:rsidRDefault="00E042C9" w:rsidP="008B2943">
            <w:pPr>
              <w:pStyle w:val="Table10Center"/>
              <w:spacing w:before="20" w:after="20"/>
            </w:pPr>
          </w:p>
        </w:tc>
        <w:tc>
          <w:tcPr>
            <w:tcW w:w="1620" w:type="dxa"/>
          </w:tcPr>
          <w:p w14:paraId="59709FEA" w14:textId="77777777" w:rsidR="00E042C9" w:rsidRPr="008B2943" w:rsidRDefault="00E042C9" w:rsidP="008B2943">
            <w:pPr>
              <w:pStyle w:val="Table10Center"/>
              <w:spacing w:before="20" w:after="20"/>
            </w:pPr>
            <w:r w:rsidRPr="008B2943">
              <w:t>N/A</w:t>
            </w:r>
          </w:p>
        </w:tc>
        <w:tc>
          <w:tcPr>
            <w:tcW w:w="1350" w:type="dxa"/>
          </w:tcPr>
          <w:p w14:paraId="50B3BDCE" w14:textId="77777777" w:rsidR="00E042C9" w:rsidRPr="008B2943" w:rsidRDefault="00E042C9" w:rsidP="008B2943">
            <w:pPr>
              <w:pStyle w:val="Table10Center"/>
              <w:spacing w:before="20" w:after="20"/>
            </w:pPr>
          </w:p>
        </w:tc>
        <w:tc>
          <w:tcPr>
            <w:tcW w:w="360" w:type="dxa"/>
            <w:tcBorders>
              <w:top w:val="nil"/>
              <w:bottom w:val="nil"/>
            </w:tcBorders>
          </w:tcPr>
          <w:p w14:paraId="1A8573F6" w14:textId="77777777" w:rsidR="00E042C9" w:rsidRPr="008B2943" w:rsidRDefault="00E042C9" w:rsidP="008B2943">
            <w:pPr>
              <w:pStyle w:val="Table10Center"/>
              <w:spacing w:before="20" w:after="20"/>
            </w:pPr>
          </w:p>
        </w:tc>
        <w:tc>
          <w:tcPr>
            <w:tcW w:w="837" w:type="dxa"/>
          </w:tcPr>
          <w:p w14:paraId="0CBE5BF8" w14:textId="77777777" w:rsidR="00E042C9" w:rsidRPr="008B2943" w:rsidRDefault="00E042C9" w:rsidP="008B2943">
            <w:pPr>
              <w:pStyle w:val="Table10Center"/>
              <w:spacing w:before="20" w:after="20"/>
            </w:pPr>
            <w:r w:rsidRPr="008B2943">
              <w:t>112</w:t>
            </w:r>
          </w:p>
        </w:tc>
        <w:tc>
          <w:tcPr>
            <w:tcW w:w="1233" w:type="dxa"/>
          </w:tcPr>
          <w:p w14:paraId="7DDAE406" w14:textId="77777777" w:rsidR="00E042C9" w:rsidRPr="008B2943" w:rsidRDefault="00E042C9" w:rsidP="008B2943">
            <w:pPr>
              <w:pStyle w:val="Table10Center"/>
              <w:spacing w:before="20" w:after="20"/>
            </w:pPr>
          </w:p>
        </w:tc>
        <w:tc>
          <w:tcPr>
            <w:tcW w:w="1620" w:type="dxa"/>
          </w:tcPr>
          <w:p w14:paraId="516ABD74" w14:textId="77777777" w:rsidR="00E042C9" w:rsidRPr="008B2943" w:rsidRDefault="00E042C9" w:rsidP="008B2943">
            <w:pPr>
              <w:pStyle w:val="Table10Center"/>
              <w:spacing w:before="20" w:after="20"/>
            </w:pPr>
          </w:p>
        </w:tc>
        <w:tc>
          <w:tcPr>
            <w:tcW w:w="1341" w:type="dxa"/>
          </w:tcPr>
          <w:p w14:paraId="06F2EDFA" w14:textId="77777777" w:rsidR="00E042C9" w:rsidRPr="008B2943" w:rsidRDefault="00E042C9" w:rsidP="008B2943">
            <w:pPr>
              <w:pStyle w:val="Table10Center"/>
              <w:spacing w:before="20" w:after="20"/>
            </w:pPr>
          </w:p>
        </w:tc>
      </w:tr>
      <w:tr w:rsidR="00E042C9" w:rsidRPr="008B2943" w14:paraId="2047D239" w14:textId="77777777" w:rsidTr="00990D71">
        <w:trPr>
          <w:cantSplit/>
          <w:jc w:val="center"/>
        </w:trPr>
        <w:tc>
          <w:tcPr>
            <w:tcW w:w="792" w:type="dxa"/>
          </w:tcPr>
          <w:p w14:paraId="0CDE47D5" w14:textId="77777777" w:rsidR="00E042C9" w:rsidRPr="008B2943" w:rsidRDefault="00E042C9" w:rsidP="008B2943">
            <w:pPr>
              <w:pStyle w:val="Table10Center"/>
              <w:spacing w:before="20" w:after="20"/>
            </w:pPr>
            <w:r w:rsidRPr="008B2943">
              <w:t>113</w:t>
            </w:r>
          </w:p>
        </w:tc>
        <w:tc>
          <w:tcPr>
            <w:tcW w:w="1233" w:type="dxa"/>
          </w:tcPr>
          <w:p w14:paraId="467664D6" w14:textId="77777777" w:rsidR="00E042C9" w:rsidRPr="008B2943" w:rsidRDefault="00E042C9" w:rsidP="008B2943">
            <w:pPr>
              <w:pStyle w:val="Table10Center"/>
              <w:spacing w:before="20" w:after="20"/>
            </w:pPr>
          </w:p>
        </w:tc>
        <w:tc>
          <w:tcPr>
            <w:tcW w:w="1620" w:type="dxa"/>
          </w:tcPr>
          <w:p w14:paraId="470730E5" w14:textId="77777777" w:rsidR="00E042C9" w:rsidRPr="008B2943" w:rsidRDefault="00E042C9" w:rsidP="008B2943">
            <w:pPr>
              <w:pStyle w:val="Table10Center"/>
              <w:spacing w:before="20" w:after="20"/>
            </w:pPr>
            <w:r w:rsidRPr="008B2943">
              <w:t>N/A</w:t>
            </w:r>
          </w:p>
        </w:tc>
        <w:tc>
          <w:tcPr>
            <w:tcW w:w="1350" w:type="dxa"/>
          </w:tcPr>
          <w:p w14:paraId="79EBA225" w14:textId="77777777" w:rsidR="00E042C9" w:rsidRPr="008B2943" w:rsidRDefault="00E042C9" w:rsidP="008B2943">
            <w:pPr>
              <w:pStyle w:val="Table10Center"/>
              <w:spacing w:before="20" w:after="20"/>
            </w:pPr>
          </w:p>
        </w:tc>
        <w:tc>
          <w:tcPr>
            <w:tcW w:w="360" w:type="dxa"/>
            <w:tcBorders>
              <w:top w:val="nil"/>
              <w:bottom w:val="nil"/>
            </w:tcBorders>
          </w:tcPr>
          <w:p w14:paraId="5FB8674A" w14:textId="77777777" w:rsidR="00E042C9" w:rsidRPr="008B2943" w:rsidRDefault="00E042C9" w:rsidP="008B2943">
            <w:pPr>
              <w:pStyle w:val="Table10Center"/>
              <w:spacing w:before="20" w:after="20"/>
            </w:pPr>
          </w:p>
        </w:tc>
        <w:tc>
          <w:tcPr>
            <w:tcW w:w="837" w:type="dxa"/>
          </w:tcPr>
          <w:p w14:paraId="405F79D8" w14:textId="77777777" w:rsidR="00E042C9" w:rsidRPr="008B2943" w:rsidRDefault="00E042C9" w:rsidP="008B2943">
            <w:pPr>
              <w:pStyle w:val="Table10Center"/>
              <w:spacing w:before="20" w:after="20"/>
            </w:pPr>
            <w:r w:rsidRPr="008B2943">
              <w:t>113</w:t>
            </w:r>
          </w:p>
        </w:tc>
        <w:tc>
          <w:tcPr>
            <w:tcW w:w="1233" w:type="dxa"/>
          </w:tcPr>
          <w:p w14:paraId="29D225E4" w14:textId="77777777" w:rsidR="00E042C9" w:rsidRPr="008B2943" w:rsidRDefault="00E042C9" w:rsidP="008B2943">
            <w:pPr>
              <w:pStyle w:val="Table10Center"/>
              <w:spacing w:before="20" w:after="20"/>
            </w:pPr>
          </w:p>
        </w:tc>
        <w:tc>
          <w:tcPr>
            <w:tcW w:w="1620" w:type="dxa"/>
          </w:tcPr>
          <w:p w14:paraId="7E046E2C" w14:textId="77777777" w:rsidR="00E042C9" w:rsidRPr="008B2943" w:rsidRDefault="00E042C9" w:rsidP="008B2943">
            <w:pPr>
              <w:pStyle w:val="Table10Center"/>
              <w:spacing w:before="20" w:after="20"/>
            </w:pPr>
          </w:p>
        </w:tc>
        <w:tc>
          <w:tcPr>
            <w:tcW w:w="1341" w:type="dxa"/>
          </w:tcPr>
          <w:p w14:paraId="0B037FBB" w14:textId="77777777" w:rsidR="00E042C9" w:rsidRPr="008B2943" w:rsidRDefault="00E042C9" w:rsidP="008B2943">
            <w:pPr>
              <w:pStyle w:val="Table10Center"/>
              <w:spacing w:before="20" w:after="20"/>
            </w:pPr>
          </w:p>
        </w:tc>
      </w:tr>
      <w:tr w:rsidR="00E042C9" w:rsidRPr="008B2943" w14:paraId="3F61E8A3" w14:textId="77777777" w:rsidTr="00990D71">
        <w:trPr>
          <w:cantSplit/>
          <w:jc w:val="center"/>
        </w:trPr>
        <w:tc>
          <w:tcPr>
            <w:tcW w:w="792" w:type="dxa"/>
          </w:tcPr>
          <w:p w14:paraId="7E588B67" w14:textId="77777777" w:rsidR="00E042C9" w:rsidRPr="008B2943" w:rsidRDefault="00E042C9" w:rsidP="008B2943">
            <w:pPr>
              <w:pStyle w:val="Table10Center"/>
              <w:spacing w:before="20" w:after="20"/>
            </w:pPr>
            <w:r w:rsidRPr="008B2943">
              <w:t>114</w:t>
            </w:r>
          </w:p>
        </w:tc>
        <w:tc>
          <w:tcPr>
            <w:tcW w:w="1233" w:type="dxa"/>
          </w:tcPr>
          <w:p w14:paraId="25E8DF30" w14:textId="77777777" w:rsidR="00E042C9" w:rsidRPr="008B2943" w:rsidRDefault="00E042C9" w:rsidP="008B2943">
            <w:pPr>
              <w:pStyle w:val="Table10Center"/>
              <w:spacing w:before="20" w:after="20"/>
            </w:pPr>
          </w:p>
        </w:tc>
        <w:tc>
          <w:tcPr>
            <w:tcW w:w="1620" w:type="dxa"/>
          </w:tcPr>
          <w:p w14:paraId="71C6F626" w14:textId="77777777" w:rsidR="00E042C9" w:rsidRPr="008B2943" w:rsidRDefault="00E042C9" w:rsidP="008B2943">
            <w:pPr>
              <w:pStyle w:val="Table10Center"/>
              <w:spacing w:before="20" w:after="20"/>
            </w:pPr>
          </w:p>
        </w:tc>
        <w:tc>
          <w:tcPr>
            <w:tcW w:w="1350" w:type="dxa"/>
          </w:tcPr>
          <w:p w14:paraId="78DDF51B" w14:textId="77777777" w:rsidR="00E042C9" w:rsidRPr="008B2943" w:rsidRDefault="00E042C9" w:rsidP="008B2943">
            <w:pPr>
              <w:pStyle w:val="Table10Center"/>
              <w:spacing w:before="20" w:after="20"/>
            </w:pPr>
          </w:p>
        </w:tc>
        <w:tc>
          <w:tcPr>
            <w:tcW w:w="360" w:type="dxa"/>
            <w:tcBorders>
              <w:top w:val="nil"/>
              <w:bottom w:val="nil"/>
            </w:tcBorders>
          </w:tcPr>
          <w:p w14:paraId="7610FCD3" w14:textId="77777777" w:rsidR="00E042C9" w:rsidRPr="008B2943" w:rsidRDefault="00E042C9" w:rsidP="008B2943">
            <w:pPr>
              <w:pStyle w:val="Table10Center"/>
              <w:spacing w:before="20" w:after="20"/>
            </w:pPr>
          </w:p>
        </w:tc>
        <w:tc>
          <w:tcPr>
            <w:tcW w:w="837" w:type="dxa"/>
          </w:tcPr>
          <w:p w14:paraId="04C019C6" w14:textId="77777777" w:rsidR="00E042C9" w:rsidRPr="008B2943" w:rsidRDefault="00E042C9" w:rsidP="008B2943">
            <w:pPr>
              <w:pStyle w:val="Table10Center"/>
              <w:spacing w:before="20" w:after="20"/>
            </w:pPr>
            <w:r w:rsidRPr="008B2943">
              <w:t>114</w:t>
            </w:r>
          </w:p>
        </w:tc>
        <w:tc>
          <w:tcPr>
            <w:tcW w:w="1233" w:type="dxa"/>
          </w:tcPr>
          <w:p w14:paraId="58A982CA" w14:textId="77777777" w:rsidR="00E042C9" w:rsidRPr="008B2943" w:rsidRDefault="00E042C9" w:rsidP="008B2943">
            <w:pPr>
              <w:pStyle w:val="Table10Center"/>
              <w:spacing w:before="20" w:after="20"/>
            </w:pPr>
          </w:p>
        </w:tc>
        <w:tc>
          <w:tcPr>
            <w:tcW w:w="1620" w:type="dxa"/>
          </w:tcPr>
          <w:p w14:paraId="7A0B729F" w14:textId="77777777" w:rsidR="00E042C9" w:rsidRPr="008B2943" w:rsidRDefault="00E042C9" w:rsidP="008B2943">
            <w:pPr>
              <w:pStyle w:val="Table10Center"/>
              <w:spacing w:before="20" w:after="20"/>
            </w:pPr>
          </w:p>
        </w:tc>
        <w:tc>
          <w:tcPr>
            <w:tcW w:w="1341" w:type="dxa"/>
          </w:tcPr>
          <w:p w14:paraId="2439258A" w14:textId="77777777" w:rsidR="00E042C9" w:rsidRPr="008B2943" w:rsidRDefault="00E042C9" w:rsidP="008B2943">
            <w:pPr>
              <w:pStyle w:val="Table10Center"/>
              <w:spacing w:before="20" w:after="20"/>
            </w:pPr>
          </w:p>
        </w:tc>
      </w:tr>
      <w:tr w:rsidR="00E042C9" w:rsidRPr="008B2943" w14:paraId="28D1CC8F" w14:textId="77777777" w:rsidTr="00990D71">
        <w:trPr>
          <w:cantSplit/>
          <w:jc w:val="center"/>
        </w:trPr>
        <w:tc>
          <w:tcPr>
            <w:tcW w:w="792" w:type="dxa"/>
          </w:tcPr>
          <w:p w14:paraId="2A269653" w14:textId="77777777" w:rsidR="00E042C9" w:rsidRPr="008B2943" w:rsidRDefault="00E042C9" w:rsidP="008B2943">
            <w:pPr>
              <w:pStyle w:val="Table10Center"/>
              <w:spacing w:before="20" w:after="20"/>
            </w:pPr>
            <w:r w:rsidRPr="008B2943">
              <w:t>115</w:t>
            </w:r>
          </w:p>
        </w:tc>
        <w:tc>
          <w:tcPr>
            <w:tcW w:w="1233" w:type="dxa"/>
          </w:tcPr>
          <w:p w14:paraId="2561B137" w14:textId="77777777" w:rsidR="00E042C9" w:rsidRPr="008B2943" w:rsidRDefault="00E042C9" w:rsidP="008B2943">
            <w:pPr>
              <w:pStyle w:val="Table10Center"/>
              <w:spacing w:before="20" w:after="20"/>
            </w:pPr>
          </w:p>
        </w:tc>
        <w:tc>
          <w:tcPr>
            <w:tcW w:w="1620" w:type="dxa"/>
          </w:tcPr>
          <w:p w14:paraId="2FD85443" w14:textId="77777777" w:rsidR="00E042C9" w:rsidRPr="008B2943" w:rsidRDefault="00E042C9" w:rsidP="008B2943">
            <w:pPr>
              <w:pStyle w:val="Table10Center"/>
              <w:spacing w:before="20" w:after="20"/>
            </w:pPr>
            <w:r w:rsidRPr="008B2943">
              <w:t>N/A</w:t>
            </w:r>
          </w:p>
        </w:tc>
        <w:tc>
          <w:tcPr>
            <w:tcW w:w="1350" w:type="dxa"/>
          </w:tcPr>
          <w:p w14:paraId="19255A8B" w14:textId="77777777" w:rsidR="00E042C9" w:rsidRPr="008B2943" w:rsidRDefault="00E042C9" w:rsidP="008B2943">
            <w:pPr>
              <w:pStyle w:val="Table10Center"/>
              <w:spacing w:before="20" w:after="20"/>
            </w:pPr>
          </w:p>
        </w:tc>
        <w:tc>
          <w:tcPr>
            <w:tcW w:w="360" w:type="dxa"/>
            <w:tcBorders>
              <w:top w:val="nil"/>
              <w:bottom w:val="nil"/>
            </w:tcBorders>
          </w:tcPr>
          <w:p w14:paraId="490F55EB" w14:textId="77777777" w:rsidR="00E042C9" w:rsidRPr="008B2943" w:rsidRDefault="00E042C9" w:rsidP="008B2943">
            <w:pPr>
              <w:pStyle w:val="Table10Center"/>
              <w:spacing w:before="20" w:after="20"/>
            </w:pPr>
          </w:p>
        </w:tc>
        <w:tc>
          <w:tcPr>
            <w:tcW w:w="837" w:type="dxa"/>
          </w:tcPr>
          <w:p w14:paraId="6C6006E3" w14:textId="77777777" w:rsidR="00E042C9" w:rsidRPr="008B2943" w:rsidRDefault="00E042C9" w:rsidP="008B2943">
            <w:pPr>
              <w:pStyle w:val="Table10Center"/>
              <w:spacing w:before="20" w:after="20"/>
            </w:pPr>
            <w:r w:rsidRPr="008B2943">
              <w:t>115</w:t>
            </w:r>
          </w:p>
        </w:tc>
        <w:tc>
          <w:tcPr>
            <w:tcW w:w="1233" w:type="dxa"/>
          </w:tcPr>
          <w:p w14:paraId="3AF52F99" w14:textId="77777777" w:rsidR="00E042C9" w:rsidRPr="008B2943" w:rsidRDefault="00E042C9" w:rsidP="008B2943">
            <w:pPr>
              <w:pStyle w:val="Table10Center"/>
              <w:spacing w:before="20" w:after="20"/>
            </w:pPr>
          </w:p>
        </w:tc>
        <w:tc>
          <w:tcPr>
            <w:tcW w:w="1620" w:type="dxa"/>
          </w:tcPr>
          <w:p w14:paraId="6B2FC13E" w14:textId="77777777" w:rsidR="00E042C9" w:rsidRPr="008B2943" w:rsidRDefault="00E042C9" w:rsidP="008B2943">
            <w:pPr>
              <w:pStyle w:val="Table10Center"/>
              <w:spacing w:before="20" w:after="20"/>
            </w:pPr>
          </w:p>
        </w:tc>
        <w:tc>
          <w:tcPr>
            <w:tcW w:w="1341" w:type="dxa"/>
          </w:tcPr>
          <w:p w14:paraId="22155E5D" w14:textId="77777777" w:rsidR="00E042C9" w:rsidRPr="008B2943" w:rsidRDefault="00E042C9" w:rsidP="008B2943">
            <w:pPr>
              <w:pStyle w:val="Table10Center"/>
              <w:spacing w:before="20" w:after="20"/>
            </w:pPr>
          </w:p>
        </w:tc>
      </w:tr>
      <w:tr w:rsidR="00E042C9" w:rsidRPr="008B2943" w14:paraId="61A10CCA" w14:textId="77777777" w:rsidTr="00990D71">
        <w:trPr>
          <w:cantSplit/>
          <w:jc w:val="center"/>
        </w:trPr>
        <w:tc>
          <w:tcPr>
            <w:tcW w:w="792" w:type="dxa"/>
          </w:tcPr>
          <w:p w14:paraId="13A15B53" w14:textId="77777777" w:rsidR="00E042C9" w:rsidRPr="008B2943" w:rsidRDefault="00E042C9" w:rsidP="008B2943">
            <w:pPr>
              <w:pStyle w:val="Table10Center"/>
              <w:spacing w:before="20" w:after="20"/>
            </w:pPr>
            <w:r w:rsidRPr="008B2943">
              <w:t>116</w:t>
            </w:r>
          </w:p>
        </w:tc>
        <w:tc>
          <w:tcPr>
            <w:tcW w:w="1233" w:type="dxa"/>
          </w:tcPr>
          <w:p w14:paraId="30393CAB" w14:textId="77777777" w:rsidR="00E042C9" w:rsidRPr="008B2943" w:rsidRDefault="00E042C9" w:rsidP="008B2943">
            <w:pPr>
              <w:pStyle w:val="Table10Center"/>
              <w:spacing w:before="20" w:after="20"/>
            </w:pPr>
          </w:p>
        </w:tc>
        <w:tc>
          <w:tcPr>
            <w:tcW w:w="1620" w:type="dxa"/>
          </w:tcPr>
          <w:p w14:paraId="1ED94AD5" w14:textId="77777777" w:rsidR="00E042C9" w:rsidRPr="008B2943" w:rsidRDefault="00E042C9" w:rsidP="008B2943">
            <w:pPr>
              <w:pStyle w:val="Table10Center"/>
              <w:spacing w:before="20" w:after="20"/>
            </w:pPr>
            <w:r w:rsidRPr="008B2943">
              <w:t>N/A</w:t>
            </w:r>
          </w:p>
        </w:tc>
        <w:tc>
          <w:tcPr>
            <w:tcW w:w="1350" w:type="dxa"/>
          </w:tcPr>
          <w:p w14:paraId="111897A3" w14:textId="77777777" w:rsidR="00E042C9" w:rsidRPr="008B2943" w:rsidRDefault="00E042C9" w:rsidP="008B2943">
            <w:pPr>
              <w:pStyle w:val="Table10Center"/>
              <w:spacing w:before="20" w:after="20"/>
            </w:pPr>
          </w:p>
        </w:tc>
        <w:tc>
          <w:tcPr>
            <w:tcW w:w="360" w:type="dxa"/>
            <w:tcBorders>
              <w:top w:val="nil"/>
              <w:bottom w:val="nil"/>
            </w:tcBorders>
          </w:tcPr>
          <w:p w14:paraId="777DFBEA" w14:textId="77777777" w:rsidR="00E042C9" w:rsidRPr="008B2943" w:rsidRDefault="00E042C9" w:rsidP="008B2943">
            <w:pPr>
              <w:pStyle w:val="Table10Center"/>
              <w:spacing w:before="20" w:after="20"/>
            </w:pPr>
          </w:p>
        </w:tc>
        <w:tc>
          <w:tcPr>
            <w:tcW w:w="837" w:type="dxa"/>
          </w:tcPr>
          <w:p w14:paraId="37362696" w14:textId="77777777" w:rsidR="00E042C9" w:rsidRPr="008B2943" w:rsidRDefault="00E042C9" w:rsidP="008B2943">
            <w:pPr>
              <w:pStyle w:val="Table10Center"/>
              <w:spacing w:before="20" w:after="20"/>
            </w:pPr>
            <w:r w:rsidRPr="008B2943">
              <w:t>116</w:t>
            </w:r>
          </w:p>
        </w:tc>
        <w:tc>
          <w:tcPr>
            <w:tcW w:w="1233" w:type="dxa"/>
          </w:tcPr>
          <w:p w14:paraId="33731598" w14:textId="77777777" w:rsidR="00E042C9" w:rsidRPr="008B2943" w:rsidRDefault="00E042C9" w:rsidP="008B2943">
            <w:pPr>
              <w:pStyle w:val="Table10Center"/>
              <w:spacing w:before="20" w:after="20"/>
            </w:pPr>
          </w:p>
        </w:tc>
        <w:tc>
          <w:tcPr>
            <w:tcW w:w="1620" w:type="dxa"/>
          </w:tcPr>
          <w:p w14:paraId="61103E89" w14:textId="77777777" w:rsidR="00E042C9" w:rsidRPr="008B2943" w:rsidRDefault="00E042C9" w:rsidP="008B2943">
            <w:pPr>
              <w:pStyle w:val="Table10Center"/>
              <w:spacing w:before="20" w:after="20"/>
            </w:pPr>
          </w:p>
        </w:tc>
        <w:tc>
          <w:tcPr>
            <w:tcW w:w="1341" w:type="dxa"/>
          </w:tcPr>
          <w:p w14:paraId="473BF133" w14:textId="77777777" w:rsidR="00E042C9" w:rsidRPr="008B2943" w:rsidRDefault="00E042C9" w:rsidP="008B2943">
            <w:pPr>
              <w:pStyle w:val="Table10Center"/>
              <w:spacing w:before="20" w:after="20"/>
            </w:pPr>
          </w:p>
        </w:tc>
      </w:tr>
      <w:tr w:rsidR="00E042C9" w:rsidRPr="008B2943" w14:paraId="2242B0AE" w14:textId="77777777" w:rsidTr="00990D71">
        <w:trPr>
          <w:cantSplit/>
          <w:jc w:val="center"/>
        </w:trPr>
        <w:tc>
          <w:tcPr>
            <w:tcW w:w="792" w:type="dxa"/>
          </w:tcPr>
          <w:p w14:paraId="7A74845C" w14:textId="77777777" w:rsidR="00E042C9" w:rsidRPr="008B2943" w:rsidRDefault="00E042C9" w:rsidP="008B2943">
            <w:pPr>
              <w:pStyle w:val="Table10Center"/>
              <w:spacing w:before="20" w:after="20"/>
            </w:pPr>
            <w:r w:rsidRPr="008B2943">
              <w:t>117</w:t>
            </w:r>
          </w:p>
        </w:tc>
        <w:tc>
          <w:tcPr>
            <w:tcW w:w="1233" w:type="dxa"/>
          </w:tcPr>
          <w:p w14:paraId="6306BB99" w14:textId="77777777" w:rsidR="00E042C9" w:rsidRPr="008B2943" w:rsidRDefault="00E042C9" w:rsidP="008B2943">
            <w:pPr>
              <w:pStyle w:val="Table10Center"/>
              <w:spacing w:before="20" w:after="20"/>
            </w:pPr>
          </w:p>
        </w:tc>
        <w:tc>
          <w:tcPr>
            <w:tcW w:w="1620" w:type="dxa"/>
          </w:tcPr>
          <w:p w14:paraId="1457D84B" w14:textId="77777777" w:rsidR="00E042C9" w:rsidRPr="008B2943" w:rsidRDefault="00E042C9" w:rsidP="008B2943">
            <w:pPr>
              <w:pStyle w:val="Table10Center"/>
              <w:spacing w:before="20" w:after="20"/>
            </w:pPr>
            <w:r w:rsidRPr="008B2943">
              <w:t>N/A</w:t>
            </w:r>
          </w:p>
        </w:tc>
        <w:tc>
          <w:tcPr>
            <w:tcW w:w="1350" w:type="dxa"/>
          </w:tcPr>
          <w:p w14:paraId="09116474" w14:textId="77777777" w:rsidR="00E042C9" w:rsidRPr="008B2943" w:rsidRDefault="00E042C9" w:rsidP="008B2943">
            <w:pPr>
              <w:pStyle w:val="Table10Center"/>
              <w:spacing w:before="20" w:after="20"/>
            </w:pPr>
          </w:p>
        </w:tc>
        <w:tc>
          <w:tcPr>
            <w:tcW w:w="360" w:type="dxa"/>
            <w:tcBorders>
              <w:top w:val="nil"/>
              <w:bottom w:val="nil"/>
            </w:tcBorders>
          </w:tcPr>
          <w:p w14:paraId="7B477A3F" w14:textId="77777777" w:rsidR="00E042C9" w:rsidRPr="008B2943" w:rsidRDefault="00E042C9" w:rsidP="008B2943">
            <w:pPr>
              <w:pStyle w:val="Table10Center"/>
              <w:spacing w:before="20" w:after="20"/>
            </w:pPr>
          </w:p>
        </w:tc>
        <w:tc>
          <w:tcPr>
            <w:tcW w:w="837" w:type="dxa"/>
          </w:tcPr>
          <w:p w14:paraId="0029C75D" w14:textId="77777777" w:rsidR="00E042C9" w:rsidRPr="008B2943" w:rsidRDefault="00E042C9" w:rsidP="008B2943">
            <w:pPr>
              <w:pStyle w:val="Table10Center"/>
              <w:spacing w:before="20" w:after="20"/>
            </w:pPr>
            <w:r w:rsidRPr="008B2943">
              <w:t>117</w:t>
            </w:r>
          </w:p>
        </w:tc>
        <w:tc>
          <w:tcPr>
            <w:tcW w:w="1233" w:type="dxa"/>
          </w:tcPr>
          <w:p w14:paraId="5DD1F3A7" w14:textId="77777777" w:rsidR="00E042C9" w:rsidRPr="008B2943" w:rsidRDefault="00E042C9" w:rsidP="008B2943">
            <w:pPr>
              <w:pStyle w:val="Table10Center"/>
              <w:spacing w:before="20" w:after="20"/>
            </w:pPr>
          </w:p>
        </w:tc>
        <w:tc>
          <w:tcPr>
            <w:tcW w:w="1620" w:type="dxa"/>
          </w:tcPr>
          <w:p w14:paraId="5A7D48B3" w14:textId="77777777" w:rsidR="00E042C9" w:rsidRPr="008B2943" w:rsidRDefault="00E042C9" w:rsidP="008B2943">
            <w:pPr>
              <w:pStyle w:val="Table10Center"/>
              <w:spacing w:before="20" w:after="20"/>
            </w:pPr>
          </w:p>
        </w:tc>
        <w:tc>
          <w:tcPr>
            <w:tcW w:w="1341" w:type="dxa"/>
          </w:tcPr>
          <w:p w14:paraId="135AECFF" w14:textId="77777777" w:rsidR="00E042C9" w:rsidRPr="008B2943" w:rsidRDefault="00E042C9" w:rsidP="008B2943">
            <w:pPr>
              <w:pStyle w:val="Table10Center"/>
              <w:spacing w:before="20" w:after="20"/>
            </w:pPr>
          </w:p>
        </w:tc>
      </w:tr>
      <w:tr w:rsidR="00E042C9" w:rsidRPr="008B2943" w14:paraId="37465385" w14:textId="77777777" w:rsidTr="00990D71">
        <w:trPr>
          <w:cantSplit/>
          <w:jc w:val="center"/>
        </w:trPr>
        <w:tc>
          <w:tcPr>
            <w:tcW w:w="792" w:type="dxa"/>
          </w:tcPr>
          <w:p w14:paraId="7380C5F8" w14:textId="77777777" w:rsidR="00E042C9" w:rsidRPr="008B2943" w:rsidRDefault="00E042C9" w:rsidP="008B2943">
            <w:pPr>
              <w:pStyle w:val="Table10Center"/>
              <w:spacing w:before="20" w:after="20"/>
            </w:pPr>
            <w:r w:rsidRPr="008B2943">
              <w:t>118</w:t>
            </w:r>
          </w:p>
        </w:tc>
        <w:tc>
          <w:tcPr>
            <w:tcW w:w="1233" w:type="dxa"/>
          </w:tcPr>
          <w:p w14:paraId="2E37B53A" w14:textId="77777777" w:rsidR="00E042C9" w:rsidRPr="008B2943" w:rsidRDefault="00E042C9" w:rsidP="008B2943">
            <w:pPr>
              <w:pStyle w:val="Table10Center"/>
              <w:spacing w:before="20" w:after="20"/>
            </w:pPr>
          </w:p>
        </w:tc>
        <w:tc>
          <w:tcPr>
            <w:tcW w:w="1620" w:type="dxa"/>
          </w:tcPr>
          <w:p w14:paraId="2A304EE8" w14:textId="77777777" w:rsidR="00E042C9" w:rsidRPr="008B2943" w:rsidRDefault="00E042C9" w:rsidP="008B2943">
            <w:pPr>
              <w:pStyle w:val="Table10Center"/>
              <w:spacing w:before="20" w:after="20"/>
            </w:pPr>
            <w:r w:rsidRPr="008B2943">
              <w:t>N/A</w:t>
            </w:r>
          </w:p>
        </w:tc>
        <w:tc>
          <w:tcPr>
            <w:tcW w:w="1350" w:type="dxa"/>
          </w:tcPr>
          <w:p w14:paraId="1A4FF625" w14:textId="77777777" w:rsidR="00E042C9" w:rsidRPr="008B2943" w:rsidRDefault="00E042C9" w:rsidP="008B2943">
            <w:pPr>
              <w:pStyle w:val="Table10Center"/>
              <w:spacing w:before="20" w:after="20"/>
            </w:pPr>
          </w:p>
        </w:tc>
        <w:tc>
          <w:tcPr>
            <w:tcW w:w="360" w:type="dxa"/>
            <w:tcBorders>
              <w:top w:val="nil"/>
              <w:bottom w:val="nil"/>
            </w:tcBorders>
          </w:tcPr>
          <w:p w14:paraId="08A2B772" w14:textId="77777777" w:rsidR="00E042C9" w:rsidRPr="008B2943" w:rsidRDefault="00E042C9" w:rsidP="008B2943">
            <w:pPr>
              <w:pStyle w:val="Table10Center"/>
              <w:spacing w:before="20" w:after="20"/>
            </w:pPr>
          </w:p>
        </w:tc>
        <w:tc>
          <w:tcPr>
            <w:tcW w:w="837" w:type="dxa"/>
          </w:tcPr>
          <w:p w14:paraId="65644742" w14:textId="77777777" w:rsidR="00E042C9" w:rsidRPr="008B2943" w:rsidRDefault="00E042C9" w:rsidP="008B2943">
            <w:pPr>
              <w:pStyle w:val="Table10Center"/>
              <w:spacing w:before="20" w:after="20"/>
            </w:pPr>
            <w:r w:rsidRPr="008B2943">
              <w:t>118</w:t>
            </w:r>
          </w:p>
        </w:tc>
        <w:tc>
          <w:tcPr>
            <w:tcW w:w="1233" w:type="dxa"/>
          </w:tcPr>
          <w:p w14:paraId="530EADAE" w14:textId="77777777" w:rsidR="00E042C9" w:rsidRPr="008B2943" w:rsidRDefault="00E042C9" w:rsidP="008B2943">
            <w:pPr>
              <w:pStyle w:val="Table10Center"/>
              <w:spacing w:before="20" w:after="20"/>
            </w:pPr>
          </w:p>
        </w:tc>
        <w:tc>
          <w:tcPr>
            <w:tcW w:w="1620" w:type="dxa"/>
          </w:tcPr>
          <w:p w14:paraId="7529CBF7" w14:textId="77777777" w:rsidR="00E042C9" w:rsidRPr="008B2943" w:rsidRDefault="00E042C9" w:rsidP="008B2943">
            <w:pPr>
              <w:pStyle w:val="Table10Center"/>
              <w:spacing w:before="20" w:after="20"/>
            </w:pPr>
          </w:p>
        </w:tc>
        <w:tc>
          <w:tcPr>
            <w:tcW w:w="1341" w:type="dxa"/>
          </w:tcPr>
          <w:p w14:paraId="5F82C82D" w14:textId="77777777" w:rsidR="00E042C9" w:rsidRPr="008B2943" w:rsidRDefault="00E042C9" w:rsidP="008B2943">
            <w:pPr>
              <w:pStyle w:val="Table10Center"/>
              <w:spacing w:before="20" w:after="20"/>
            </w:pPr>
          </w:p>
        </w:tc>
      </w:tr>
      <w:tr w:rsidR="00E042C9" w:rsidRPr="008B2943" w14:paraId="25A3C1FB" w14:textId="77777777" w:rsidTr="00990D71">
        <w:trPr>
          <w:cantSplit/>
          <w:jc w:val="center"/>
        </w:trPr>
        <w:tc>
          <w:tcPr>
            <w:tcW w:w="792" w:type="dxa"/>
          </w:tcPr>
          <w:p w14:paraId="1FFEE1BF" w14:textId="77777777" w:rsidR="00E042C9" w:rsidRPr="008B2943" w:rsidRDefault="00E042C9" w:rsidP="008B2943">
            <w:pPr>
              <w:pStyle w:val="Table10Center"/>
              <w:spacing w:before="20" w:after="20"/>
            </w:pPr>
            <w:r w:rsidRPr="008B2943">
              <w:t>119</w:t>
            </w:r>
          </w:p>
        </w:tc>
        <w:tc>
          <w:tcPr>
            <w:tcW w:w="1233" w:type="dxa"/>
          </w:tcPr>
          <w:p w14:paraId="10271A5B" w14:textId="77777777" w:rsidR="00E042C9" w:rsidRPr="008B2943" w:rsidRDefault="00E042C9" w:rsidP="008B2943">
            <w:pPr>
              <w:pStyle w:val="Table10Center"/>
              <w:spacing w:before="20" w:after="20"/>
            </w:pPr>
          </w:p>
        </w:tc>
        <w:tc>
          <w:tcPr>
            <w:tcW w:w="1620" w:type="dxa"/>
          </w:tcPr>
          <w:p w14:paraId="472AD0DA" w14:textId="77777777" w:rsidR="00E042C9" w:rsidRPr="008B2943" w:rsidRDefault="00E042C9" w:rsidP="008B2943">
            <w:pPr>
              <w:pStyle w:val="Table10Center"/>
              <w:spacing w:before="20" w:after="20"/>
            </w:pPr>
            <w:r w:rsidRPr="008B2943">
              <w:t>N/A</w:t>
            </w:r>
          </w:p>
        </w:tc>
        <w:tc>
          <w:tcPr>
            <w:tcW w:w="1350" w:type="dxa"/>
          </w:tcPr>
          <w:p w14:paraId="509B1316" w14:textId="77777777" w:rsidR="00E042C9" w:rsidRPr="008B2943" w:rsidRDefault="00E042C9" w:rsidP="008B2943">
            <w:pPr>
              <w:pStyle w:val="Table10Center"/>
              <w:spacing w:before="20" w:after="20"/>
            </w:pPr>
          </w:p>
        </w:tc>
        <w:tc>
          <w:tcPr>
            <w:tcW w:w="360" w:type="dxa"/>
            <w:tcBorders>
              <w:top w:val="nil"/>
              <w:bottom w:val="nil"/>
            </w:tcBorders>
          </w:tcPr>
          <w:p w14:paraId="68380F4D" w14:textId="77777777" w:rsidR="00E042C9" w:rsidRPr="008B2943" w:rsidRDefault="00E042C9" w:rsidP="008B2943">
            <w:pPr>
              <w:pStyle w:val="Table10Center"/>
              <w:spacing w:before="20" w:after="20"/>
            </w:pPr>
          </w:p>
        </w:tc>
        <w:tc>
          <w:tcPr>
            <w:tcW w:w="837" w:type="dxa"/>
          </w:tcPr>
          <w:p w14:paraId="49AFF4C8" w14:textId="77777777" w:rsidR="00E042C9" w:rsidRPr="008B2943" w:rsidRDefault="00E042C9" w:rsidP="008B2943">
            <w:pPr>
              <w:pStyle w:val="Table10Center"/>
              <w:spacing w:before="20" w:after="20"/>
            </w:pPr>
            <w:r w:rsidRPr="008B2943">
              <w:t>119</w:t>
            </w:r>
          </w:p>
        </w:tc>
        <w:tc>
          <w:tcPr>
            <w:tcW w:w="1233" w:type="dxa"/>
          </w:tcPr>
          <w:p w14:paraId="7E4E8780" w14:textId="77777777" w:rsidR="00E042C9" w:rsidRPr="008B2943" w:rsidRDefault="00E042C9" w:rsidP="008B2943">
            <w:pPr>
              <w:pStyle w:val="Table10Center"/>
              <w:spacing w:before="20" w:after="20"/>
            </w:pPr>
          </w:p>
        </w:tc>
        <w:tc>
          <w:tcPr>
            <w:tcW w:w="1620" w:type="dxa"/>
          </w:tcPr>
          <w:p w14:paraId="25B13A74" w14:textId="77777777" w:rsidR="00E042C9" w:rsidRPr="008B2943" w:rsidRDefault="00E042C9" w:rsidP="008B2943">
            <w:pPr>
              <w:pStyle w:val="Table10Center"/>
              <w:spacing w:before="20" w:after="20"/>
            </w:pPr>
          </w:p>
        </w:tc>
        <w:tc>
          <w:tcPr>
            <w:tcW w:w="1341" w:type="dxa"/>
          </w:tcPr>
          <w:p w14:paraId="1B1C3ED9" w14:textId="77777777" w:rsidR="00E042C9" w:rsidRPr="008B2943" w:rsidRDefault="00E042C9" w:rsidP="008B2943">
            <w:pPr>
              <w:pStyle w:val="Table10Center"/>
              <w:spacing w:before="20" w:after="20"/>
            </w:pPr>
          </w:p>
        </w:tc>
      </w:tr>
      <w:tr w:rsidR="00E042C9" w:rsidRPr="008B2943" w14:paraId="332D5F8A" w14:textId="77777777" w:rsidTr="00990D71">
        <w:trPr>
          <w:cantSplit/>
          <w:jc w:val="center"/>
        </w:trPr>
        <w:tc>
          <w:tcPr>
            <w:tcW w:w="792" w:type="dxa"/>
          </w:tcPr>
          <w:p w14:paraId="16558809" w14:textId="77777777" w:rsidR="00E042C9" w:rsidRPr="008B2943" w:rsidRDefault="00E042C9" w:rsidP="008B2943">
            <w:pPr>
              <w:pStyle w:val="Table10Center"/>
              <w:spacing w:before="20" w:after="20"/>
            </w:pPr>
            <w:r w:rsidRPr="008B2943">
              <w:t>120</w:t>
            </w:r>
          </w:p>
        </w:tc>
        <w:tc>
          <w:tcPr>
            <w:tcW w:w="1233" w:type="dxa"/>
          </w:tcPr>
          <w:p w14:paraId="6A50908B" w14:textId="77777777" w:rsidR="00E042C9" w:rsidRPr="008B2943" w:rsidRDefault="00E042C9" w:rsidP="008B2943">
            <w:pPr>
              <w:pStyle w:val="Table10Center"/>
              <w:spacing w:before="20" w:after="20"/>
            </w:pPr>
          </w:p>
        </w:tc>
        <w:tc>
          <w:tcPr>
            <w:tcW w:w="1620" w:type="dxa"/>
          </w:tcPr>
          <w:p w14:paraId="2FC60514" w14:textId="77777777" w:rsidR="00E042C9" w:rsidRPr="008B2943" w:rsidRDefault="00E042C9" w:rsidP="008B2943">
            <w:pPr>
              <w:pStyle w:val="Table10Center"/>
              <w:spacing w:before="20" w:after="20"/>
            </w:pPr>
          </w:p>
        </w:tc>
        <w:tc>
          <w:tcPr>
            <w:tcW w:w="1350" w:type="dxa"/>
          </w:tcPr>
          <w:p w14:paraId="5ABDAF46" w14:textId="77777777" w:rsidR="00E042C9" w:rsidRPr="008B2943" w:rsidRDefault="00E042C9" w:rsidP="008B2943">
            <w:pPr>
              <w:pStyle w:val="Table10Center"/>
              <w:spacing w:before="20" w:after="20"/>
            </w:pPr>
          </w:p>
        </w:tc>
        <w:tc>
          <w:tcPr>
            <w:tcW w:w="360" w:type="dxa"/>
            <w:tcBorders>
              <w:top w:val="nil"/>
              <w:bottom w:val="nil"/>
            </w:tcBorders>
          </w:tcPr>
          <w:p w14:paraId="39F9F68F" w14:textId="77777777" w:rsidR="00E042C9" w:rsidRPr="008B2943" w:rsidRDefault="00E042C9" w:rsidP="008B2943">
            <w:pPr>
              <w:pStyle w:val="Table10Center"/>
              <w:spacing w:before="20" w:after="20"/>
            </w:pPr>
          </w:p>
        </w:tc>
        <w:tc>
          <w:tcPr>
            <w:tcW w:w="837" w:type="dxa"/>
          </w:tcPr>
          <w:p w14:paraId="45749587" w14:textId="77777777" w:rsidR="00E042C9" w:rsidRPr="008B2943" w:rsidRDefault="00E042C9" w:rsidP="008B2943">
            <w:pPr>
              <w:pStyle w:val="Table10Center"/>
              <w:spacing w:before="20" w:after="20"/>
            </w:pPr>
            <w:r w:rsidRPr="008B2943">
              <w:t>120</w:t>
            </w:r>
          </w:p>
        </w:tc>
        <w:tc>
          <w:tcPr>
            <w:tcW w:w="1233" w:type="dxa"/>
          </w:tcPr>
          <w:p w14:paraId="2499441F" w14:textId="77777777" w:rsidR="00E042C9" w:rsidRPr="008B2943" w:rsidRDefault="00E042C9" w:rsidP="008B2943">
            <w:pPr>
              <w:pStyle w:val="Table10Center"/>
              <w:spacing w:before="20" w:after="20"/>
            </w:pPr>
          </w:p>
        </w:tc>
        <w:tc>
          <w:tcPr>
            <w:tcW w:w="1620" w:type="dxa"/>
          </w:tcPr>
          <w:p w14:paraId="26D71834" w14:textId="77777777" w:rsidR="00E042C9" w:rsidRPr="008B2943" w:rsidRDefault="00E042C9" w:rsidP="008B2943">
            <w:pPr>
              <w:pStyle w:val="Table10Center"/>
              <w:spacing w:before="20" w:after="20"/>
            </w:pPr>
          </w:p>
        </w:tc>
        <w:tc>
          <w:tcPr>
            <w:tcW w:w="1341" w:type="dxa"/>
          </w:tcPr>
          <w:p w14:paraId="24C84C8C" w14:textId="77777777" w:rsidR="00E042C9" w:rsidRPr="008B2943" w:rsidRDefault="00E042C9" w:rsidP="008B2943">
            <w:pPr>
              <w:pStyle w:val="Table10Center"/>
              <w:spacing w:before="20" w:after="20"/>
            </w:pPr>
          </w:p>
        </w:tc>
      </w:tr>
      <w:tr w:rsidR="00E042C9" w:rsidRPr="008B2943" w14:paraId="1DECD468" w14:textId="77777777" w:rsidTr="00990D71">
        <w:trPr>
          <w:cantSplit/>
          <w:jc w:val="center"/>
        </w:trPr>
        <w:tc>
          <w:tcPr>
            <w:tcW w:w="792" w:type="dxa"/>
          </w:tcPr>
          <w:p w14:paraId="6EB71250" w14:textId="77777777" w:rsidR="00E042C9" w:rsidRPr="008B2943" w:rsidRDefault="00E042C9" w:rsidP="008B2943">
            <w:pPr>
              <w:pStyle w:val="Table10Center"/>
              <w:spacing w:before="20" w:after="20"/>
            </w:pPr>
            <w:r w:rsidRPr="008B2943">
              <w:t>Total</w:t>
            </w:r>
            <w:r w:rsidRPr="008B2943">
              <w:br/>
              <w:t>Page 5</w:t>
            </w:r>
          </w:p>
        </w:tc>
        <w:tc>
          <w:tcPr>
            <w:tcW w:w="1233" w:type="dxa"/>
            <w:vAlign w:val="center"/>
          </w:tcPr>
          <w:p w14:paraId="00467776" w14:textId="77777777" w:rsidR="00E042C9" w:rsidRPr="008B2943" w:rsidRDefault="00E042C9" w:rsidP="008B2943">
            <w:pPr>
              <w:pStyle w:val="Table10Center"/>
              <w:spacing w:before="20" w:after="20"/>
            </w:pPr>
            <w:r w:rsidRPr="008B2943">
              <w:t>N/A</w:t>
            </w:r>
          </w:p>
        </w:tc>
        <w:tc>
          <w:tcPr>
            <w:tcW w:w="1620" w:type="dxa"/>
          </w:tcPr>
          <w:p w14:paraId="2A6188AA" w14:textId="77777777" w:rsidR="00E042C9" w:rsidRPr="008B2943" w:rsidRDefault="00E042C9" w:rsidP="008B2943">
            <w:pPr>
              <w:pStyle w:val="Table10Center"/>
              <w:spacing w:before="20" w:after="20"/>
            </w:pPr>
          </w:p>
        </w:tc>
        <w:tc>
          <w:tcPr>
            <w:tcW w:w="1350" w:type="dxa"/>
          </w:tcPr>
          <w:p w14:paraId="7AC4AE55" w14:textId="77777777" w:rsidR="00E042C9" w:rsidRPr="008B2943" w:rsidRDefault="00E042C9" w:rsidP="008B2943">
            <w:pPr>
              <w:pStyle w:val="Table10Center"/>
              <w:spacing w:before="20" w:after="20"/>
            </w:pPr>
          </w:p>
        </w:tc>
        <w:tc>
          <w:tcPr>
            <w:tcW w:w="360" w:type="dxa"/>
            <w:tcBorders>
              <w:top w:val="nil"/>
              <w:bottom w:val="nil"/>
            </w:tcBorders>
          </w:tcPr>
          <w:p w14:paraId="6660F387" w14:textId="77777777" w:rsidR="00E042C9" w:rsidRPr="008B2943" w:rsidRDefault="00E042C9" w:rsidP="008B2943">
            <w:pPr>
              <w:pStyle w:val="Table10Center"/>
              <w:spacing w:before="20" w:after="20"/>
            </w:pPr>
          </w:p>
        </w:tc>
        <w:tc>
          <w:tcPr>
            <w:tcW w:w="837" w:type="dxa"/>
          </w:tcPr>
          <w:p w14:paraId="306B7D9A" w14:textId="77777777" w:rsidR="00E042C9" w:rsidRPr="008B2943" w:rsidRDefault="00E042C9" w:rsidP="008B2943">
            <w:pPr>
              <w:pStyle w:val="Table10Center"/>
              <w:spacing w:before="20" w:after="20"/>
            </w:pPr>
            <w:r w:rsidRPr="008B2943">
              <w:t>Total</w:t>
            </w:r>
            <w:r w:rsidRPr="008B2943">
              <w:br/>
              <w:t>Page 5</w:t>
            </w:r>
          </w:p>
        </w:tc>
        <w:tc>
          <w:tcPr>
            <w:tcW w:w="1233" w:type="dxa"/>
            <w:vAlign w:val="center"/>
          </w:tcPr>
          <w:p w14:paraId="26BE4494" w14:textId="77777777" w:rsidR="00E042C9" w:rsidRPr="008B2943" w:rsidRDefault="00E042C9" w:rsidP="008B2943">
            <w:pPr>
              <w:pStyle w:val="Table10Center"/>
              <w:spacing w:before="20" w:after="20"/>
            </w:pPr>
            <w:r w:rsidRPr="008B2943">
              <w:t>N/A</w:t>
            </w:r>
          </w:p>
        </w:tc>
        <w:tc>
          <w:tcPr>
            <w:tcW w:w="1620" w:type="dxa"/>
          </w:tcPr>
          <w:p w14:paraId="6C59AE1D" w14:textId="77777777" w:rsidR="00E042C9" w:rsidRPr="008B2943" w:rsidRDefault="00E042C9" w:rsidP="008B2943">
            <w:pPr>
              <w:pStyle w:val="Table10Center"/>
              <w:spacing w:before="20" w:after="20"/>
            </w:pPr>
          </w:p>
        </w:tc>
        <w:tc>
          <w:tcPr>
            <w:tcW w:w="1341" w:type="dxa"/>
          </w:tcPr>
          <w:p w14:paraId="47799242" w14:textId="77777777" w:rsidR="00E042C9" w:rsidRPr="008B2943" w:rsidRDefault="00E042C9" w:rsidP="008B2943">
            <w:pPr>
              <w:pStyle w:val="Table10Center"/>
              <w:spacing w:before="20" w:after="20"/>
            </w:pPr>
          </w:p>
        </w:tc>
      </w:tr>
      <w:tr w:rsidR="00E042C9" w:rsidRPr="008B2943" w14:paraId="29370B98" w14:textId="77777777" w:rsidTr="00990D71">
        <w:trPr>
          <w:cantSplit/>
          <w:jc w:val="center"/>
        </w:trPr>
        <w:tc>
          <w:tcPr>
            <w:tcW w:w="792" w:type="dxa"/>
          </w:tcPr>
          <w:p w14:paraId="219D58E0" w14:textId="77777777" w:rsidR="00E042C9" w:rsidRPr="008B2943" w:rsidRDefault="00E042C9" w:rsidP="008B2943">
            <w:pPr>
              <w:pStyle w:val="Table10Center"/>
              <w:spacing w:before="20" w:after="20"/>
            </w:pPr>
            <w:r w:rsidRPr="008B2943">
              <w:t>Total</w:t>
            </w:r>
            <w:r w:rsidRPr="008B2943">
              <w:br/>
              <w:t>Page 4</w:t>
            </w:r>
          </w:p>
        </w:tc>
        <w:tc>
          <w:tcPr>
            <w:tcW w:w="1233" w:type="dxa"/>
            <w:vAlign w:val="center"/>
          </w:tcPr>
          <w:p w14:paraId="2C673A9B" w14:textId="77777777" w:rsidR="00E042C9" w:rsidRPr="008B2943" w:rsidRDefault="00E042C9" w:rsidP="008B2943">
            <w:pPr>
              <w:pStyle w:val="Table10Center"/>
              <w:spacing w:before="20" w:after="20"/>
            </w:pPr>
            <w:r w:rsidRPr="008B2943">
              <w:t>N/A</w:t>
            </w:r>
          </w:p>
        </w:tc>
        <w:tc>
          <w:tcPr>
            <w:tcW w:w="1620" w:type="dxa"/>
          </w:tcPr>
          <w:p w14:paraId="0F400CC0" w14:textId="77777777" w:rsidR="00E042C9" w:rsidRPr="008B2943" w:rsidRDefault="00E042C9" w:rsidP="008B2943">
            <w:pPr>
              <w:pStyle w:val="Table10Center"/>
              <w:spacing w:before="20" w:after="20"/>
            </w:pPr>
          </w:p>
        </w:tc>
        <w:tc>
          <w:tcPr>
            <w:tcW w:w="1350" w:type="dxa"/>
          </w:tcPr>
          <w:p w14:paraId="2735DD52" w14:textId="77777777" w:rsidR="00E042C9" w:rsidRPr="008B2943" w:rsidRDefault="00E042C9" w:rsidP="008B2943">
            <w:pPr>
              <w:pStyle w:val="Table10Center"/>
              <w:spacing w:before="20" w:after="20"/>
            </w:pPr>
          </w:p>
        </w:tc>
        <w:tc>
          <w:tcPr>
            <w:tcW w:w="360" w:type="dxa"/>
            <w:tcBorders>
              <w:top w:val="nil"/>
              <w:bottom w:val="nil"/>
            </w:tcBorders>
          </w:tcPr>
          <w:p w14:paraId="587855C6" w14:textId="77777777" w:rsidR="00E042C9" w:rsidRPr="008B2943" w:rsidRDefault="00E042C9" w:rsidP="008B2943">
            <w:pPr>
              <w:pStyle w:val="Table10Center"/>
              <w:spacing w:before="20" w:after="20"/>
            </w:pPr>
          </w:p>
        </w:tc>
        <w:tc>
          <w:tcPr>
            <w:tcW w:w="837" w:type="dxa"/>
          </w:tcPr>
          <w:p w14:paraId="1B7F759B" w14:textId="77777777" w:rsidR="00E042C9" w:rsidRPr="008B2943" w:rsidRDefault="00E042C9" w:rsidP="008B2943">
            <w:pPr>
              <w:pStyle w:val="Table10Center"/>
              <w:spacing w:before="20" w:after="20"/>
            </w:pPr>
            <w:r w:rsidRPr="008B2943">
              <w:t>Total</w:t>
            </w:r>
            <w:r w:rsidRPr="008B2943">
              <w:br/>
              <w:t>Page 4</w:t>
            </w:r>
          </w:p>
        </w:tc>
        <w:tc>
          <w:tcPr>
            <w:tcW w:w="1233" w:type="dxa"/>
            <w:vAlign w:val="center"/>
          </w:tcPr>
          <w:p w14:paraId="03CF8BA3" w14:textId="77777777" w:rsidR="00E042C9" w:rsidRPr="008B2943" w:rsidRDefault="00E042C9" w:rsidP="008B2943">
            <w:pPr>
              <w:pStyle w:val="Table10Center"/>
              <w:spacing w:before="20" w:after="20"/>
            </w:pPr>
            <w:r w:rsidRPr="008B2943">
              <w:t>N/A</w:t>
            </w:r>
          </w:p>
        </w:tc>
        <w:tc>
          <w:tcPr>
            <w:tcW w:w="1620" w:type="dxa"/>
          </w:tcPr>
          <w:p w14:paraId="4C2C94E7" w14:textId="77777777" w:rsidR="00E042C9" w:rsidRPr="008B2943" w:rsidRDefault="00E042C9" w:rsidP="008B2943">
            <w:pPr>
              <w:pStyle w:val="Table10Center"/>
              <w:spacing w:before="20" w:after="20"/>
            </w:pPr>
          </w:p>
        </w:tc>
        <w:tc>
          <w:tcPr>
            <w:tcW w:w="1341" w:type="dxa"/>
          </w:tcPr>
          <w:p w14:paraId="65592D98" w14:textId="77777777" w:rsidR="00E042C9" w:rsidRPr="008B2943" w:rsidRDefault="00E042C9" w:rsidP="008B2943">
            <w:pPr>
              <w:pStyle w:val="Table10Center"/>
              <w:spacing w:before="20" w:after="20"/>
            </w:pPr>
          </w:p>
        </w:tc>
      </w:tr>
      <w:tr w:rsidR="00E042C9" w:rsidRPr="008B2943" w14:paraId="708CF3BB" w14:textId="77777777" w:rsidTr="00990D71">
        <w:trPr>
          <w:cantSplit/>
          <w:jc w:val="center"/>
        </w:trPr>
        <w:tc>
          <w:tcPr>
            <w:tcW w:w="792" w:type="dxa"/>
          </w:tcPr>
          <w:p w14:paraId="3FC484DC" w14:textId="77777777" w:rsidR="00E042C9" w:rsidRPr="008B2943" w:rsidRDefault="00E042C9" w:rsidP="008B2943">
            <w:pPr>
              <w:pStyle w:val="Table10Center"/>
              <w:spacing w:before="20" w:after="20"/>
            </w:pPr>
            <w:r w:rsidRPr="008B2943">
              <w:t>Total</w:t>
            </w:r>
            <w:r w:rsidRPr="008B2943">
              <w:br/>
              <w:t>Page 3</w:t>
            </w:r>
          </w:p>
        </w:tc>
        <w:tc>
          <w:tcPr>
            <w:tcW w:w="1233" w:type="dxa"/>
            <w:vAlign w:val="center"/>
          </w:tcPr>
          <w:p w14:paraId="7129C010" w14:textId="77777777" w:rsidR="00E042C9" w:rsidRPr="008B2943" w:rsidRDefault="00E042C9" w:rsidP="008B2943">
            <w:pPr>
              <w:pStyle w:val="Table10Center"/>
              <w:spacing w:before="20" w:after="20"/>
            </w:pPr>
            <w:r w:rsidRPr="008B2943">
              <w:t>N/A</w:t>
            </w:r>
          </w:p>
        </w:tc>
        <w:tc>
          <w:tcPr>
            <w:tcW w:w="1620" w:type="dxa"/>
          </w:tcPr>
          <w:p w14:paraId="69BA2557" w14:textId="77777777" w:rsidR="00E042C9" w:rsidRPr="008B2943" w:rsidRDefault="00E042C9" w:rsidP="008B2943">
            <w:pPr>
              <w:pStyle w:val="Table10Center"/>
              <w:spacing w:before="20" w:after="20"/>
            </w:pPr>
          </w:p>
        </w:tc>
        <w:tc>
          <w:tcPr>
            <w:tcW w:w="1350" w:type="dxa"/>
          </w:tcPr>
          <w:p w14:paraId="25375A71" w14:textId="77777777" w:rsidR="00E042C9" w:rsidRPr="008B2943" w:rsidRDefault="00E042C9" w:rsidP="008B2943">
            <w:pPr>
              <w:pStyle w:val="Table10Center"/>
              <w:spacing w:before="20" w:after="20"/>
            </w:pPr>
          </w:p>
        </w:tc>
        <w:tc>
          <w:tcPr>
            <w:tcW w:w="360" w:type="dxa"/>
            <w:tcBorders>
              <w:top w:val="nil"/>
              <w:bottom w:val="nil"/>
            </w:tcBorders>
          </w:tcPr>
          <w:p w14:paraId="579560BD" w14:textId="77777777" w:rsidR="00E042C9" w:rsidRPr="008B2943" w:rsidRDefault="00E042C9" w:rsidP="008B2943">
            <w:pPr>
              <w:pStyle w:val="Table10Center"/>
              <w:spacing w:before="20" w:after="20"/>
            </w:pPr>
          </w:p>
        </w:tc>
        <w:tc>
          <w:tcPr>
            <w:tcW w:w="837" w:type="dxa"/>
          </w:tcPr>
          <w:p w14:paraId="18AD1BA3" w14:textId="77777777" w:rsidR="00E042C9" w:rsidRPr="008B2943" w:rsidRDefault="00E042C9" w:rsidP="008B2943">
            <w:pPr>
              <w:pStyle w:val="Table10Center"/>
              <w:spacing w:before="20" w:after="20"/>
            </w:pPr>
            <w:r w:rsidRPr="008B2943">
              <w:t>Total</w:t>
            </w:r>
            <w:r w:rsidRPr="008B2943">
              <w:br/>
              <w:t>Page 3</w:t>
            </w:r>
          </w:p>
        </w:tc>
        <w:tc>
          <w:tcPr>
            <w:tcW w:w="1233" w:type="dxa"/>
            <w:vAlign w:val="center"/>
          </w:tcPr>
          <w:p w14:paraId="440A020C" w14:textId="77777777" w:rsidR="00E042C9" w:rsidRPr="008B2943" w:rsidRDefault="00E042C9" w:rsidP="008B2943">
            <w:pPr>
              <w:pStyle w:val="Table10Center"/>
              <w:spacing w:before="20" w:after="20"/>
            </w:pPr>
            <w:r w:rsidRPr="008B2943">
              <w:t>N/A</w:t>
            </w:r>
          </w:p>
        </w:tc>
        <w:tc>
          <w:tcPr>
            <w:tcW w:w="1620" w:type="dxa"/>
          </w:tcPr>
          <w:p w14:paraId="4EFD6B4A" w14:textId="77777777" w:rsidR="00E042C9" w:rsidRPr="008B2943" w:rsidRDefault="00E042C9" w:rsidP="008B2943">
            <w:pPr>
              <w:pStyle w:val="Table10Center"/>
              <w:spacing w:before="20" w:after="20"/>
            </w:pPr>
          </w:p>
        </w:tc>
        <w:tc>
          <w:tcPr>
            <w:tcW w:w="1341" w:type="dxa"/>
          </w:tcPr>
          <w:p w14:paraId="6B09C30F" w14:textId="77777777" w:rsidR="00E042C9" w:rsidRPr="008B2943" w:rsidRDefault="00E042C9" w:rsidP="008B2943">
            <w:pPr>
              <w:pStyle w:val="Table10Center"/>
              <w:spacing w:before="20" w:after="20"/>
            </w:pPr>
          </w:p>
        </w:tc>
      </w:tr>
      <w:tr w:rsidR="00E042C9" w:rsidRPr="008B2943" w14:paraId="352C767C" w14:textId="77777777" w:rsidTr="00990D71">
        <w:trPr>
          <w:cantSplit/>
          <w:jc w:val="center"/>
        </w:trPr>
        <w:tc>
          <w:tcPr>
            <w:tcW w:w="792" w:type="dxa"/>
          </w:tcPr>
          <w:p w14:paraId="6A6F52AE" w14:textId="77777777" w:rsidR="00E042C9" w:rsidRPr="008B2943" w:rsidRDefault="00E042C9" w:rsidP="008B2943">
            <w:pPr>
              <w:pStyle w:val="Table10Center"/>
              <w:spacing w:before="20" w:after="20"/>
            </w:pPr>
            <w:r w:rsidRPr="008B2943">
              <w:t>Total</w:t>
            </w:r>
            <w:r w:rsidRPr="008B2943">
              <w:br/>
              <w:t>Page 2</w:t>
            </w:r>
          </w:p>
        </w:tc>
        <w:tc>
          <w:tcPr>
            <w:tcW w:w="1233" w:type="dxa"/>
            <w:vAlign w:val="center"/>
          </w:tcPr>
          <w:p w14:paraId="4BC3BFE4" w14:textId="77777777" w:rsidR="00E042C9" w:rsidRPr="008B2943" w:rsidRDefault="00E042C9" w:rsidP="008B2943">
            <w:pPr>
              <w:pStyle w:val="Table10Center"/>
              <w:spacing w:before="20" w:after="20"/>
            </w:pPr>
            <w:r w:rsidRPr="008B2943">
              <w:t>N/A</w:t>
            </w:r>
          </w:p>
        </w:tc>
        <w:tc>
          <w:tcPr>
            <w:tcW w:w="1620" w:type="dxa"/>
          </w:tcPr>
          <w:p w14:paraId="2FA57023" w14:textId="77777777" w:rsidR="00E042C9" w:rsidRPr="008B2943" w:rsidRDefault="00E042C9" w:rsidP="008B2943">
            <w:pPr>
              <w:pStyle w:val="Table10Center"/>
              <w:spacing w:before="20" w:after="20"/>
            </w:pPr>
          </w:p>
        </w:tc>
        <w:tc>
          <w:tcPr>
            <w:tcW w:w="1350" w:type="dxa"/>
          </w:tcPr>
          <w:p w14:paraId="78CBAE2D" w14:textId="77777777" w:rsidR="00E042C9" w:rsidRPr="008B2943" w:rsidRDefault="00E042C9" w:rsidP="008B2943">
            <w:pPr>
              <w:pStyle w:val="Table10Center"/>
              <w:spacing w:before="20" w:after="20"/>
            </w:pPr>
          </w:p>
        </w:tc>
        <w:tc>
          <w:tcPr>
            <w:tcW w:w="360" w:type="dxa"/>
            <w:tcBorders>
              <w:top w:val="nil"/>
              <w:bottom w:val="nil"/>
            </w:tcBorders>
          </w:tcPr>
          <w:p w14:paraId="38E5EEC8" w14:textId="77777777" w:rsidR="00E042C9" w:rsidRPr="008B2943" w:rsidRDefault="00E042C9" w:rsidP="008B2943">
            <w:pPr>
              <w:pStyle w:val="Table10Center"/>
              <w:spacing w:before="20" w:after="20"/>
            </w:pPr>
          </w:p>
        </w:tc>
        <w:tc>
          <w:tcPr>
            <w:tcW w:w="837" w:type="dxa"/>
          </w:tcPr>
          <w:p w14:paraId="68064100" w14:textId="77777777" w:rsidR="00E042C9" w:rsidRPr="008B2943" w:rsidRDefault="00E042C9" w:rsidP="008B2943">
            <w:pPr>
              <w:pStyle w:val="Table10Center"/>
              <w:spacing w:before="20" w:after="20"/>
            </w:pPr>
            <w:r w:rsidRPr="008B2943">
              <w:t>Total</w:t>
            </w:r>
            <w:r w:rsidRPr="008B2943">
              <w:br/>
              <w:t>Page 2</w:t>
            </w:r>
          </w:p>
        </w:tc>
        <w:tc>
          <w:tcPr>
            <w:tcW w:w="1233" w:type="dxa"/>
            <w:vAlign w:val="center"/>
          </w:tcPr>
          <w:p w14:paraId="52F88EBE" w14:textId="77777777" w:rsidR="00E042C9" w:rsidRPr="008B2943" w:rsidRDefault="00E042C9" w:rsidP="008B2943">
            <w:pPr>
              <w:pStyle w:val="Table10Center"/>
              <w:spacing w:before="20" w:after="20"/>
            </w:pPr>
            <w:r w:rsidRPr="008B2943">
              <w:t>N/A</w:t>
            </w:r>
          </w:p>
        </w:tc>
        <w:tc>
          <w:tcPr>
            <w:tcW w:w="1620" w:type="dxa"/>
          </w:tcPr>
          <w:p w14:paraId="2488DE86" w14:textId="77777777" w:rsidR="00E042C9" w:rsidRPr="008B2943" w:rsidRDefault="00E042C9" w:rsidP="008B2943">
            <w:pPr>
              <w:pStyle w:val="Table10Center"/>
              <w:spacing w:before="20" w:after="20"/>
            </w:pPr>
          </w:p>
        </w:tc>
        <w:tc>
          <w:tcPr>
            <w:tcW w:w="1341" w:type="dxa"/>
          </w:tcPr>
          <w:p w14:paraId="31CD89CE" w14:textId="77777777" w:rsidR="00E042C9" w:rsidRPr="008B2943" w:rsidRDefault="00E042C9" w:rsidP="008B2943">
            <w:pPr>
              <w:pStyle w:val="Table10Center"/>
              <w:spacing w:before="20" w:after="20"/>
            </w:pPr>
          </w:p>
        </w:tc>
      </w:tr>
      <w:tr w:rsidR="00E042C9" w:rsidRPr="008B2943" w14:paraId="046375B5" w14:textId="77777777" w:rsidTr="00990D71">
        <w:trPr>
          <w:cantSplit/>
          <w:jc w:val="center"/>
        </w:trPr>
        <w:tc>
          <w:tcPr>
            <w:tcW w:w="792" w:type="dxa"/>
          </w:tcPr>
          <w:p w14:paraId="05CA33F0" w14:textId="77777777" w:rsidR="00E042C9" w:rsidRPr="008B2943" w:rsidRDefault="00E042C9" w:rsidP="008B2943">
            <w:pPr>
              <w:pStyle w:val="Table10Center"/>
              <w:spacing w:before="20" w:after="20"/>
            </w:pPr>
            <w:r w:rsidRPr="008B2943">
              <w:t>Total</w:t>
            </w:r>
            <w:r w:rsidRPr="008B2943">
              <w:br/>
              <w:t>Page 1</w:t>
            </w:r>
          </w:p>
        </w:tc>
        <w:tc>
          <w:tcPr>
            <w:tcW w:w="1233" w:type="dxa"/>
            <w:vAlign w:val="center"/>
          </w:tcPr>
          <w:p w14:paraId="39373D34" w14:textId="77777777" w:rsidR="00E042C9" w:rsidRPr="008B2943" w:rsidRDefault="00E042C9" w:rsidP="008B2943">
            <w:pPr>
              <w:pStyle w:val="Table10Center"/>
              <w:spacing w:before="20" w:after="20"/>
            </w:pPr>
            <w:r w:rsidRPr="008B2943">
              <w:t>N/A</w:t>
            </w:r>
          </w:p>
        </w:tc>
        <w:tc>
          <w:tcPr>
            <w:tcW w:w="1620" w:type="dxa"/>
          </w:tcPr>
          <w:p w14:paraId="1733C484" w14:textId="77777777" w:rsidR="00E042C9" w:rsidRPr="008B2943" w:rsidRDefault="00E042C9" w:rsidP="008B2943">
            <w:pPr>
              <w:pStyle w:val="Table10Center"/>
              <w:spacing w:before="20" w:after="20"/>
            </w:pPr>
          </w:p>
        </w:tc>
        <w:tc>
          <w:tcPr>
            <w:tcW w:w="1350" w:type="dxa"/>
          </w:tcPr>
          <w:p w14:paraId="3806C083" w14:textId="77777777" w:rsidR="00E042C9" w:rsidRPr="008B2943" w:rsidRDefault="00E042C9" w:rsidP="008B2943">
            <w:pPr>
              <w:pStyle w:val="Table10Center"/>
              <w:spacing w:before="20" w:after="20"/>
            </w:pPr>
          </w:p>
        </w:tc>
        <w:tc>
          <w:tcPr>
            <w:tcW w:w="360" w:type="dxa"/>
            <w:tcBorders>
              <w:top w:val="nil"/>
              <w:bottom w:val="nil"/>
            </w:tcBorders>
          </w:tcPr>
          <w:p w14:paraId="76144325" w14:textId="77777777" w:rsidR="00E042C9" w:rsidRPr="008B2943" w:rsidRDefault="00E042C9" w:rsidP="008B2943">
            <w:pPr>
              <w:pStyle w:val="Table10Center"/>
              <w:spacing w:before="20" w:after="20"/>
            </w:pPr>
          </w:p>
        </w:tc>
        <w:tc>
          <w:tcPr>
            <w:tcW w:w="837" w:type="dxa"/>
          </w:tcPr>
          <w:p w14:paraId="0260CF51" w14:textId="77777777" w:rsidR="00E042C9" w:rsidRPr="008B2943" w:rsidRDefault="00E042C9" w:rsidP="008B2943">
            <w:pPr>
              <w:pStyle w:val="Table10Center"/>
              <w:spacing w:before="20" w:after="20"/>
            </w:pPr>
            <w:r w:rsidRPr="008B2943">
              <w:t>Total</w:t>
            </w:r>
            <w:r w:rsidRPr="008B2943">
              <w:br/>
              <w:t>Page 1</w:t>
            </w:r>
          </w:p>
        </w:tc>
        <w:tc>
          <w:tcPr>
            <w:tcW w:w="1233" w:type="dxa"/>
            <w:vAlign w:val="center"/>
          </w:tcPr>
          <w:p w14:paraId="56FE070E" w14:textId="77777777" w:rsidR="00E042C9" w:rsidRPr="008B2943" w:rsidRDefault="00E042C9" w:rsidP="008B2943">
            <w:pPr>
              <w:pStyle w:val="Table10Center"/>
              <w:spacing w:before="20" w:after="20"/>
            </w:pPr>
            <w:r w:rsidRPr="008B2943">
              <w:t>N/A</w:t>
            </w:r>
          </w:p>
        </w:tc>
        <w:tc>
          <w:tcPr>
            <w:tcW w:w="1620" w:type="dxa"/>
          </w:tcPr>
          <w:p w14:paraId="6A617981" w14:textId="77777777" w:rsidR="00E042C9" w:rsidRPr="008B2943" w:rsidRDefault="00E042C9" w:rsidP="008B2943">
            <w:pPr>
              <w:pStyle w:val="Table10Center"/>
              <w:spacing w:before="20" w:after="20"/>
            </w:pPr>
          </w:p>
        </w:tc>
        <w:tc>
          <w:tcPr>
            <w:tcW w:w="1341" w:type="dxa"/>
          </w:tcPr>
          <w:p w14:paraId="387F3D67" w14:textId="77777777" w:rsidR="00E042C9" w:rsidRPr="008B2943" w:rsidRDefault="00E042C9" w:rsidP="008B2943">
            <w:pPr>
              <w:pStyle w:val="Table10Center"/>
              <w:spacing w:before="20" w:after="20"/>
            </w:pPr>
          </w:p>
        </w:tc>
      </w:tr>
      <w:tr w:rsidR="00E042C9" w:rsidRPr="008B2943" w14:paraId="6FAF0D0C" w14:textId="77777777" w:rsidTr="00990D71">
        <w:trPr>
          <w:cantSplit/>
          <w:trHeight w:val="720"/>
          <w:jc w:val="center"/>
        </w:trPr>
        <w:tc>
          <w:tcPr>
            <w:tcW w:w="792" w:type="dxa"/>
            <w:vAlign w:val="center"/>
          </w:tcPr>
          <w:p w14:paraId="76A759B2" w14:textId="77777777" w:rsidR="00E042C9" w:rsidRPr="008B2943" w:rsidRDefault="00E042C9" w:rsidP="008B2943">
            <w:pPr>
              <w:pStyle w:val="Table10Center"/>
              <w:spacing w:before="20" w:after="20"/>
            </w:pPr>
            <w:r w:rsidRPr="008B2943">
              <w:t>Total</w:t>
            </w:r>
          </w:p>
        </w:tc>
        <w:tc>
          <w:tcPr>
            <w:tcW w:w="1233" w:type="dxa"/>
            <w:vAlign w:val="center"/>
          </w:tcPr>
          <w:p w14:paraId="0D2903AB" w14:textId="77777777" w:rsidR="00E042C9" w:rsidRPr="008B2943" w:rsidRDefault="00E042C9" w:rsidP="008B2943">
            <w:pPr>
              <w:pStyle w:val="Table10Center"/>
              <w:spacing w:before="20" w:after="20"/>
            </w:pPr>
            <w:r w:rsidRPr="008B2943">
              <w:t>N/A</w:t>
            </w:r>
          </w:p>
        </w:tc>
        <w:tc>
          <w:tcPr>
            <w:tcW w:w="1620" w:type="dxa"/>
            <w:vAlign w:val="center"/>
          </w:tcPr>
          <w:p w14:paraId="797E704A" w14:textId="77777777" w:rsidR="00E042C9" w:rsidRPr="008B2943" w:rsidRDefault="00E042C9" w:rsidP="008B2943">
            <w:pPr>
              <w:pStyle w:val="Table10Center"/>
              <w:spacing w:before="20" w:after="20"/>
            </w:pPr>
          </w:p>
        </w:tc>
        <w:tc>
          <w:tcPr>
            <w:tcW w:w="1350" w:type="dxa"/>
            <w:vAlign w:val="center"/>
          </w:tcPr>
          <w:p w14:paraId="02A6B76E" w14:textId="77777777" w:rsidR="00E042C9" w:rsidRPr="008B2943" w:rsidRDefault="00E042C9" w:rsidP="008B2943">
            <w:pPr>
              <w:pStyle w:val="Table10Center"/>
              <w:spacing w:before="20" w:after="20"/>
            </w:pPr>
          </w:p>
        </w:tc>
        <w:tc>
          <w:tcPr>
            <w:tcW w:w="360" w:type="dxa"/>
            <w:tcBorders>
              <w:top w:val="nil"/>
              <w:bottom w:val="nil"/>
            </w:tcBorders>
            <w:vAlign w:val="center"/>
          </w:tcPr>
          <w:p w14:paraId="50D7A3D8" w14:textId="77777777" w:rsidR="00E042C9" w:rsidRPr="008B2943" w:rsidRDefault="00E042C9" w:rsidP="008B2943">
            <w:pPr>
              <w:pStyle w:val="Table10Center"/>
              <w:spacing w:before="20" w:after="20"/>
            </w:pPr>
          </w:p>
        </w:tc>
        <w:tc>
          <w:tcPr>
            <w:tcW w:w="837" w:type="dxa"/>
            <w:vAlign w:val="center"/>
          </w:tcPr>
          <w:p w14:paraId="7BB567BD" w14:textId="77777777" w:rsidR="00E042C9" w:rsidRPr="008B2943" w:rsidRDefault="00E042C9" w:rsidP="008B2943">
            <w:pPr>
              <w:pStyle w:val="Table10Center"/>
              <w:spacing w:before="20" w:after="20"/>
            </w:pPr>
            <w:r w:rsidRPr="008B2943">
              <w:t xml:space="preserve">Total </w:t>
            </w:r>
          </w:p>
        </w:tc>
        <w:tc>
          <w:tcPr>
            <w:tcW w:w="1233" w:type="dxa"/>
            <w:vAlign w:val="center"/>
          </w:tcPr>
          <w:p w14:paraId="7959BF6F" w14:textId="77777777" w:rsidR="00E042C9" w:rsidRPr="008B2943" w:rsidRDefault="00E042C9" w:rsidP="008B2943">
            <w:pPr>
              <w:pStyle w:val="Table10Center"/>
              <w:spacing w:before="20" w:after="20"/>
            </w:pPr>
            <w:r w:rsidRPr="008B2943">
              <w:t>N/A</w:t>
            </w:r>
          </w:p>
        </w:tc>
        <w:tc>
          <w:tcPr>
            <w:tcW w:w="1620" w:type="dxa"/>
            <w:vAlign w:val="center"/>
          </w:tcPr>
          <w:p w14:paraId="0311F63F" w14:textId="77777777" w:rsidR="00E042C9" w:rsidRPr="008B2943" w:rsidRDefault="00E042C9" w:rsidP="008B2943">
            <w:pPr>
              <w:pStyle w:val="Table10Center"/>
              <w:spacing w:before="20" w:after="20"/>
            </w:pPr>
          </w:p>
        </w:tc>
        <w:tc>
          <w:tcPr>
            <w:tcW w:w="1341" w:type="dxa"/>
            <w:vAlign w:val="center"/>
          </w:tcPr>
          <w:p w14:paraId="6320782C" w14:textId="77777777" w:rsidR="00E042C9" w:rsidRPr="008B2943" w:rsidRDefault="00E042C9" w:rsidP="008B2943">
            <w:pPr>
              <w:pStyle w:val="Table10Center"/>
              <w:spacing w:before="20" w:after="20"/>
            </w:pPr>
          </w:p>
        </w:tc>
      </w:tr>
    </w:tbl>
    <w:p w14:paraId="299466C5" w14:textId="77777777" w:rsidR="00B82966" w:rsidRPr="008B2943" w:rsidRDefault="00B82966" w:rsidP="008B2943">
      <w:pPr>
        <w:pStyle w:val="AASectionBody"/>
      </w:pPr>
    </w:p>
    <w:p w14:paraId="3D374C23" w14:textId="77777777" w:rsidR="00990D71" w:rsidRPr="008B2943" w:rsidRDefault="00990D71" w:rsidP="008B2943">
      <w:pPr>
        <w:pStyle w:val="AASectionBody"/>
        <w:sectPr w:rsidR="00990D71" w:rsidRPr="008B2943" w:rsidSect="00BC7195">
          <w:headerReference w:type="default" r:id="rId14"/>
          <w:footerReference w:type="default" r:id="rId15"/>
          <w:headerReference w:type="first" r:id="rId16"/>
          <w:footerReference w:type="first" r:id="rId17"/>
          <w:pgSz w:w="12240" w:h="15840"/>
          <w:pgMar w:top="720" w:right="1152" w:bottom="720" w:left="1152" w:header="720" w:footer="720" w:gutter="0"/>
          <w:cols w:space="720"/>
          <w:titlePg/>
          <w:docGrid w:linePitch="360"/>
        </w:sectPr>
      </w:pPr>
      <w:bookmarkStart w:id="147" w:name="EndOfAttachment0280500"/>
      <w:bookmarkStart w:id="148" w:name="EndOfAttachment0842528"/>
      <w:bookmarkEnd w:id="147"/>
      <w:bookmarkEnd w:id="148"/>
    </w:p>
    <w:tbl>
      <w:tblPr>
        <w:tblW w:w="0" w:type="auto"/>
        <w:jc w:val="center"/>
        <w:tblLayout w:type="fixed"/>
        <w:tblLook w:val="0000" w:firstRow="0" w:lastRow="0" w:firstColumn="0" w:lastColumn="0" w:noHBand="0" w:noVBand="0"/>
      </w:tblPr>
      <w:tblGrid>
        <w:gridCol w:w="10152"/>
      </w:tblGrid>
      <w:tr w:rsidR="00B82966" w:rsidRPr="008B2943" w14:paraId="38979414" w14:textId="77777777" w:rsidTr="00B82966">
        <w:trPr>
          <w:jc w:val="center"/>
        </w:trPr>
        <w:tc>
          <w:tcPr>
            <w:tcW w:w="10152" w:type="dxa"/>
            <w:shd w:val="clear" w:color="auto" w:fill="auto"/>
          </w:tcPr>
          <w:p w14:paraId="0D70B9E1" w14:textId="606ADFF8" w:rsidR="00B82966" w:rsidRPr="008B2943" w:rsidRDefault="00B82966" w:rsidP="008B2943">
            <w:pPr>
              <w:pStyle w:val="AASequenceNumber"/>
            </w:pPr>
            <w:bookmarkStart w:id="149" w:name="Supplement3427731_cr"/>
            <w:bookmarkStart w:id="150" w:name="Attachment6195572"/>
            <w:r w:rsidRPr="008B2943">
              <w:lastRenderedPageBreak/>
              <w:t>Attachment </w:t>
            </w:r>
            <w:fldSimple w:instr=" SEQ Attachment ">
              <w:r w:rsidR="008B2943">
                <w:rPr>
                  <w:noProof/>
                </w:rPr>
                <w:t>2</w:t>
              </w:r>
            </w:fldSimple>
            <w:bookmarkEnd w:id="149"/>
            <w:bookmarkEnd w:id="150"/>
          </w:p>
        </w:tc>
      </w:tr>
      <w:tr w:rsidR="00B82966" w:rsidRPr="008B2943" w14:paraId="09A3F0C6" w14:textId="77777777" w:rsidTr="00B82966">
        <w:trPr>
          <w:jc w:val="center"/>
        </w:trPr>
        <w:tc>
          <w:tcPr>
            <w:tcW w:w="10152" w:type="dxa"/>
            <w:shd w:val="clear" w:color="auto" w:fill="auto"/>
          </w:tcPr>
          <w:p w14:paraId="2A18849B" w14:textId="3477FC29" w:rsidR="00B82966" w:rsidRPr="008B2943" w:rsidRDefault="00B82966" w:rsidP="008B2943">
            <w:pPr>
              <w:pStyle w:val="AAPageNumber"/>
            </w:pPr>
            <w:r w:rsidRPr="008B2943">
              <w:t xml:space="preserve">(Page 1 of </w:t>
            </w:r>
            <w:r w:rsidRPr="008B2943">
              <w:fldChar w:fldCharType="begin"/>
            </w:r>
            <w:r w:rsidRPr="008B2943">
              <w:instrText xml:space="preserve"> =1+</w:instrText>
            </w:r>
            <w:fldSimple w:instr=" PAGEREF EndOfAttachment6195572 ">
              <w:r w:rsidR="008B2943">
                <w:rPr>
                  <w:noProof/>
                </w:rPr>
                <w:instrText>32</w:instrText>
              </w:r>
            </w:fldSimple>
            <w:r w:rsidRPr="008B2943">
              <w:instrText>-</w:instrText>
            </w:r>
            <w:fldSimple w:instr=" PAGEREF Attachment6195572 ">
              <w:r w:rsidR="008B2943">
                <w:rPr>
                  <w:noProof/>
                </w:rPr>
                <w:instrText>31</w:instrText>
              </w:r>
            </w:fldSimple>
            <w:r w:rsidRPr="008B2943">
              <w:instrText xml:space="preserve"> </w:instrText>
            </w:r>
            <w:r w:rsidRPr="008B2943">
              <w:fldChar w:fldCharType="separate"/>
            </w:r>
            <w:r w:rsidR="008B2943">
              <w:rPr>
                <w:noProof/>
              </w:rPr>
              <w:t>2</w:t>
            </w:r>
            <w:r w:rsidRPr="008B2943">
              <w:fldChar w:fldCharType="end"/>
            </w:r>
            <w:r w:rsidRPr="008B2943">
              <w:t>)</w:t>
            </w:r>
          </w:p>
        </w:tc>
      </w:tr>
      <w:tr w:rsidR="00B82966" w:rsidRPr="008B2943" w14:paraId="6E2BF2D2" w14:textId="77777777" w:rsidTr="00B82966">
        <w:trPr>
          <w:jc w:val="center"/>
        </w:trPr>
        <w:tc>
          <w:tcPr>
            <w:tcW w:w="10152" w:type="dxa"/>
            <w:shd w:val="clear" w:color="auto" w:fill="auto"/>
          </w:tcPr>
          <w:p w14:paraId="715893D3" w14:textId="77777777" w:rsidR="00B82966" w:rsidRPr="008B2943" w:rsidRDefault="00B82966" w:rsidP="008B2943">
            <w:pPr>
              <w:pStyle w:val="AATitle"/>
            </w:pPr>
            <w:bookmarkStart w:id="151" w:name="TitleAttachment6195572"/>
            <w:bookmarkStart w:id="152" w:name="SupplementTitle6823012_cr"/>
            <w:bookmarkStart w:id="153" w:name="_Toc148338670"/>
            <w:r w:rsidRPr="008B2943">
              <w:t>Electrolyte Level and Water Addition</w:t>
            </w:r>
            <w:bookmarkEnd w:id="151"/>
            <w:bookmarkEnd w:id="152"/>
            <w:bookmarkEnd w:id="153"/>
          </w:p>
        </w:tc>
      </w:tr>
    </w:tbl>
    <w:p w14:paraId="270F5528" w14:textId="77777777" w:rsidR="00E042C9" w:rsidRPr="008B2943" w:rsidRDefault="00E042C9" w:rsidP="008B2943">
      <w:pPr>
        <w:pStyle w:val="AASectionTableSpacer"/>
      </w:pPr>
    </w:p>
    <w:tbl>
      <w:tblPr>
        <w:tblStyle w:val="TableGrid"/>
        <w:tblW w:w="0" w:type="auto"/>
        <w:jc w:val="center"/>
        <w:tblLayout w:type="fixed"/>
        <w:tblCellMar>
          <w:left w:w="115" w:type="dxa"/>
          <w:right w:w="115" w:type="dxa"/>
        </w:tblCellMar>
        <w:tblLook w:val="01E0" w:firstRow="1" w:lastRow="1" w:firstColumn="1" w:lastColumn="1" w:noHBand="0" w:noVBand="0"/>
      </w:tblPr>
      <w:tblGrid>
        <w:gridCol w:w="810"/>
        <w:gridCol w:w="1350"/>
        <w:gridCol w:w="1800"/>
        <w:gridCol w:w="571"/>
        <w:gridCol w:w="849"/>
        <w:gridCol w:w="1370"/>
        <w:gridCol w:w="1800"/>
      </w:tblGrid>
      <w:tr w:rsidR="00B82966" w:rsidRPr="008B2943" w14:paraId="42613456" w14:textId="77777777" w:rsidTr="00990D71">
        <w:trPr>
          <w:cantSplit/>
          <w:jc w:val="center"/>
        </w:trPr>
        <w:tc>
          <w:tcPr>
            <w:tcW w:w="810" w:type="dxa"/>
          </w:tcPr>
          <w:p w14:paraId="1242A48B" w14:textId="77777777" w:rsidR="00B82966" w:rsidRPr="008B2943" w:rsidRDefault="00B82966" w:rsidP="008B2943">
            <w:pPr>
              <w:pStyle w:val="Table10Center"/>
              <w:spacing w:before="40" w:after="20"/>
            </w:pPr>
            <w:r w:rsidRPr="008B2943">
              <w:t>Step</w:t>
            </w:r>
          </w:p>
        </w:tc>
        <w:tc>
          <w:tcPr>
            <w:tcW w:w="1350" w:type="dxa"/>
          </w:tcPr>
          <w:p w14:paraId="21AF2723" w14:textId="395084E5" w:rsidR="00B82966" w:rsidRPr="008B2943" w:rsidRDefault="00177462" w:rsidP="008B2943">
            <w:pPr>
              <w:pStyle w:val="Table10Center"/>
              <w:spacing w:before="40" w:after="20"/>
            </w:pPr>
            <w:r w:rsidRPr="008B2943">
              <w:fldChar w:fldCharType="begin"/>
            </w:r>
            <w:r w:rsidRPr="008B2943">
              <w:instrText xml:space="preserve"> REF _Ref536713475 \w \h \*MERGEFORMAT </w:instrText>
            </w:r>
            <w:r w:rsidRPr="008B2943">
              <w:fldChar w:fldCharType="separate"/>
            </w:r>
            <w:r w:rsidR="008B2943">
              <w:t>6.0[27]</w:t>
            </w:r>
            <w:r w:rsidRPr="008B2943">
              <w:fldChar w:fldCharType="end"/>
            </w:r>
          </w:p>
        </w:tc>
        <w:tc>
          <w:tcPr>
            <w:tcW w:w="1800" w:type="dxa"/>
          </w:tcPr>
          <w:p w14:paraId="577D3DDC" w14:textId="68F0AB11" w:rsidR="00B82966" w:rsidRPr="008B2943" w:rsidRDefault="00B82966" w:rsidP="008B2943">
            <w:pPr>
              <w:pStyle w:val="Table10Center"/>
              <w:spacing w:before="40" w:after="20"/>
            </w:pPr>
            <w:r w:rsidRPr="008B2943">
              <w:fldChar w:fldCharType="begin"/>
            </w:r>
            <w:r w:rsidRPr="008B2943">
              <w:instrText xml:space="preserve"> REF _Ref124738409 \w \h \*MERGEFORMAT </w:instrText>
            </w:r>
            <w:r w:rsidRPr="008B2943">
              <w:fldChar w:fldCharType="separate"/>
            </w:r>
            <w:r w:rsidR="008B2943">
              <w:t>6.0[41.2]</w:t>
            </w:r>
            <w:r w:rsidRPr="008B2943">
              <w:fldChar w:fldCharType="end"/>
            </w:r>
          </w:p>
        </w:tc>
        <w:tc>
          <w:tcPr>
            <w:tcW w:w="571" w:type="dxa"/>
            <w:tcBorders>
              <w:top w:val="nil"/>
              <w:bottom w:val="nil"/>
            </w:tcBorders>
          </w:tcPr>
          <w:p w14:paraId="7ABAFA15" w14:textId="77777777" w:rsidR="00B82966" w:rsidRPr="008B2943" w:rsidRDefault="00B82966" w:rsidP="008B2943">
            <w:pPr>
              <w:pStyle w:val="Table10Center"/>
              <w:spacing w:before="40" w:after="20"/>
            </w:pPr>
          </w:p>
        </w:tc>
        <w:tc>
          <w:tcPr>
            <w:tcW w:w="849" w:type="dxa"/>
          </w:tcPr>
          <w:p w14:paraId="7218FDAC" w14:textId="77777777" w:rsidR="00B82966" w:rsidRPr="008B2943" w:rsidRDefault="00B82966" w:rsidP="008B2943">
            <w:pPr>
              <w:pStyle w:val="Table10Center"/>
              <w:spacing w:before="40" w:after="20"/>
            </w:pPr>
            <w:r w:rsidRPr="008B2943">
              <w:t>Step</w:t>
            </w:r>
          </w:p>
        </w:tc>
        <w:tc>
          <w:tcPr>
            <w:tcW w:w="1370" w:type="dxa"/>
          </w:tcPr>
          <w:p w14:paraId="43C8AE0A" w14:textId="661AA148" w:rsidR="00B82966" w:rsidRPr="008B2943" w:rsidRDefault="00177462" w:rsidP="008B2943">
            <w:pPr>
              <w:pStyle w:val="Table10Center"/>
              <w:spacing w:before="40" w:after="20"/>
            </w:pPr>
            <w:r w:rsidRPr="008B2943">
              <w:fldChar w:fldCharType="begin"/>
            </w:r>
            <w:r w:rsidRPr="008B2943">
              <w:instrText xml:space="preserve"> REF _Ref536713475 \w \h \*MERGEFORMAT </w:instrText>
            </w:r>
            <w:r w:rsidRPr="008B2943">
              <w:fldChar w:fldCharType="separate"/>
            </w:r>
            <w:r w:rsidR="008B2943">
              <w:t>6.0[27]</w:t>
            </w:r>
            <w:r w:rsidRPr="008B2943">
              <w:fldChar w:fldCharType="end"/>
            </w:r>
          </w:p>
        </w:tc>
        <w:tc>
          <w:tcPr>
            <w:tcW w:w="1800" w:type="dxa"/>
          </w:tcPr>
          <w:p w14:paraId="04C98789" w14:textId="686760CE" w:rsidR="00B82966" w:rsidRPr="008B2943" w:rsidRDefault="00B82966" w:rsidP="008B2943">
            <w:pPr>
              <w:pStyle w:val="Table10Center"/>
              <w:spacing w:before="40" w:after="20"/>
            </w:pPr>
            <w:r w:rsidRPr="008B2943">
              <w:fldChar w:fldCharType="begin"/>
            </w:r>
            <w:r w:rsidRPr="008B2943">
              <w:instrText xml:space="preserve"> REF _Ref124738409 \w \h \*MERGEFORMAT </w:instrText>
            </w:r>
            <w:r w:rsidRPr="008B2943">
              <w:fldChar w:fldCharType="separate"/>
            </w:r>
            <w:r w:rsidR="008B2943">
              <w:t>6.0[41.2]</w:t>
            </w:r>
            <w:r w:rsidRPr="008B2943">
              <w:fldChar w:fldCharType="end"/>
            </w:r>
          </w:p>
        </w:tc>
      </w:tr>
      <w:tr w:rsidR="00B82966" w:rsidRPr="008B2943" w14:paraId="6CF20AE3" w14:textId="77777777" w:rsidTr="00990D71">
        <w:trPr>
          <w:cantSplit/>
          <w:jc w:val="center"/>
        </w:trPr>
        <w:tc>
          <w:tcPr>
            <w:tcW w:w="810" w:type="dxa"/>
            <w:vAlign w:val="bottom"/>
          </w:tcPr>
          <w:p w14:paraId="2621AF78" w14:textId="77777777" w:rsidR="00B82966" w:rsidRPr="008B2943" w:rsidRDefault="00B82966" w:rsidP="008B2943">
            <w:pPr>
              <w:pStyle w:val="Table10Center"/>
              <w:spacing w:before="20" w:after="20"/>
            </w:pPr>
            <w:r w:rsidRPr="008B2943">
              <w:t>Cell #</w:t>
            </w:r>
          </w:p>
        </w:tc>
        <w:tc>
          <w:tcPr>
            <w:tcW w:w="1350" w:type="dxa"/>
          </w:tcPr>
          <w:p w14:paraId="75555B78" w14:textId="77777777" w:rsidR="00B82966" w:rsidRPr="008B2943" w:rsidRDefault="00B82966" w:rsidP="008B2943">
            <w:pPr>
              <w:pStyle w:val="Table10Center"/>
              <w:spacing w:before="20" w:after="20"/>
            </w:pPr>
            <w:r w:rsidRPr="008B2943">
              <w:t>As-Found</w:t>
            </w:r>
          </w:p>
          <w:p w14:paraId="66A2F25E" w14:textId="77777777" w:rsidR="00B82966" w:rsidRPr="008B2943" w:rsidRDefault="00B82966" w:rsidP="008B2943">
            <w:pPr>
              <w:pStyle w:val="Table10Center"/>
              <w:spacing w:before="20" w:after="20"/>
            </w:pPr>
            <w:r w:rsidRPr="008B2943">
              <w:t>Level &gt; min. and </w:t>
            </w:r>
            <w:r w:rsidRPr="008B2943">
              <w:sym w:font="Symbol" w:char="F0A3"/>
            </w:r>
            <w:r w:rsidRPr="008B2943">
              <w:t> 1/4” above max mark x</w:t>
            </w:r>
          </w:p>
          <w:p w14:paraId="1438F005" w14:textId="77777777" w:rsidR="00B82966" w:rsidRPr="008B2943" w:rsidRDefault="00B82966" w:rsidP="008B2943">
            <w:pPr>
              <w:pStyle w:val="Table10Center"/>
              <w:spacing w:before="20" w:after="20"/>
            </w:pPr>
            <w:r w:rsidRPr="008B2943">
              <w:t>*(AC)</w:t>
            </w:r>
          </w:p>
        </w:tc>
        <w:tc>
          <w:tcPr>
            <w:tcW w:w="1800" w:type="dxa"/>
          </w:tcPr>
          <w:p w14:paraId="675CAA8F" w14:textId="77777777" w:rsidR="00B82966" w:rsidRPr="008B2943" w:rsidRDefault="00B82966" w:rsidP="008B2943">
            <w:pPr>
              <w:pStyle w:val="Table10Center"/>
              <w:spacing w:before="20" w:after="20"/>
            </w:pPr>
            <w:r w:rsidRPr="008B2943">
              <w:t>Water Added</w:t>
            </w:r>
          </w:p>
          <w:p w14:paraId="6908195F" w14:textId="77777777" w:rsidR="00B82966" w:rsidRPr="008B2943" w:rsidRDefault="00B82966" w:rsidP="008B2943">
            <w:pPr>
              <w:pStyle w:val="Table10Center"/>
              <w:spacing w:before="20" w:after="20"/>
            </w:pPr>
            <w:r w:rsidRPr="008B2943">
              <w:t>(ml)</w:t>
            </w:r>
          </w:p>
          <w:p w14:paraId="76C24127" w14:textId="77777777" w:rsidR="00B82966" w:rsidRPr="008B2943" w:rsidRDefault="00B82966" w:rsidP="008B2943">
            <w:pPr>
              <w:pStyle w:val="Table10Center"/>
            </w:pPr>
            <w:r w:rsidRPr="008B2943">
              <w:t>(N/A cells not requiring water addition)</w:t>
            </w:r>
          </w:p>
        </w:tc>
        <w:tc>
          <w:tcPr>
            <w:tcW w:w="571" w:type="dxa"/>
            <w:tcBorders>
              <w:top w:val="nil"/>
              <w:bottom w:val="nil"/>
            </w:tcBorders>
          </w:tcPr>
          <w:p w14:paraId="154A67BC" w14:textId="77777777" w:rsidR="00B82966" w:rsidRPr="008B2943" w:rsidRDefault="00B82966" w:rsidP="008B2943">
            <w:pPr>
              <w:pStyle w:val="Table10Center"/>
              <w:spacing w:before="20" w:after="20"/>
            </w:pPr>
          </w:p>
        </w:tc>
        <w:tc>
          <w:tcPr>
            <w:tcW w:w="849" w:type="dxa"/>
            <w:vAlign w:val="bottom"/>
          </w:tcPr>
          <w:p w14:paraId="627A66CB" w14:textId="77777777" w:rsidR="00B82966" w:rsidRPr="008B2943" w:rsidRDefault="00B82966" w:rsidP="008B2943">
            <w:pPr>
              <w:pStyle w:val="Table10Center"/>
              <w:spacing w:before="20" w:after="20"/>
            </w:pPr>
            <w:r w:rsidRPr="008B2943">
              <w:t>Cell #</w:t>
            </w:r>
          </w:p>
        </w:tc>
        <w:tc>
          <w:tcPr>
            <w:tcW w:w="1370" w:type="dxa"/>
          </w:tcPr>
          <w:p w14:paraId="0CC66F3D" w14:textId="77777777" w:rsidR="00B82966" w:rsidRPr="008B2943" w:rsidRDefault="00B82966" w:rsidP="008B2943">
            <w:pPr>
              <w:pStyle w:val="Table10Center"/>
              <w:spacing w:before="20" w:after="20"/>
            </w:pPr>
            <w:r w:rsidRPr="008B2943">
              <w:t>As-Found</w:t>
            </w:r>
          </w:p>
          <w:p w14:paraId="33A62372" w14:textId="77777777" w:rsidR="00B82966" w:rsidRPr="008B2943" w:rsidRDefault="00B82966" w:rsidP="008B2943">
            <w:pPr>
              <w:pStyle w:val="Table10Center"/>
              <w:spacing w:before="20" w:after="20"/>
            </w:pPr>
            <w:r w:rsidRPr="008B2943">
              <w:t>Level &gt; min. and </w:t>
            </w:r>
            <w:r w:rsidRPr="008B2943">
              <w:sym w:font="Symbol" w:char="F0A3"/>
            </w:r>
            <w:r w:rsidRPr="008B2943">
              <w:t> 1/4” above max mark x</w:t>
            </w:r>
          </w:p>
          <w:p w14:paraId="07AA8D4E" w14:textId="77777777" w:rsidR="00B82966" w:rsidRPr="008B2943" w:rsidRDefault="00B82966" w:rsidP="008B2943">
            <w:pPr>
              <w:pStyle w:val="Table10Center"/>
              <w:spacing w:before="20" w:after="20"/>
            </w:pPr>
            <w:r w:rsidRPr="008B2943">
              <w:t>*(AC)</w:t>
            </w:r>
          </w:p>
        </w:tc>
        <w:tc>
          <w:tcPr>
            <w:tcW w:w="1800" w:type="dxa"/>
          </w:tcPr>
          <w:p w14:paraId="34FBA85A" w14:textId="77777777" w:rsidR="00B82966" w:rsidRPr="008B2943" w:rsidRDefault="00B82966" w:rsidP="008B2943">
            <w:pPr>
              <w:pStyle w:val="Table10Center"/>
              <w:spacing w:before="20" w:after="20"/>
            </w:pPr>
            <w:r w:rsidRPr="008B2943">
              <w:t>Water Added</w:t>
            </w:r>
          </w:p>
          <w:p w14:paraId="35765552" w14:textId="77777777" w:rsidR="00B82966" w:rsidRPr="008B2943" w:rsidRDefault="00B82966" w:rsidP="008B2943">
            <w:pPr>
              <w:pStyle w:val="Table10Center"/>
              <w:spacing w:before="20" w:after="20"/>
            </w:pPr>
            <w:r w:rsidRPr="008B2943">
              <w:t>(ml)</w:t>
            </w:r>
          </w:p>
          <w:p w14:paraId="17B3EF5A" w14:textId="77777777" w:rsidR="00B82966" w:rsidRPr="008B2943" w:rsidRDefault="00B82966" w:rsidP="008B2943">
            <w:pPr>
              <w:pStyle w:val="Table10Center"/>
            </w:pPr>
            <w:r w:rsidRPr="008B2943">
              <w:t>(N/A cells not requiring water addition)</w:t>
            </w:r>
          </w:p>
        </w:tc>
      </w:tr>
      <w:tr w:rsidR="00B82966" w:rsidRPr="008B2943" w14:paraId="5BAFF84C" w14:textId="77777777" w:rsidTr="00990D71">
        <w:trPr>
          <w:cantSplit/>
          <w:jc w:val="center"/>
        </w:trPr>
        <w:tc>
          <w:tcPr>
            <w:tcW w:w="810" w:type="dxa"/>
          </w:tcPr>
          <w:p w14:paraId="1C989357" w14:textId="77777777" w:rsidR="00B82966" w:rsidRPr="008B2943" w:rsidRDefault="00B82966" w:rsidP="008B2943">
            <w:pPr>
              <w:pStyle w:val="Table10Center"/>
              <w:spacing w:before="20" w:after="20"/>
            </w:pPr>
            <w:r w:rsidRPr="008B2943">
              <w:t>1</w:t>
            </w:r>
          </w:p>
        </w:tc>
        <w:tc>
          <w:tcPr>
            <w:tcW w:w="1350" w:type="dxa"/>
          </w:tcPr>
          <w:p w14:paraId="2459213C" w14:textId="77777777" w:rsidR="00B82966" w:rsidRPr="008B2943" w:rsidRDefault="00B82966" w:rsidP="008B2943">
            <w:pPr>
              <w:pStyle w:val="Table10Center"/>
              <w:spacing w:before="20" w:after="20"/>
            </w:pPr>
          </w:p>
        </w:tc>
        <w:tc>
          <w:tcPr>
            <w:tcW w:w="1800" w:type="dxa"/>
          </w:tcPr>
          <w:p w14:paraId="0A5CD038" w14:textId="77777777" w:rsidR="00B82966" w:rsidRPr="008B2943" w:rsidRDefault="00B82966" w:rsidP="008B2943">
            <w:pPr>
              <w:pStyle w:val="Table10Center"/>
              <w:spacing w:before="20" w:after="20"/>
            </w:pPr>
          </w:p>
        </w:tc>
        <w:tc>
          <w:tcPr>
            <w:tcW w:w="571" w:type="dxa"/>
            <w:tcBorders>
              <w:top w:val="nil"/>
              <w:bottom w:val="nil"/>
            </w:tcBorders>
          </w:tcPr>
          <w:p w14:paraId="25ACAA85" w14:textId="77777777" w:rsidR="00B82966" w:rsidRPr="008B2943" w:rsidRDefault="00B82966" w:rsidP="008B2943">
            <w:pPr>
              <w:pStyle w:val="Table10Center"/>
              <w:spacing w:before="20" w:after="20"/>
            </w:pPr>
          </w:p>
        </w:tc>
        <w:tc>
          <w:tcPr>
            <w:tcW w:w="849" w:type="dxa"/>
          </w:tcPr>
          <w:p w14:paraId="6C16704E" w14:textId="77777777" w:rsidR="00B82966" w:rsidRPr="008B2943" w:rsidRDefault="00B82966" w:rsidP="008B2943">
            <w:pPr>
              <w:pStyle w:val="Table10Center"/>
              <w:spacing w:before="20" w:after="20"/>
            </w:pPr>
            <w:r w:rsidRPr="008B2943">
              <w:t>31</w:t>
            </w:r>
          </w:p>
        </w:tc>
        <w:tc>
          <w:tcPr>
            <w:tcW w:w="1370" w:type="dxa"/>
          </w:tcPr>
          <w:p w14:paraId="33DF3ED2" w14:textId="77777777" w:rsidR="00B82966" w:rsidRPr="008B2943" w:rsidRDefault="00B82966" w:rsidP="008B2943">
            <w:pPr>
              <w:pStyle w:val="Table10Center"/>
              <w:spacing w:before="20" w:after="20"/>
            </w:pPr>
          </w:p>
        </w:tc>
        <w:tc>
          <w:tcPr>
            <w:tcW w:w="1800" w:type="dxa"/>
          </w:tcPr>
          <w:p w14:paraId="1679DA14" w14:textId="77777777" w:rsidR="00B82966" w:rsidRPr="008B2943" w:rsidRDefault="00B82966" w:rsidP="008B2943">
            <w:pPr>
              <w:pStyle w:val="Table10Center"/>
              <w:spacing w:before="20" w:after="20"/>
            </w:pPr>
          </w:p>
        </w:tc>
      </w:tr>
      <w:tr w:rsidR="00B82966" w:rsidRPr="008B2943" w14:paraId="6611F063" w14:textId="77777777" w:rsidTr="00990D71">
        <w:trPr>
          <w:cantSplit/>
          <w:jc w:val="center"/>
        </w:trPr>
        <w:tc>
          <w:tcPr>
            <w:tcW w:w="810" w:type="dxa"/>
          </w:tcPr>
          <w:p w14:paraId="08D55CF2" w14:textId="77777777" w:rsidR="00B82966" w:rsidRPr="008B2943" w:rsidRDefault="00B82966" w:rsidP="008B2943">
            <w:pPr>
              <w:pStyle w:val="Table10Center"/>
              <w:spacing w:before="20" w:after="20"/>
            </w:pPr>
            <w:r w:rsidRPr="008B2943">
              <w:t>2</w:t>
            </w:r>
          </w:p>
        </w:tc>
        <w:tc>
          <w:tcPr>
            <w:tcW w:w="1350" w:type="dxa"/>
          </w:tcPr>
          <w:p w14:paraId="7C5B6183" w14:textId="77777777" w:rsidR="00B82966" w:rsidRPr="008B2943" w:rsidRDefault="00B82966" w:rsidP="008B2943">
            <w:pPr>
              <w:pStyle w:val="Table10Center"/>
              <w:spacing w:before="20" w:after="20"/>
            </w:pPr>
          </w:p>
        </w:tc>
        <w:tc>
          <w:tcPr>
            <w:tcW w:w="1800" w:type="dxa"/>
          </w:tcPr>
          <w:p w14:paraId="58B8E83B" w14:textId="77777777" w:rsidR="00B82966" w:rsidRPr="008B2943" w:rsidRDefault="00B82966" w:rsidP="008B2943">
            <w:pPr>
              <w:pStyle w:val="Table10Center"/>
              <w:spacing w:before="20" w:after="20"/>
            </w:pPr>
          </w:p>
        </w:tc>
        <w:tc>
          <w:tcPr>
            <w:tcW w:w="571" w:type="dxa"/>
            <w:tcBorders>
              <w:top w:val="nil"/>
              <w:bottom w:val="nil"/>
            </w:tcBorders>
          </w:tcPr>
          <w:p w14:paraId="48B21333" w14:textId="77777777" w:rsidR="00B82966" w:rsidRPr="008B2943" w:rsidRDefault="00B82966" w:rsidP="008B2943">
            <w:pPr>
              <w:pStyle w:val="Table10Center"/>
              <w:spacing w:before="20" w:after="20"/>
            </w:pPr>
          </w:p>
        </w:tc>
        <w:tc>
          <w:tcPr>
            <w:tcW w:w="849" w:type="dxa"/>
          </w:tcPr>
          <w:p w14:paraId="7297575A" w14:textId="77777777" w:rsidR="00B82966" w:rsidRPr="008B2943" w:rsidRDefault="00B82966" w:rsidP="008B2943">
            <w:pPr>
              <w:pStyle w:val="Table10Center"/>
              <w:spacing w:before="20" w:after="20"/>
            </w:pPr>
            <w:r w:rsidRPr="008B2943">
              <w:t>32</w:t>
            </w:r>
          </w:p>
        </w:tc>
        <w:tc>
          <w:tcPr>
            <w:tcW w:w="1370" w:type="dxa"/>
          </w:tcPr>
          <w:p w14:paraId="32FF1101" w14:textId="77777777" w:rsidR="00B82966" w:rsidRPr="008B2943" w:rsidRDefault="00B82966" w:rsidP="008B2943">
            <w:pPr>
              <w:pStyle w:val="Table10Center"/>
              <w:spacing w:before="20" w:after="20"/>
            </w:pPr>
          </w:p>
        </w:tc>
        <w:tc>
          <w:tcPr>
            <w:tcW w:w="1800" w:type="dxa"/>
          </w:tcPr>
          <w:p w14:paraId="7E3C3032" w14:textId="77777777" w:rsidR="00B82966" w:rsidRPr="008B2943" w:rsidRDefault="00B82966" w:rsidP="008B2943">
            <w:pPr>
              <w:pStyle w:val="Table10Center"/>
              <w:spacing w:before="20" w:after="20"/>
            </w:pPr>
          </w:p>
        </w:tc>
      </w:tr>
      <w:tr w:rsidR="00B82966" w:rsidRPr="008B2943" w14:paraId="290A93EF" w14:textId="77777777" w:rsidTr="00990D71">
        <w:trPr>
          <w:cantSplit/>
          <w:jc w:val="center"/>
        </w:trPr>
        <w:tc>
          <w:tcPr>
            <w:tcW w:w="810" w:type="dxa"/>
          </w:tcPr>
          <w:p w14:paraId="593FFA7A" w14:textId="77777777" w:rsidR="00B82966" w:rsidRPr="008B2943" w:rsidRDefault="00B82966" w:rsidP="008B2943">
            <w:pPr>
              <w:pStyle w:val="Table10Center"/>
              <w:spacing w:before="20" w:after="20"/>
            </w:pPr>
            <w:r w:rsidRPr="008B2943">
              <w:t>3</w:t>
            </w:r>
          </w:p>
        </w:tc>
        <w:tc>
          <w:tcPr>
            <w:tcW w:w="1350" w:type="dxa"/>
          </w:tcPr>
          <w:p w14:paraId="06790579" w14:textId="77777777" w:rsidR="00B82966" w:rsidRPr="008B2943" w:rsidRDefault="00B82966" w:rsidP="008B2943">
            <w:pPr>
              <w:pStyle w:val="Table10Center"/>
              <w:spacing w:before="20" w:after="20"/>
            </w:pPr>
          </w:p>
        </w:tc>
        <w:tc>
          <w:tcPr>
            <w:tcW w:w="1800" w:type="dxa"/>
          </w:tcPr>
          <w:p w14:paraId="6BD39CB1" w14:textId="77777777" w:rsidR="00B82966" w:rsidRPr="008B2943" w:rsidRDefault="00B82966" w:rsidP="008B2943">
            <w:pPr>
              <w:pStyle w:val="Table10Center"/>
              <w:spacing w:before="20" w:after="20"/>
            </w:pPr>
          </w:p>
        </w:tc>
        <w:tc>
          <w:tcPr>
            <w:tcW w:w="571" w:type="dxa"/>
            <w:tcBorders>
              <w:top w:val="nil"/>
              <w:bottom w:val="nil"/>
            </w:tcBorders>
          </w:tcPr>
          <w:p w14:paraId="302F12CF" w14:textId="77777777" w:rsidR="00B82966" w:rsidRPr="008B2943" w:rsidRDefault="00B82966" w:rsidP="008B2943">
            <w:pPr>
              <w:pStyle w:val="Table10Center"/>
              <w:spacing w:before="20" w:after="20"/>
            </w:pPr>
          </w:p>
        </w:tc>
        <w:tc>
          <w:tcPr>
            <w:tcW w:w="849" w:type="dxa"/>
          </w:tcPr>
          <w:p w14:paraId="18F1673E" w14:textId="77777777" w:rsidR="00B82966" w:rsidRPr="008B2943" w:rsidRDefault="00B82966" w:rsidP="008B2943">
            <w:pPr>
              <w:pStyle w:val="Table10Center"/>
              <w:spacing w:before="20" w:after="20"/>
            </w:pPr>
            <w:r w:rsidRPr="008B2943">
              <w:t>33</w:t>
            </w:r>
          </w:p>
        </w:tc>
        <w:tc>
          <w:tcPr>
            <w:tcW w:w="1370" w:type="dxa"/>
          </w:tcPr>
          <w:p w14:paraId="0012796A" w14:textId="77777777" w:rsidR="00B82966" w:rsidRPr="008B2943" w:rsidRDefault="00B82966" w:rsidP="008B2943">
            <w:pPr>
              <w:pStyle w:val="Table10Center"/>
              <w:spacing w:before="20" w:after="20"/>
            </w:pPr>
          </w:p>
        </w:tc>
        <w:tc>
          <w:tcPr>
            <w:tcW w:w="1800" w:type="dxa"/>
          </w:tcPr>
          <w:p w14:paraId="5FC87A59" w14:textId="77777777" w:rsidR="00B82966" w:rsidRPr="008B2943" w:rsidRDefault="00B82966" w:rsidP="008B2943">
            <w:pPr>
              <w:pStyle w:val="Table10Center"/>
              <w:spacing w:before="20" w:after="20"/>
            </w:pPr>
          </w:p>
        </w:tc>
      </w:tr>
      <w:tr w:rsidR="00B82966" w:rsidRPr="008B2943" w14:paraId="1BED7030" w14:textId="77777777" w:rsidTr="00990D71">
        <w:trPr>
          <w:cantSplit/>
          <w:jc w:val="center"/>
        </w:trPr>
        <w:tc>
          <w:tcPr>
            <w:tcW w:w="810" w:type="dxa"/>
          </w:tcPr>
          <w:p w14:paraId="15D9F2A5" w14:textId="77777777" w:rsidR="00B82966" w:rsidRPr="008B2943" w:rsidRDefault="00B82966" w:rsidP="008B2943">
            <w:pPr>
              <w:pStyle w:val="Table10Center"/>
              <w:spacing w:before="20" w:after="20"/>
            </w:pPr>
            <w:r w:rsidRPr="008B2943">
              <w:t>4</w:t>
            </w:r>
          </w:p>
        </w:tc>
        <w:tc>
          <w:tcPr>
            <w:tcW w:w="1350" w:type="dxa"/>
          </w:tcPr>
          <w:p w14:paraId="653E6DF8" w14:textId="77777777" w:rsidR="00B82966" w:rsidRPr="008B2943" w:rsidRDefault="00B82966" w:rsidP="008B2943">
            <w:pPr>
              <w:pStyle w:val="Table10Center"/>
              <w:spacing w:before="20" w:after="20"/>
            </w:pPr>
          </w:p>
        </w:tc>
        <w:tc>
          <w:tcPr>
            <w:tcW w:w="1800" w:type="dxa"/>
          </w:tcPr>
          <w:p w14:paraId="270DAE9E" w14:textId="77777777" w:rsidR="00B82966" w:rsidRPr="008B2943" w:rsidRDefault="00B82966" w:rsidP="008B2943">
            <w:pPr>
              <w:pStyle w:val="Table10Center"/>
              <w:spacing w:before="20" w:after="20"/>
            </w:pPr>
          </w:p>
        </w:tc>
        <w:tc>
          <w:tcPr>
            <w:tcW w:w="571" w:type="dxa"/>
            <w:tcBorders>
              <w:top w:val="nil"/>
              <w:bottom w:val="nil"/>
            </w:tcBorders>
          </w:tcPr>
          <w:p w14:paraId="52F0AFF9" w14:textId="77777777" w:rsidR="00B82966" w:rsidRPr="008B2943" w:rsidRDefault="00B82966" w:rsidP="008B2943">
            <w:pPr>
              <w:pStyle w:val="Table10Center"/>
              <w:spacing w:before="20" w:after="20"/>
            </w:pPr>
          </w:p>
        </w:tc>
        <w:tc>
          <w:tcPr>
            <w:tcW w:w="849" w:type="dxa"/>
          </w:tcPr>
          <w:p w14:paraId="769BD5B8" w14:textId="77777777" w:rsidR="00B82966" w:rsidRPr="008B2943" w:rsidRDefault="00B82966" w:rsidP="008B2943">
            <w:pPr>
              <w:pStyle w:val="Table10Center"/>
              <w:spacing w:before="20" w:after="20"/>
            </w:pPr>
            <w:r w:rsidRPr="008B2943">
              <w:t>34</w:t>
            </w:r>
          </w:p>
        </w:tc>
        <w:tc>
          <w:tcPr>
            <w:tcW w:w="1370" w:type="dxa"/>
          </w:tcPr>
          <w:p w14:paraId="5362F41F" w14:textId="77777777" w:rsidR="00B82966" w:rsidRPr="008B2943" w:rsidRDefault="00B82966" w:rsidP="008B2943">
            <w:pPr>
              <w:pStyle w:val="Table10Center"/>
              <w:spacing w:before="20" w:after="20"/>
            </w:pPr>
          </w:p>
        </w:tc>
        <w:tc>
          <w:tcPr>
            <w:tcW w:w="1800" w:type="dxa"/>
          </w:tcPr>
          <w:p w14:paraId="163C21E8" w14:textId="77777777" w:rsidR="00B82966" w:rsidRPr="008B2943" w:rsidRDefault="00B82966" w:rsidP="008B2943">
            <w:pPr>
              <w:pStyle w:val="Table10Center"/>
              <w:spacing w:before="20" w:after="20"/>
            </w:pPr>
          </w:p>
        </w:tc>
      </w:tr>
      <w:tr w:rsidR="00B82966" w:rsidRPr="008B2943" w14:paraId="26D280EA" w14:textId="77777777" w:rsidTr="00990D71">
        <w:trPr>
          <w:cantSplit/>
          <w:jc w:val="center"/>
        </w:trPr>
        <w:tc>
          <w:tcPr>
            <w:tcW w:w="810" w:type="dxa"/>
          </w:tcPr>
          <w:p w14:paraId="7EF5B009" w14:textId="77777777" w:rsidR="00B82966" w:rsidRPr="008B2943" w:rsidRDefault="00B82966" w:rsidP="008B2943">
            <w:pPr>
              <w:pStyle w:val="Table10Center"/>
              <w:spacing w:before="20" w:after="20"/>
            </w:pPr>
            <w:r w:rsidRPr="008B2943">
              <w:t>5</w:t>
            </w:r>
          </w:p>
        </w:tc>
        <w:tc>
          <w:tcPr>
            <w:tcW w:w="1350" w:type="dxa"/>
          </w:tcPr>
          <w:p w14:paraId="326F37DD" w14:textId="77777777" w:rsidR="00B82966" w:rsidRPr="008B2943" w:rsidRDefault="00B82966" w:rsidP="008B2943">
            <w:pPr>
              <w:pStyle w:val="Table10Center"/>
              <w:spacing w:before="20" w:after="20"/>
            </w:pPr>
          </w:p>
        </w:tc>
        <w:tc>
          <w:tcPr>
            <w:tcW w:w="1800" w:type="dxa"/>
          </w:tcPr>
          <w:p w14:paraId="6FBEF705" w14:textId="77777777" w:rsidR="00B82966" w:rsidRPr="008B2943" w:rsidRDefault="00B82966" w:rsidP="008B2943">
            <w:pPr>
              <w:pStyle w:val="Table10Center"/>
              <w:spacing w:before="20" w:after="20"/>
            </w:pPr>
          </w:p>
        </w:tc>
        <w:tc>
          <w:tcPr>
            <w:tcW w:w="571" w:type="dxa"/>
            <w:tcBorders>
              <w:top w:val="nil"/>
              <w:bottom w:val="nil"/>
            </w:tcBorders>
          </w:tcPr>
          <w:p w14:paraId="0C175D93" w14:textId="77777777" w:rsidR="00B82966" w:rsidRPr="008B2943" w:rsidRDefault="00B82966" w:rsidP="008B2943">
            <w:pPr>
              <w:pStyle w:val="Table10Center"/>
              <w:spacing w:before="20" w:after="20"/>
            </w:pPr>
          </w:p>
        </w:tc>
        <w:tc>
          <w:tcPr>
            <w:tcW w:w="849" w:type="dxa"/>
          </w:tcPr>
          <w:p w14:paraId="776D9376" w14:textId="77777777" w:rsidR="00B82966" w:rsidRPr="008B2943" w:rsidRDefault="00B82966" w:rsidP="008B2943">
            <w:pPr>
              <w:pStyle w:val="Table10Center"/>
              <w:spacing w:before="20" w:after="20"/>
            </w:pPr>
            <w:r w:rsidRPr="008B2943">
              <w:t>35</w:t>
            </w:r>
          </w:p>
        </w:tc>
        <w:tc>
          <w:tcPr>
            <w:tcW w:w="1370" w:type="dxa"/>
          </w:tcPr>
          <w:p w14:paraId="41BF0583" w14:textId="77777777" w:rsidR="00B82966" w:rsidRPr="008B2943" w:rsidRDefault="00B82966" w:rsidP="008B2943">
            <w:pPr>
              <w:pStyle w:val="Table10Center"/>
              <w:spacing w:before="20" w:after="20"/>
            </w:pPr>
          </w:p>
        </w:tc>
        <w:tc>
          <w:tcPr>
            <w:tcW w:w="1800" w:type="dxa"/>
          </w:tcPr>
          <w:p w14:paraId="58433EF1" w14:textId="77777777" w:rsidR="00B82966" w:rsidRPr="008B2943" w:rsidRDefault="00B82966" w:rsidP="008B2943">
            <w:pPr>
              <w:pStyle w:val="Table10Center"/>
              <w:spacing w:before="20" w:after="20"/>
            </w:pPr>
          </w:p>
        </w:tc>
      </w:tr>
      <w:tr w:rsidR="00B82966" w:rsidRPr="008B2943" w14:paraId="0237DBF8" w14:textId="77777777" w:rsidTr="00990D71">
        <w:trPr>
          <w:cantSplit/>
          <w:jc w:val="center"/>
        </w:trPr>
        <w:tc>
          <w:tcPr>
            <w:tcW w:w="810" w:type="dxa"/>
          </w:tcPr>
          <w:p w14:paraId="74A850EB" w14:textId="77777777" w:rsidR="00B82966" w:rsidRPr="008B2943" w:rsidRDefault="00B82966" w:rsidP="008B2943">
            <w:pPr>
              <w:pStyle w:val="Table10Center"/>
              <w:spacing w:before="20" w:after="20"/>
            </w:pPr>
            <w:r w:rsidRPr="008B2943">
              <w:t>6</w:t>
            </w:r>
          </w:p>
        </w:tc>
        <w:tc>
          <w:tcPr>
            <w:tcW w:w="1350" w:type="dxa"/>
          </w:tcPr>
          <w:p w14:paraId="7835453F" w14:textId="77777777" w:rsidR="00B82966" w:rsidRPr="008B2943" w:rsidRDefault="00B82966" w:rsidP="008B2943">
            <w:pPr>
              <w:pStyle w:val="Table10Center"/>
              <w:spacing w:before="20" w:after="20"/>
            </w:pPr>
          </w:p>
        </w:tc>
        <w:tc>
          <w:tcPr>
            <w:tcW w:w="1800" w:type="dxa"/>
          </w:tcPr>
          <w:p w14:paraId="2EAE8816" w14:textId="77777777" w:rsidR="00B82966" w:rsidRPr="008B2943" w:rsidRDefault="00B82966" w:rsidP="008B2943">
            <w:pPr>
              <w:pStyle w:val="Table10Center"/>
              <w:spacing w:before="20" w:after="20"/>
            </w:pPr>
          </w:p>
        </w:tc>
        <w:tc>
          <w:tcPr>
            <w:tcW w:w="571" w:type="dxa"/>
            <w:tcBorders>
              <w:top w:val="nil"/>
              <w:bottom w:val="nil"/>
            </w:tcBorders>
          </w:tcPr>
          <w:p w14:paraId="78A773C1" w14:textId="77777777" w:rsidR="00B82966" w:rsidRPr="008B2943" w:rsidRDefault="00B82966" w:rsidP="008B2943">
            <w:pPr>
              <w:pStyle w:val="Table10Center"/>
              <w:spacing w:before="20" w:after="20"/>
            </w:pPr>
          </w:p>
        </w:tc>
        <w:tc>
          <w:tcPr>
            <w:tcW w:w="849" w:type="dxa"/>
          </w:tcPr>
          <w:p w14:paraId="4B10A30E" w14:textId="77777777" w:rsidR="00B82966" w:rsidRPr="008B2943" w:rsidRDefault="00B82966" w:rsidP="008B2943">
            <w:pPr>
              <w:pStyle w:val="Table10Center"/>
              <w:spacing w:before="20" w:after="20"/>
            </w:pPr>
            <w:r w:rsidRPr="008B2943">
              <w:t>36</w:t>
            </w:r>
          </w:p>
        </w:tc>
        <w:tc>
          <w:tcPr>
            <w:tcW w:w="1370" w:type="dxa"/>
          </w:tcPr>
          <w:p w14:paraId="584C384F" w14:textId="77777777" w:rsidR="00B82966" w:rsidRPr="008B2943" w:rsidRDefault="00B82966" w:rsidP="008B2943">
            <w:pPr>
              <w:pStyle w:val="Table10Center"/>
              <w:spacing w:before="20" w:after="20"/>
            </w:pPr>
          </w:p>
        </w:tc>
        <w:tc>
          <w:tcPr>
            <w:tcW w:w="1800" w:type="dxa"/>
          </w:tcPr>
          <w:p w14:paraId="7F1921EF" w14:textId="77777777" w:rsidR="00B82966" w:rsidRPr="008B2943" w:rsidRDefault="00B82966" w:rsidP="008B2943">
            <w:pPr>
              <w:pStyle w:val="Table10Center"/>
              <w:spacing w:before="20" w:after="20"/>
            </w:pPr>
          </w:p>
        </w:tc>
      </w:tr>
      <w:tr w:rsidR="00B82966" w:rsidRPr="008B2943" w14:paraId="36E56EA1" w14:textId="77777777" w:rsidTr="00990D71">
        <w:trPr>
          <w:cantSplit/>
          <w:jc w:val="center"/>
        </w:trPr>
        <w:tc>
          <w:tcPr>
            <w:tcW w:w="810" w:type="dxa"/>
          </w:tcPr>
          <w:p w14:paraId="33FE5C3C" w14:textId="77777777" w:rsidR="00B82966" w:rsidRPr="008B2943" w:rsidRDefault="00B82966" w:rsidP="008B2943">
            <w:pPr>
              <w:pStyle w:val="Table10Center"/>
              <w:spacing w:before="20" w:after="20"/>
            </w:pPr>
            <w:r w:rsidRPr="008B2943">
              <w:t>7</w:t>
            </w:r>
          </w:p>
        </w:tc>
        <w:tc>
          <w:tcPr>
            <w:tcW w:w="1350" w:type="dxa"/>
          </w:tcPr>
          <w:p w14:paraId="40254AE8" w14:textId="77777777" w:rsidR="00B82966" w:rsidRPr="008B2943" w:rsidRDefault="00B82966" w:rsidP="008B2943">
            <w:pPr>
              <w:pStyle w:val="Table10Center"/>
              <w:spacing w:before="20" w:after="20"/>
            </w:pPr>
          </w:p>
        </w:tc>
        <w:tc>
          <w:tcPr>
            <w:tcW w:w="1800" w:type="dxa"/>
          </w:tcPr>
          <w:p w14:paraId="71B78058" w14:textId="77777777" w:rsidR="00B82966" w:rsidRPr="008B2943" w:rsidRDefault="00B82966" w:rsidP="008B2943">
            <w:pPr>
              <w:pStyle w:val="Table10Center"/>
              <w:spacing w:before="20" w:after="20"/>
            </w:pPr>
          </w:p>
        </w:tc>
        <w:tc>
          <w:tcPr>
            <w:tcW w:w="571" w:type="dxa"/>
            <w:tcBorders>
              <w:top w:val="nil"/>
              <w:bottom w:val="nil"/>
            </w:tcBorders>
          </w:tcPr>
          <w:p w14:paraId="27C3968C" w14:textId="77777777" w:rsidR="00B82966" w:rsidRPr="008B2943" w:rsidRDefault="00B82966" w:rsidP="008B2943">
            <w:pPr>
              <w:pStyle w:val="Table10Center"/>
              <w:spacing w:before="20" w:after="20"/>
            </w:pPr>
          </w:p>
        </w:tc>
        <w:tc>
          <w:tcPr>
            <w:tcW w:w="849" w:type="dxa"/>
          </w:tcPr>
          <w:p w14:paraId="157345F7" w14:textId="77777777" w:rsidR="00B82966" w:rsidRPr="008B2943" w:rsidRDefault="00B82966" w:rsidP="008B2943">
            <w:pPr>
              <w:pStyle w:val="Table10Center"/>
              <w:spacing w:before="20" w:after="20"/>
            </w:pPr>
            <w:r w:rsidRPr="008B2943">
              <w:t>37</w:t>
            </w:r>
          </w:p>
        </w:tc>
        <w:tc>
          <w:tcPr>
            <w:tcW w:w="1370" w:type="dxa"/>
          </w:tcPr>
          <w:p w14:paraId="024FC4B0" w14:textId="77777777" w:rsidR="00B82966" w:rsidRPr="008B2943" w:rsidRDefault="00B82966" w:rsidP="008B2943">
            <w:pPr>
              <w:pStyle w:val="Table10Center"/>
              <w:spacing w:before="20" w:after="20"/>
            </w:pPr>
          </w:p>
        </w:tc>
        <w:tc>
          <w:tcPr>
            <w:tcW w:w="1800" w:type="dxa"/>
          </w:tcPr>
          <w:p w14:paraId="49395101" w14:textId="77777777" w:rsidR="00B82966" w:rsidRPr="008B2943" w:rsidRDefault="00B82966" w:rsidP="008B2943">
            <w:pPr>
              <w:pStyle w:val="Table10Center"/>
              <w:spacing w:before="20" w:after="20"/>
            </w:pPr>
          </w:p>
        </w:tc>
      </w:tr>
      <w:tr w:rsidR="00B82966" w:rsidRPr="008B2943" w14:paraId="12C7ADAC" w14:textId="77777777" w:rsidTr="00990D71">
        <w:trPr>
          <w:cantSplit/>
          <w:jc w:val="center"/>
        </w:trPr>
        <w:tc>
          <w:tcPr>
            <w:tcW w:w="810" w:type="dxa"/>
          </w:tcPr>
          <w:p w14:paraId="1AD1EA1C" w14:textId="77777777" w:rsidR="00B82966" w:rsidRPr="008B2943" w:rsidRDefault="00B82966" w:rsidP="008B2943">
            <w:pPr>
              <w:pStyle w:val="Table10Center"/>
              <w:spacing w:before="20" w:after="20"/>
            </w:pPr>
            <w:r w:rsidRPr="008B2943">
              <w:t>8</w:t>
            </w:r>
          </w:p>
        </w:tc>
        <w:tc>
          <w:tcPr>
            <w:tcW w:w="1350" w:type="dxa"/>
          </w:tcPr>
          <w:p w14:paraId="020F02ED" w14:textId="77777777" w:rsidR="00B82966" w:rsidRPr="008B2943" w:rsidRDefault="00B82966" w:rsidP="008B2943">
            <w:pPr>
              <w:pStyle w:val="Table10Center"/>
              <w:spacing w:before="20" w:after="20"/>
            </w:pPr>
          </w:p>
        </w:tc>
        <w:tc>
          <w:tcPr>
            <w:tcW w:w="1800" w:type="dxa"/>
          </w:tcPr>
          <w:p w14:paraId="14EFEDE8" w14:textId="77777777" w:rsidR="00B82966" w:rsidRPr="008B2943" w:rsidRDefault="00B82966" w:rsidP="008B2943">
            <w:pPr>
              <w:pStyle w:val="Table10Center"/>
              <w:spacing w:before="20" w:after="20"/>
            </w:pPr>
          </w:p>
        </w:tc>
        <w:tc>
          <w:tcPr>
            <w:tcW w:w="571" w:type="dxa"/>
            <w:tcBorders>
              <w:top w:val="nil"/>
              <w:bottom w:val="nil"/>
            </w:tcBorders>
          </w:tcPr>
          <w:p w14:paraId="53868C6A" w14:textId="77777777" w:rsidR="00B82966" w:rsidRPr="008B2943" w:rsidRDefault="00B82966" w:rsidP="008B2943">
            <w:pPr>
              <w:pStyle w:val="Table10Center"/>
              <w:spacing w:before="20" w:after="20"/>
            </w:pPr>
          </w:p>
        </w:tc>
        <w:tc>
          <w:tcPr>
            <w:tcW w:w="849" w:type="dxa"/>
          </w:tcPr>
          <w:p w14:paraId="6BC592A6" w14:textId="77777777" w:rsidR="00B82966" w:rsidRPr="008B2943" w:rsidRDefault="00B82966" w:rsidP="008B2943">
            <w:pPr>
              <w:pStyle w:val="Table10Center"/>
              <w:spacing w:before="20" w:after="20"/>
            </w:pPr>
            <w:r w:rsidRPr="008B2943">
              <w:t>38</w:t>
            </w:r>
          </w:p>
        </w:tc>
        <w:tc>
          <w:tcPr>
            <w:tcW w:w="1370" w:type="dxa"/>
          </w:tcPr>
          <w:p w14:paraId="1597E9D6" w14:textId="77777777" w:rsidR="00B82966" w:rsidRPr="008B2943" w:rsidRDefault="00B82966" w:rsidP="008B2943">
            <w:pPr>
              <w:pStyle w:val="Table10Center"/>
              <w:spacing w:before="20" w:after="20"/>
            </w:pPr>
          </w:p>
        </w:tc>
        <w:tc>
          <w:tcPr>
            <w:tcW w:w="1800" w:type="dxa"/>
          </w:tcPr>
          <w:p w14:paraId="7FF27035" w14:textId="77777777" w:rsidR="00B82966" w:rsidRPr="008B2943" w:rsidRDefault="00B82966" w:rsidP="008B2943">
            <w:pPr>
              <w:pStyle w:val="Table10Center"/>
              <w:spacing w:before="20" w:after="20"/>
            </w:pPr>
          </w:p>
        </w:tc>
      </w:tr>
      <w:tr w:rsidR="00B82966" w:rsidRPr="008B2943" w14:paraId="1A686924" w14:textId="77777777" w:rsidTr="00990D71">
        <w:trPr>
          <w:cantSplit/>
          <w:jc w:val="center"/>
        </w:trPr>
        <w:tc>
          <w:tcPr>
            <w:tcW w:w="810" w:type="dxa"/>
          </w:tcPr>
          <w:p w14:paraId="115E6240" w14:textId="77777777" w:rsidR="00B82966" w:rsidRPr="008B2943" w:rsidRDefault="00B82966" w:rsidP="008B2943">
            <w:pPr>
              <w:pStyle w:val="Table10Center"/>
              <w:spacing w:before="20" w:after="20"/>
            </w:pPr>
            <w:r w:rsidRPr="008B2943">
              <w:t>9</w:t>
            </w:r>
          </w:p>
        </w:tc>
        <w:tc>
          <w:tcPr>
            <w:tcW w:w="1350" w:type="dxa"/>
          </w:tcPr>
          <w:p w14:paraId="6CEBDEA7" w14:textId="77777777" w:rsidR="00B82966" w:rsidRPr="008B2943" w:rsidRDefault="00B82966" w:rsidP="008B2943">
            <w:pPr>
              <w:pStyle w:val="Table10Center"/>
              <w:spacing w:before="20" w:after="20"/>
            </w:pPr>
          </w:p>
        </w:tc>
        <w:tc>
          <w:tcPr>
            <w:tcW w:w="1800" w:type="dxa"/>
          </w:tcPr>
          <w:p w14:paraId="2FC9AFB8" w14:textId="77777777" w:rsidR="00B82966" w:rsidRPr="008B2943" w:rsidRDefault="00B82966" w:rsidP="008B2943">
            <w:pPr>
              <w:pStyle w:val="Table10Center"/>
              <w:spacing w:before="20" w:after="20"/>
            </w:pPr>
          </w:p>
        </w:tc>
        <w:tc>
          <w:tcPr>
            <w:tcW w:w="571" w:type="dxa"/>
            <w:tcBorders>
              <w:top w:val="nil"/>
              <w:bottom w:val="nil"/>
            </w:tcBorders>
          </w:tcPr>
          <w:p w14:paraId="6766F3D8" w14:textId="77777777" w:rsidR="00B82966" w:rsidRPr="008B2943" w:rsidRDefault="00B82966" w:rsidP="008B2943">
            <w:pPr>
              <w:pStyle w:val="Table10Center"/>
              <w:spacing w:before="20" w:after="20"/>
            </w:pPr>
          </w:p>
        </w:tc>
        <w:tc>
          <w:tcPr>
            <w:tcW w:w="849" w:type="dxa"/>
          </w:tcPr>
          <w:p w14:paraId="73A582AD" w14:textId="77777777" w:rsidR="00B82966" w:rsidRPr="008B2943" w:rsidRDefault="00B82966" w:rsidP="008B2943">
            <w:pPr>
              <w:pStyle w:val="Table10Center"/>
              <w:spacing w:before="20" w:after="20"/>
            </w:pPr>
            <w:r w:rsidRPr="008B2943">
              <w:t>39</w:t>
            </w:r>
          </w:p>
        </w:tc>
        <w:tc>
          <w:tcPr>
            <w:tcW w:w="1370" w:type="dxa"/>
          </w:tcPr>
          <w:p w14:paraId="2F93258D" w14:textId="77777777" w:rsidR="00B82966" w:rsidRPr="008B2943" w:rsidRDefault="00B82966" w:rsidP="008B2943">
            <w:pPr>
              <w:pStyle w:val="Table10Center"/>
              <w:spacing w:before="20" w:after="20"/>
            </w:pPr>
          </w:p>
        </w:tc>
        <w:tc>
          <w:tcPr>
            <w:tcW w:w="1800" w:type="dxa"/>
          </w:tcPr>
          <w:p w14:paraId="3B14720E" w14:textId="77777777" w:rsidR="00B82966" w:rsidRPr="008B2943" w:rsidRDefault="00B82966" w:rsidP="008B2943">
            <w:pPr>
              <w:pStyle w:val="Table10Center"/>
              <w:spacing w:before="20" w:after="20"/>
            </w:pPr>
          </w:p>
        </w:tc>
      </w:tr>
      <w:tr w:rsidR="00B82966" w:rsidRPr="008B2943" w14:paraId="1CA07E86" w14:textId="77777777" w:rsidTr="00990D71">
        <w:trPr>
          <w:cantSplit/>
          <w:jc w:val="center"/>
        </w:trPr>
        <w:tc>
          <w:tcPr>
            <w:tcW w:w="810" w:type="dxa"/>
          </w:tcPr>
          <w:p w14:paraId="32964CB1" w14:textId="77777777" w:rsidR="00B82966" w:rsidRPr="008B2943" w:rsidRDefault="00B82966" w:rsidP="008B2943">
            <w:pPr>
              <w:pStyle w:val="Table10Center"/>
              <w:spacing w:before="20" w:after="20"/>
            </w:pPr>
            <w:r w:rsidRPr="008B2943">
              <w:t>10</w:t>
            </w:r>
          </w:p>
        </w:tc>
        <w:tc>
          <w:tcPr>
            <w:tcW w:w="1350" w:type="dxa"/>
          </w:tcPr>
          <w:p w14:paraId="4B08E822" w14:textId="77777777" w:rsidR="00B82966" w:rsidRPr="008B2943" w:rsidRDefault="00B82966" w:rsidP="008B2943">
            <w:pPr>
              <w:pStyle w:val="Table10Center"/>
              <w:spacing w:before="20" w:after="20"/>
            </w:pPr>
          </w:p>
        </w:tc>
        <w:tc>
          <w:tcPr>
            <w:tcW w:w="1800" w:type="dxa"/>
          </w:tcPr>
          <w:p w14:paraId="2FBE4548" w14:textId="77777777" w:rsidR="00B82966" w:rsidRPr="008B2943" w:rsidRDefault="00B82966" w:rsidP="008B2943">
            <w:pPr>
              <w:pStyle w:val="Table10Center"/>
              <w:spacing w:before="20" w:after="20"/>
            </w:pPr>
          </w:p>
        </w:tc>
        <w:tc>
          <w:tcPr>
            <w:tcW w:w="571" w:type="dxa"/>
            <w:tcBorders>
              <w:top w:val="nil"/>
              <w:bottom w:val="nil"/>
            </w:tcBorders>
          </w:tcPr>
          <w:p w14:paraId="3174A855" w14:textId="77777777" w:rsidR="00B82966" w:rsidRPr="008B2943" w:rsidRDefault="00B82966" w:rsidP="008B2943">
            <w:pPr>
              <w:pStyle w:val="Table10Center"/>
              <w:spacing w:before="20" w:after="20"/>
            </w:pPr>
          </w:p>
        </w:tc>
        <w:tc>
          <w:tcPr>
            <w:tcW w:w="849" w:type="dxa"/>
          </w:tcPr>
          <w:p w14:paraId="636AA22A" w14:textId="77777777" w:rsidR="00B82966" w:rsidRPr="008B2943" w:rsidRDefault="00B82966" w:rsidP="008B2943">
            <w:pPr>
              <w:pStyle w:val="Table10Center"/>
              <w:spacing w:before="20" w:after="20"/>
            </w:pPr>
            <w:r w:rsidRPr="008B2943">
              <w:t>40</w:t>
            </w:r>
          </w:p>
        </w:tc>
        <w:tc>
          <w:tcPr>
            <w:tcW w:w="1370" w:type="dxa"/>
          </w:tcPr>
          <w:p w14:paraId="0CDC0492" w14:textId="77777777" w:rsidR="00B82966" w:rsidRPr="008B2943" w:rsidRDefault="00B82966" w:rsidP="008B2943">
            <w:pPr>
              <w:pStyle w:val="Table10Center"/>
              <w:spacing w:before="20" w:after="20"/>
            </w:pPr>
          </w:p>
        </w:tc>
        <w:tc>
          <w:tcPr>
            <w:tcW w:w="1800" w:type="dxa"/>
          </w:tcPr>
          <w:p w14:paraId="6FA80A4F" w14:textId="77777777" w:rsidR="00B82966" w:rsidRPr="008B2943" w:rsidRDefault="00B82966" w:rsidP="008B2943">
            <w:pPr>
              <w:pStyle w:val="Table10Center"/>
              <w:spacing w:before="20" w:after="20"/>
            </w:pPr>
          </w:p>
        </w:tc>
      </w:tr>
      <w:tr w:rsidR="00B82966" w:rsidRPr="008B2943" w14:paraId="0F9F6263" w14:textId="77777777" w:rsidTr="00990D71">
        <w:trPr>
          <w:cantSplit/>
          <w:jc w:val="center"/>
        </w:trPr>
        <w:tc>
          <w:tcPr>
            <w:tcW w:w="810" w:type="dxa"/>
          </w:tcPr>
          <w:p w14:paraId="54229E0A" w14:textId="77777777" w:rsidR="00B82966" w:rsidRPr="008B2943" w:rsidRDefault="00B82966" w:rsidP="008B2943">
            <w:pPr>
              <w:pStyle w:val="Table10Center"/>
              <w:spacing w:before="20" w:after="20"/>
            </w:pPr>
            <w:r w:rsidRPr="008B2943">
              <w:t>11</w:t>
            </w:r>
          </w:p>
        </w:tc>
        <w:tc>
          <w:tcPr>
            <w:tcW w:w="1350" w:type="dxa"/>
          </w:tcPr>
          <w:p w14:paraId="4F15CAC9" w14:textId="77777777" w:rsidR="00B82966" w:rsidRPr="008B2943" w:rsidRDefault="00B82966" w:rsidP="008B2943">
            <w:pPr>
              <w:pStyle w:val="Table10Center"/>
              <w:spacing w:before="20" w:after="20"/>
            </w:pPr>
          </w:p>
        </w:tc>
        <w:tc>
          <w:tcPr>
            <w:tcW w:w="1800" w:type="dxa"/>
          </w:tcPr>
          <w:p w14:paraId="1211631B" w14:textId="77777777" w:rsidR="00B82966" w:rsidRPr="008B2943" w:rsidRDefault="00B82966" w:rsidP="008B2943">
            <w:pPr>
              <w:pStyle w:val="Table10Center"/>
              <w:spacing w:before="20" w:after="20"/>
            </w:pPr>
          </w:p>
        </w:tc>
        <w:tc>
          <w:tcPr>
            <w:tcW w:w="571" w:type="dxa"/>
            <w:tcBorders>
              <w:top w:val="nil"/>
              <w:bottom w:val="nil"/>
            </w:tcBorders>
          </w:tcPr>
          <w:p w14:paraId="4013AD5E" w14:textId="77777777" w:rsidR="00B82966" w:rsidRPr="008B2943" w:rsidRDefault="00B82966" w:rsidP="008B2943">
            <w:pPr>
              <w:pStyle w:val="Table10Center"/>
              <w:spacing w:before="20" w:after="20"/>
            </w:pPr>
          </w:p>
        </w:tc>
        <w:tc>
          <w:tcPr>
            <w:tcW w:w="849" w:type="dxa"/>
          </w:tcPr>
          <w:p w14:paraId="4DEECF95" w14:textId="77777777" w:rsidR="00B82966" w:rsidRPr="008B2943" w:rsidRDefault="00B82966" w:rsidP="008B2943">
            <w:pPr>
              <w:pStyle w:val="Table10Center"/>
              <w:spacing w:before="20" w:after="20"/>
            </w:pPr>
            <w:r w:rsidRPr="008B2943">
              <w:t>41</w:t>
            </w:r>
          </w:p>
        </w:tc>
        <w:tc>
          <w:tcPr>
            <w:tcW w:w="1370" w:type="dxa"/>
          </w:tcPr>
          <w:p w14:paraId="5D9E5833" w14:textId="77777777" w:rsidR="00B82966" w:rsidRPr="008B2943" w:rsidRDefault="00B82966" w:rsidP="008B2943">
            <w:pPr>
              <w:pStyle w:val="Table10Center"/>
              <w:spacing w:before="20" w:after="20"/>
            </w:pPr>
          </w:p>
        </w:tc>
        <w:tc>
          <w:tcPr>
            <w:tcW w:w="1800" w:type="dxa"/>
          </w:tcPr>
          <w:p w14:paraId="1EAA8AE6" w14:textId="77777777" w:rsidR="00B82966" w:rsidRPr="008B2943" w:rsidRDefault="00B82966" w:rsidP="008B2943">
            <w:pPr>
              <w:pStyle w:val="Table10Center"/>
              <w:spacing w:before="20" w:after="20"/>
            </w:pPr>
          </w:p>
        </w:tc>
      </w:tr>
      <w:tr w:rsidR="00B82966" w:rsidRPr="008B2943" w14:paraId="1A3950A7" w14:textId="77777777" w:rsidTr="00990D71">
        <w:trPr>
          <w:cantSplit/>
          <w:jc w:val="center"/>
        </w:trPr>
        <w:tc>
          <w:tcPr>
            <w:tcW w:w="810" w:type="dxa"/>
          </w:tcPr>
          <w:p w14:paraId="708E38B8" w14:textId="77777777" w:rsidR="00B82966" w:rsidRPr="008B2943" w:rsidRDefault="00B82966" w:rsidP="008B2943">
            <w:pPr>
              <w:pStyle w:val="Table10Center"/>
              <w:spacing w:before="20" w:after="20"/>
            </w:pPr>
            <w:r w:rsidRPr="008B2943">
              <w:t>12</w:t>
            </w:r>
          </w:p>
        </w:tc>
        <w:tc>
          <w:tcPr>
            <w:tcW w:w="1350" w:type="dxa"/>
          </w:tcPr>
          <w:p w14:paraId="1B22D2FF" w14:textId="77777777" w:rsidR="00B82966" w:rsidRPr="008B2943" w:rsidRDefault="00B82966" w:rsidP="008B2943">
            <w:pPr>
              <w:pStyle w:val="Table10Center"/>
              <w:spacing w:before="20" w:after="20"/>
            </w:pPr>
          </w:p>
        </w:tc>
        <w:tc>
          <w:tcPr>
            <w:tcW w:w="1800" w:type="dxa"/>
          </w:tcPr>
          <w:p w14:paraId="220546B2" w14:textId="77777777" w:rsidR="00B82966" w:rsidRPr="008B2943" w:rsidRDefault="00B82966" w:rsidP="008B2943">
            <w:pPr>
              <w:pStyle w:val="Table10Center"/>
              <w:spacing w:before="20" w:after="20"/>
            </w:pPr>
          </w:p>
        </w:tc>
        <w:tc>
          <w:tcPr>
            <w:tcW w:w="571" w:type="dxa"/>
            <w:tcBorders>
              <w:top w:val="nil"/>
              <w:bottom w:val="nil"/>
            </w:tcBorders>
          </w:tcPr>
          <w:p w14:paraId="3F75EE22" w14:textId="77777777" w:rsidR="00B82966" w:rsidRPr="008B2943" w:rsidRDefault="00B82966" w:rsidP="008B2943">
            <w:pPr>
              <w:pStyle w:val="Table10Center"/>
              <w:spacing w:before="20" w:after="20"/>
            </w:pPr>
          </w:p>
        </w:tc>
        <w:tc>
          <w:tcPr>
            <w:tcW w:w="849" w:type="dxa"/>
          </w:tcPr>
          <w:p w14:paraId="2A3D7588" w14:textId="77777777" w:rsidR="00B82966" w:rsidRPr="008B2943" w:rsidRDefault="00B82966" w:rsidP="008B2943">
            <w:pPr>
              <w:pStyle w:val="Table10Center"/>
              <w:spacing w:before="20" w:after="20"/>
            </w:pPr>
            <w:r w:rsidRPr="008B2943">
              <w:t>42</w:t>
            </w:r>
          </w:p>
        </w:tc>
        <w:tc>
          <w:tcPr>
            <w:tcW w:w="1370" w:type="dxa"/>
          </w:tcPr>
          <w:p w14:paraId="12D29A75" w14:textId="77777777" w:rsidR="00B82966" w:rsidRPr="008B2943" w:rsidRDefault="00B82966" w:rsidP="008B2943">
            <w:pPr>
              <w:pStyle w:val="Table10Center"/>
              <w:spacing w:before="20" w:after="20"/>
            </w:pPr>
          </w:p>
        </w:tc>
        <w:tc>
          <w:tcPr>
            <w:tcW w:w="1800" w:type="dxa"/>
          </w:tcPr>
          <w:p w14:paraId="347C28E3" w14:textId="77777777" w:rsidR="00B82966" w:rsidRPr="008B2943" w:rsidRDefault="00B82966" w:rsidP="008B2943">
            <w:pPr>
              <w:pStyle w:val="Table10Center"/>
              <w:spacing w:before="20" w:after="20"/>
            </w:pPr>
          </w:p>
        </w:tc>
      </w:tr>
      <w:tr w:rsidR="00B82966" w:rsidRPr="008B2943" w14:paraId="634D204F" w14:textId="77777777" w:rsidTr="00990D71">
        <w:trPr>
          <w:cantSplit/>
          <w:jc w:val="center"/>
        </w:trPr>
        <w:tc>
          <w:tcPr>
            <w:tcW w:w="810" w:type="dxa"/>
          </w:tcPr>
          <w:p w14:paraId="23D7D563" w14:textId="77777777" w:rsidR="00B82966" w:rsidRPr="008B2943" w:rsidRDefault="00B82966" w:rsidP="008B2943">
            <w:pPr>
              <w:pStyle w:val="Table10Center"/>
              <w:spacing w:before="20" w:after="20"/>
            </w:pPr>
            <w:r w:rsidRPr="008B2943">
              <w:t>13</w:t>
            </w:r>
          </w:p>
        </w:tc>
        <w:tc>
          <w:tcPr>
            <w:tcW w:w="1350" w:type="dxa"/>
          </w:tcPr>
          <w:p w14:paraId="2A21EBB7" w14:textId="77777777" w:rsidR="00B82966" w:rsidRPr="008B2943" w:rsidRDefault="00B82966" w:rsidP="008B2943">
            <w:pPr>
              <w:pStyle w:val="Table10Center"/>
              <w:spacing w:before="20" w:after="20"/>
            </w:pPr>
          </w:p>
        </w:tc>
        <w:tc>
          <w:tcPr>
            <w:tcW w:w="1800" w:type="dxa"/>
          </w:tcPr>
          <w:p w14:paraId="725CA085" w14:textId="77777777" w:rsidR="00B82966" w:rsidRPr="008B2943" w:rsidRDefault="00B82966" w:rsidP="008B2943">
            <w:pPr>
              <w:pStyle w:val="Table10Center"/>
              <w:spacing w:before="20" w:after="20"/>
            </w:pPr>
          </w:p>
        </w:tc>
        <w:tc>
          <w:tcPr>
            <w:tcW w:w="571" w:type="dxa"/>
            <w:tcBorders>
              <w:top w:val="nil"/>
              <w:bottom w:val="nil"/>
            </w:tcBorders>
          </w:tcPr>
          <w:p w14:paraId="668714BC" w14:textId="77777777" w:rsidR="00B82966" w:rsidRPr="008B2943" w:rsidRDefault="00B82966" w:rsidP="008B2943">
            <w:pPr>
              <w:pStyle w:val="Table10Center"/>
              <w:spacing w:before="20" w:after="20"/>
            </w:pPr>
          </w:p>
        </w:tc>
        <w:tc>
          <w:tcPr>
            <w:tcW w:w="849" w:type="dxa"/>
          </w:tcPr>
          <w:p w14:paraId="67336B67" w14:textId="77777777" w:rsidR="00B82966" w:rsidRPr="008B2943" w:rsidRDefault="00B82966" w:rsidP="008B2943">
            <w:pPr>
              <w:pStyle w:val="Table10Center"/>
              <w:spacing w:before="20" w:after="20"/>
            </w:pPr>
            <w:r w:rsidRPr="008B2943">
              <w:t>43</w:t>
            </w:r>
          </w:p>
        </w:tc>
        <w:tc>
          <w:tcPr>
            <w:tcW w:w="1370" w:type="dxa"/>
          </w:tcPr>
          <w:p w14:paraId="3AAC38F7" w14:textId="77777777" w:rsidR="00B82966" w:rsidRPr="008B2943" w:rsidRDefault="00B82966" w:rsidP="008B2943">
            <w:pPr>
              <w:pStyle w:val="Table10Center"/>
              <w:spacing w:before="20" w:after="20"/>
            </w:pPr>
          </w:p>
        </w:tc>
        <w:tc>
          <w:tcPr>
            <w:tcW w:w="1800" w:type="dxa"/>
          </w:tcPr>
          <w:p w14:paraId="7C1240CE" w14:textId="77777777" w:rsidR="00B82966" w:rsidRPr="008B2943" w:rsidRDefault="00B82966" w:rsidP="008B2943">
            <w:pPr>
              <w:pStyle w:val="Table10Center"/>
              <w:spacing w:before="20" w:after="20"/>
            </w:pPr>
          </w:p>
        </w:tc>
      </w:tr>
      <w:tr w:rsidR="00B82966" w:rsidRPr="008B2943" w14:paraId="1418C87E" w14:textId="77777777" w:rsidTr="00990D71">
        <w:trPr>
          <w:cantSplit/>
          <w:jc w:val="center"/>
        </w:trPr>
        <w:tc>
          <w:tcPr>
            <w:tcW w:w="810" w:type="dxa"/>
          </w:tcPr>
          <w:p w14:paraId="20DD721C" w14:textId="77777777" w:rsidR="00B82966" w:rsidRPr="008B2943" w:rsidRDefault="00B82966" w:rsidP="008B2943">
            <w:pPr>
              <w:pStyle w:val="Table10Center"/>
              <w:spacing w:before="20" w:after="20"/>
            </w:pPr>
            <w:r w:rsidRPr="008B2943">
              <w:t>14</w:t>
            </w:r>
          </w:p>
        </w:tc>
        <w:tc>
          <w:tcPr>
            <w:tcW w:w="1350" w:type="dxa"/>
          </w:tcPr>
          <w:p w14:paraId="6A6F55DD" w14:textId="77777777" w:rsidR="00B82966" w:rsidRPr="008B2943" w:rsidRDefault="00B82966" w:rsidP="008B2943">
            <w:pPr>
              <w:pStyle w:val="Table10Center"/>
              <w:spacing w:before="20" w:after="20"/>
            </w:pPr>
          </w:p>
        </w:tc>
        <w:tc>
          <w:tcPr>
            <w:tcW w:w="1800" w:type="dxa"/>
          </w:tcPr>
          <w:p w14:paraId="4C3DFA3E" w14:textId="77777777" w:rsidR="00B82966" w:rsidRPr="008B2943" w:rsidRDefault="00B82966" w:rsidP="008B2943">
            <w:pPr>
              <w:pStyle w:val="Table10Center"/>
              <w:spacing w:before="20" w:after="20"/>
            </w:pPr>
          </w:p>
        </w:tc>
        <w:tc>
          <w:tcPr>
            <w:tcW w:w="571" w:type="dxa"/>
            <w:tcBorders>
              <w:top w:val="nil"/>
              <w:bottom w:val="nil"/>
            </w:tcBorders>
          </w:tcPr>
          <w:p w14:paraId="00B5F924" w14:textId="77777777" w:rsidR="00B82966" w:rsidRPr="008B2943" w:rsidRDefault="00B82966" w:rsidP="008B2943">
            <w:pPr>
              <w:pStyle w:val="Table10Center"/>
              <w:spacing w:before="20" w:after="20"/>
            </w:pPr>
          </w:p>
        </w:tc>
        <w:tc>
          <w:tcPr>
            <w:tcW w:w="849" w:type="dxa"/>
          </w:tcPr>
          <w:p w14:paraId="60237AAC" w14:textId="77777777" w:rsidR="00B82966" w:rsidRPr="008B2943" w:rsidRDefault="00B82966" w:rsidP="008B2943">
            <w:pPr>
              <w:pStyle w:val="Table10Center"/>
              <w:spacing w:before="20" w:after="20"/>
            </w:pPr>
            <w:r w:rsidRPr="008B2943">
              <w:t>44</w:t>
            </w:r>
          </w:p>
        </w:tc>
        <w:tc>
          <w:tcPr>
            <w:tcW w:w="1370" w:type="dxa"/>
          </w:tcPr>
          <w:p w14:paraId="4C25F2D9" w14:textId="77777777" w:rsidR="00B82966" w:rsidRPr="008B2943" w:rsidRDefault="00B82966" w:rsidP="008B2943">
            <w:pPr>
              <w:pStyle w:val="Table10Center"/>
              <w:spacing w:before="20" w:after="20"/>
            </w:pPr>
          </w:p>
        </w:tc>
        <w:tc>
          <w:tcPr>
            <w:tcW w:w="1800" w:type="dxa"/>
          </w:tcPr>
          <w:p w14:paraId="66E25662" w14:textId="77777777" w:rsidR="00B82966" w:rsidRPr="008B2943" w:rsidRDefault="00B82966" w:rsidP="008B2943">
            <w:pPr>
              <w:pStyle w:val="Table10Center"/>
              <w:spacing w:before="20" w:after="20"/>
            </w:pPr>
          </w:p>
        </w:tc>
      </w:tr>
      <w:tr w:rsidR="00B82966" w:rsidRPr="008B2943" w14:paraId="64D31A99" w14:textId="77777777" w:rsidTr="00990D71">
        <w:trPr>
          <w:cantSplit/>
          <w:jc w:val="center"/>
        </w:trPr>
        <w:tc>
          <w:tcPr>
            <w:tcW w:w="810" w:type="dxa"/>
          </w:tcPr>
          <w:p w14:paraId="15D049EA" w14:textId="77777777" w:rsidR="00B82966" w:rsidRPr="008B2943" w:rsidRDefault="00B82966" w:rsidP="008B2943">
            <w:pPr>
              <w:pStyle w:val="Table10Center"/>
              <w:spacing w:before="20" w:after="20"/>
            </w:pPr>
            <w:r w:rsidRPr="008B2943">
              <w:t>15</w:t>
            </w:r>
          </w:p>
        </w:tc>
        <w:tc>
          <w:tcPr>
            <w:tcW w:w="1350" w:type="dxa"/>
          </w:tcPr>
          <w:p w14:paraId="72B05C10" w14:textId="77777777" w:rsidR="00B82966" w:rsidRPr="008B2943" w:rsidRDefault="00B82966" w:rsidP="008B2943">
            <w:pPr>
              <w:pStyle w:val="Table10Center"/>
              <w:spacing w:before="20" w:after="20"/>
            </w:pPr>
          </w:p>
        </w:tc>
        <w:tc>
          <w:tcPr>
            <w:tcW w:w="1800" w:type="dxa"/>
          </w:tcPr>
          <w:p w14:paraId="72C8CBA5" w14:textId="77777777" w:rsidR="00B82966" w:rsidRPr="008B2943" w:rsidRDefault="00B82966" w:rsidP="008B2943">
            <w:pPr>
              <w:pStyle w:val="Table10Center"/>
              <w:spacing w:before="20" w:after="20"/>
            </w:pPr>
          </w:p>
        </w:tc>
        <w:tc>
          <w:tcPr>
            <w:tcW w:w="571" w:type="dxa"/>
            <w:tcBorders>
              <w:top w:val="nil"/>
              <w:bottom w:val="nil"/>
            </w:tcBorders>
          </w:tcPr>
          <w:p w14:paraId="1C396045" w14:textId="77777777" w:rsidR="00B82966" w:rsidRPr="008B2943" w:rsidRDefault="00B82966" w:rsidP="008B2943">
            <w:pPr>
              <w:pStyle w:val="Table10Center"/>
              <w:spacing w:before="20" w:after="20"/>
            </w:pPr>
          </w:p>
        </w:tc>
        <w:tc>
          <w:tcPr>
            <w:tcW w:w="849" w:type="dxa"/>
          </w:tcPr>
          <w:p w14:paraId="602EFD1F" w14:textId="77777777" w:rsidR="00B82966" w:rsidRPr="008B2943" w:rsidRDefault="00B82966" w:rsidP="008B2943">
            <w:pPr>
              <w:pStyle w:val="Table10Center"/>
              <w:spacing w:before="20" w:after="20"/>
            </w:pPr>
            <w:r w:rsidRPr="008B2943">
              <w:t>45</w:t>
            </w:r>
          </w:p>
        </w:tc>
        <w:tc>
          <w:tcPr>
            <w:tcW w:w="1370" w:type="dxa"/>
          </w:tcPr>
          <w:p w14:paraId="05B18819" w14:textId="77777777" w:rsidR="00B82966" w:rsidRPr="008B2943" w:rsidRDefault="00B82966" w:rsidP="008B2943">
            <w:pPr>
              <w:pStyle w:val="Table10Center"/>
              <w:spacing w:before="20" w:after="20"/>
            </w:pPr>
          </w:p>
        </w:tc>
        <w:tc>
          <w:tcPr>
            <w:tcW w:w="1800" w:type="dxa"/>
          </w:tcPr>
          <w:p w14:paraId="06BEE7E6" w14:textId="77777777" w:rsidR="00B82966" w:rsidRPr="008B2943" w:rsidRDefault="00B82966" w:rsidP="008B2943">
            <w:pPr>
              <w:pStyle w:val="Table10Center"/>
              <w:spacing w:before="20" w:after="20"/>
            </w:pPr>
          </w:p>
        </w:tc>
      </w:tr>
      <w:tr w:rsidR="00B82966" w:rsidRPr="008B2943" w14:paraId="4E966AE2" w14:textId="77777777" w:rsidTr="00990D71">
        <w:trPr>
          <w:cantSplit/>
          <w:jc w:val="center"/>
        </w:trPr>
        <w:tc>
          <w:tcPr>
            <w:tcW w:w="810" w:type="dxa"/>
          </w:tcPr>
          <w:p w14:paraId="11B05AB1" w14:textId="77777777" w:rsidR="00B82966" w:rsidRPr="008B2943" w:rsidRDefault="00B82966" w:rsidP="008B2943">
            <w:pPr>
              <w:pStyle w:val="Table10Center"/>
              <w:spacing w:before="20" w:after="20"/>
            </w:pPr>
            <w:r w:rsidRPr="008B2943">
              <w:t>16</w:t>
            </w:r>
          </w:p>
        </w:tc>
        <w:tc>
          <w:tcPr>
            <w:tcW w:w="1350" w:type="dxa"/>
          </w:tcPr>
          <w:p w14:paraId="3593FC7D" w14:textId="77777777" w:rsidR="00B82966" w:rsidRPr="008B2943" w:rsidRDefault="00B82966" w:rsidP="008B2943">
            <w:pPr>
              <w:pStyle w:val="Table10Center"/>
              <w:spacing w:before="20" w:after="20"/>
            </w:pPr>
          </w:p>
        </w:tc>
        <w:tc>
          <w:tcPr>
            <w:tcW w:w="1800" w:type="dxa"/>
          </w:tcPr>
          <w:p w14:paraId="094A0621" w14:textId="77777777" w:rsidR="00B82966" w:rsidRPr="008B2943" w:rsidRDefault="00B82966" w:rsidP="008B2943">
            <w:pPr>
              <w:pStyle w:val="Table10Center"/>
              <w:spacing w:before="20" w:after="20"/>
            </w:pPr>
          </w:p>
        </w:tc>
        <w:tc>
          <w:tcPr>
            <w:tcW w:w="571" w:type="dxa"/>
            <w:tcBorders>
              <w:top w:val="nil"/>
              <w:bottom w:val="nil"/>
            </w:tcBorders>
          </w:tcPr>
          <w:p w14:paraId="77D9D4BC" w14:textId="77777777" w:rsidR="00B82966" w:rsidRPr="008B2943" w:rsidRDefault="00B82966" w:rsidP="008B2943">
            <w:pPr>
              <w:pStyle w:val="Table10Center"/>
              <w:spacing w:before="20" w:after="20"/>
            </w:pPr>
          </w:p>
        </w:tc>
        <w:tc>
          <w:tcPr>
            <w:tcW w:w="849" w:type="dxa"/>
          </w:tcPr>
          <w:p w14:paraId="7AC32BB3" w14:textId="77777777" w:rsidR="00B82966" w:rsidRPr="008B2943" w:rsidRDefault="00B82966" w:rsidP="008B2943">
            <w:pPr>
              <w:pStyle w:val="Table10Center"/>
              <w:spacing w:before="20" w:after="20"/>
            </w:pPr>
            <w:r w:rsidRPr="008B2943">
              <w:t>46</w:t>
            </w:r>
          </w:p>
        </w:tc>
        <w:tc>
          <w:tcPr>
            <w:tcW w:w="1370" w:type="dxa"/>
          </w:tcPr>
          <w:p w14:paraId="2C707886" w14:textId="77777777" w:rsidR="00B82966" w:rsidRPr="008B2943" w:rsidRDefault="00B82966" w:rsidP="008B2943">
            <w:pPr>
              <w:pStyle w:val="Table10Center"/>
              <w:spacing w:before="20" w:after="20"/>
            </w:pPr>
          </w:p>
        </w:tc>
        <w:tc>
          <w:tcPr>
            <w:tcW w:w="1800" w:type="dxa"/>
          </w:tcPr>
          <w:p w14:paraId="71CC8850" w14:textId="77777777" w:rsidR="00B82966" w:rsidRPr="008B2943" w:rsidRDefault="00B82966" w:rsidP="008B2943">
            <w:pPr>
              <w:pStyle w:val="Table10Center"/>
              <w:spacing w:before="20" w:after="20"/>
            </w:pPr>
          </w:p>
        </w:tc>
      </w:tr>
      <w:tr w:rsidR="00B82966" w:rsidRPr="008B2943" w14:paraId="691F7093" w14:textId="77777777" w:rsidTr="00990D71">
        <w:trPr>
          <w:cantSplit/>
          <w:jc w:val="center"/>
        </w:trPr>
        <w:tc>
          <w:tcPr>
            <w:tcW w:w="810" w:type="dxa"/>
          </w:tcPr>
          <w:p w14:paraId="7B8F49D2" w14:textId="77777777" w:rsidR="00B82966" w:rsidRPr="008B2943" w:rsidRDefault="00B82966" w:rsidP="008B2943">
            <w:pPr>
              <w:pStyle w:val="Table10Center"/>
              <w:spacing w:before="20" w:after="20"/>
            </w:pPr>
            <w:r w:rsidRPr="008B2943">
              <w:t>17</w:t>
            </w:r>
          </w:p>
        </w:tc>
        <w:tc>
          <w:tcPr>
            <w:tcW w:w="1350" w:type="dxa"/>
          </w:tcPr>
          <w:p w14:paraId="431008CE" w14:textId="77777777" w:rsidR="00B82966" w:rsidRPr="008B2943" w:rsidRDefault="00B82966" w:rsidP="008B2943">
            <w:pPr>
              <w:pStyle w:val="Table10Center"/>
              <w:spacing w:before="20" w:after="20"/>
            </w:pPr>
          </w:p>
        </w:tc>
        <w:tc>
          <w:tcPr>
            <w:tcW w:w="1800" w:type="dxa"/>
          </w:tcPr>
          <w:p w14:paraId="592EA911" w14:textId="77777777" w:rsidR="00B82966" w:rsidRPr="008B2943" w:rsidRDefault="00B82966" w:rsidP="008B2943">
            <w:pPr>
              <w:pStyle w:val="Table10Center"/>
              <w:spacing w:before="20" w:after="20"/>
            </w:pPr>
          </w:p>
        </w:tc>
        <w:tc>
          <w:tcPr>
            <w:tcW w:w="571" w:type="dxa"/>
            <w:tcBorders>
              <w:top w:val="nil"/>
              <w:bottom w:val="nil"/>
            </w:tcBorders>
          </w:tcPr>
          <w:p w14:paraId="6E18D008" w14:textId="77777777" w:rsidR="00B82966" w:rsidRPr="008B2943" w:rsidRDefault="00B82966" w:rsidP="008B2943">
            <w:pPr>
              <w:pStyle w:val="Table10Center"/>
              <w:spacing w:before="20" w:after="20"/>
            </w:pPr>
          </w:p>
        </w:tc>
        <w:tc>
          <w:tcPr>
            <w:tcW w:w="849" w:type="dxa"/>
          </w:tcPr>
          <w:p w14:paraId="48F1C176" w14:textId="77777777" w:rsidR="00B82966" w:rsidRPr="008B2943" w:rsidRDefault="00B82966" w:rsidP="008B2943">
            <w:pPr>
              <w:pStyle w:val="Table10Center"/>
              <w:spacing w:before="20" w:after="20"/>
            </w:pPr>
            <w:r w:rsidRPr="008B2943">
              <w:t>47</w:t>
            </w:r>
          </w:p>
        </w:tc>
        <w:tc>
          <w:tcPr>
            <w:tcW w:w="1370" w:type="dxa"/>
          </w:tcPr>
          <w:p w14:paraId="7D979DC3" w14:textId="77777777" w:rsidR="00B82966" w:rsidRPr="008B2943" w:rsidRDefault="00B82966" w:rsidP="008B2943">
            <w:pPr>
              <w:pStyle w:val="Table10Center"/>
              <w:spacing w:before="20" w:after="20"/>
            </w:pPr>
          </w:p>
        </w:tc>
        <w:tc>
          <w:tcPr>
            <w:tcW w:w="1800" w:type="dxa"/>
          </w:tcPr>
          <w:p w14:paraId="3C8C3023" w14:textId="77777777" w:rsidR="00B82966" w:rsidRPr="008B2943" w:rsidRDefault="00B82966" w:rsidP="008B2943">
            <w:pPr>
              <w:pStyle w:val="Table10Center"/>
              <w:spacing w:before="20" w:after="20"/>
            </w:pPr>
          </w:p>
        </w:tc>
      </w:tr>
      <w:tr w:rsidR="00B82966" w:rsidRPr="008B2943" w14:paraId="2FCFC8FF" w14:textId="77777777" w:rsidTr="00990D71">
        <w:trPr>
          <w:cantSplit/>
          <w:jc w:val="center"/>
        </w:trPr>
        <w:tc>
          <w:tcPr>
            <w:tcW w:w="810" w:type="dxa"/>
          </w:tcPr>
          <w:p w14:paraId="762EAAA4" w14:textId="77777777" w:rsidR="00B82966" w:rsidRPr="008B2943" w:rsidRDefault="00B82966" w:rsidP="008B2943">
            <w:pPr>
              <w:pStyle w:val="Table10Center"/>
              <w:spacing w:before="20" w:after="20"/>
            </w:pPr>
            <w:r w:rsidRPr="008B2943">
              <w:t>18</w:t>
            </w:r>
          </w:p>
        </w:tc>
        <w:tc>
          <w:tcPr>
            <w:tcW w:w="1350" w:type="dxa"/>
          </w:tcPr>
          <w:p w14:paraId="77553D5A" w14:textId="77777777" w:rsidR="00B82966" w:rsidRPr="008B2943" w:rsidRDefault="00B82966" w:rsidP="008B2943">
            <w:pPr>
              <w:pStyle w:val="Table10Center"/>
              <w:spacing w:before="20" w:after="20"/>
            </w:pPr>
          </w:p>
        </w:tc>
        <w:tc>
          <w:tcPr>
            <w:tcW w:w="1800" w:type="dxa"/>
          </w:tcPr>
          <w:p w14:paraId="1C1F9591" w14:textId="77777777" w:rsidR="00B82966" w:rsidRPr="008B2943" w:rsidRDefault="00B82966" w:rsidP="008B2943">
            <w:pPr>
              <w:pStyle w:val="Table10Center"/>
              <w:spacing w:before="20" w:after="20"/>
            </w:pPr>
          </w:p>
        </w:tc>
        <w:tc>
          <w:tcPr>
            <w:tcW w:w="571" w:type="dxa"/>
            <w:tcBorders>
              <w:top w:val="nil"/>
              <w:bottom w:val="nil"/>
            </w:tcBorders>
          </w:tcPr>
          <w:p w14:paraId="02B99680" w14:textId="77777777" w:rsidR="00B82966" w:rsidRPr="008B2943" w:rsidRDefault="00B82966" w:rsidP="008B2943">
            <w:pPr>
              <w:pStyle w:val="Table10Center"/>
              <w:spacing w:before="20" w:after="20"/>
            </w:pPr>
          </w:p>
        </w:tc>
        <w:tc>
          <w:tcPr>
            <w:tcW w:w="849" w:type="dxa"/>
          </w:tcPr>
          <w:p w14:paraId="24CF502B" w14:textId="77777777" w:rsidR="00B82966" w:rsidRPr="008B2943" w:rsidRDefault="00B82966" w:rsidP="008B2943">
            <w:pPr>
              <w:pStyle w:val="Table10Center"/>
              <w:spacing w:before="20" w:after="20"/>
            </w:pPr>
            <w:r w:rsidRPr="008B2943">
              <w:t>48</w:t>
            </w:r>
          </w:p>
        </w:tc>
        <w:tc>
          <w:tcPr>
            <w:tcW w:w="1370" w:type="dxa"/>
          </w:tcPr>
          <w:p w14:paraId="404346C8" w14:textId="77777777" w:rsidR="00B82966" w:rsidRPr="008B2943" w:rsidRDefault="00B82966" w:rsidP="008B2943">
            <w:pPr>
              <w:pStyle w:val="Table10Center"/>
              <w:spacing w:before="20" w:after="20"/>
            </w:pPr>
          </w:p>
        </w:tc>
        <w:tc>
          <w:tcPr>
            <w:tcW w:w="1800" w:type="dxa"/>
          </w:tcPr>
          <w:p w14:paraId="6FFF4A3C" w14:textId="77777777" w:rsidR="00B82966" w:rsidRPr="008B2943" w:rsidRDefault="00B82966" w:rsidP="008B2943">
            <w:pPr>
              <w:pStyle w:val="Table10Center"/>
              <w:spacing w:before="20" w:after="20"/>
            </w:pPr>
          </w:p>
        </w:tc>
      </w:tr>
      <w:tr w:rsidR="00B82966" w:rsidRPr="008B2943" w14:paraId="0D5F107F" w14:textId="77777777" w:rsidTr="00990D71">
        <w:trPr>
          <w:cantSplit/>
          <w:jc w:val="center"/>
        </w:trPr>
        <w:tc>
          <w:tcPr>
            <w:tcW w:w="810" w:type="dxa"/>
          </w:tcPr>
          <w:p w14:paraId="515EB960" w14:textId="77777777" w:rsidR="00B82966" w:rsidRPr="008B2943" w:rsidRDefault="00B82966" w:rsidP="008B2943">
            <w:pPr>
              <w:pStyle w:val="Table10Center"/>
              <w:spacing w:before="20" w:after="20"/>
            </w:pPr>
            <w:r w:rsidRPr="008B2943">
              <w:t>19</w:t>
            </w:r>
          </w:p>
        </w:tc>
        <w:tc>
          <w:tcPr>
            <w:tcW w:w="1350" w:type="dxa"/>
          </w:tcPr>
          <w:p w14:paraId="39FA7071" w14:textId="77777777" w:rsidR="00B82966" w:rsidRPr="008B2943" w:rsidRDefault="00B82966" w:rsidP="008B2943">
            <w:pPr>
              <w:pStyle w:val="Table10Center"/>
              <w:spacing w:before="20" w:after="20"/>
            </w:pPr>
          </w:p>
        </w:tc>
        <w:tc>
          <w:tcPr>
            <w:tcW w:w="1800" w:type="dxa"/>
          </w:tcPr>
          <w:p w14:paraId="57B86D5A" w14:textId="77777777" w:rsidR="00B82966" w:rsidRPr="008B2943" w:rsidRDefault="00B82966" w:rsidP="008B2943">
            <w:pPr>
              <w:pStyle w:val="Table10Center"/>
              <w:spacing w:before="20" w:after="20"/>
            </w:pPr>
          </w:p>
        </w:tc>
        <w:tc>
          <w:tcPr>
            <w:tcW w:w="571" w:type="dxa"/>
            <w:tcBorders>
              <w:top w:val="nil"/>
              <w:bottom w:val="nil"/>
            </w:tcBorders>
          </w:tcPr>
          <w:p w14:paraId="5947E86A" w14:textId="77777777" w:rsidR="00B82966" w:rsidRPr="008B2943" w:rsidRDefault="00B82966" w:rsidP="008B2943">
            <w:pPr>
              <w:pStyle w:val="Table10Center"/>
              <w:spacing w:before="20" w:after="20"/>
            </w:pPr>
          </w:p>
        </w:tc>
        <w:tc>
          <w:tcPr>
            <w:tcW w:w="849" w:type="dxa"/>
          </w:tcPr>
          <w:p w14:paraId="36AC18BA" w14:textId="77777777" w:rsidR="00B82966" w:rsidRPr="008B2943" w:rsidRDefault="00B82966" w:rsidP="008B2943">
            <w:pPr>
              <w:pStyle w:val="Table10Center"/>
              <w:spacing w:before="20" w:after="20"/>
            </w:pPr>
            <w:r w:rsidRPr="008B2943">
              <w:t>49</w:t>
            </w:r>
          </w:p>
        </w:tc>
        <w:tc>
          <w:tcPr>
            <w:tcW w:w="1370" w:type="dxa"/>
          </w:tcPr>
          <w:p w14:paraId="033D78D5" w14:textId="77777777" w:rsidR="00B82966" w:rsidRPr="008B2943" w:rsidRDefault="00B82966" w:rsidP="008B2943">
            <w:pPr>
              <w:pStyle w:val="Table10Center"/>
              <w:spacing w:before="20" w:after="20"/>
            </w:pPr>
          </w:p>
        </w:tc>
        <w:tc>
          <w:tcPr>
            <w:tcW w:w="1800" w:type="dxa"/>
          </w:tcPr>
          <w:p w14:paraId="68512E03" w14:textId="77777777" w:rsidR="00B82966" w:rsidRPr="008B2943" w:rsidRDefault="00B82966" w:rsidP="008B2943">
            <w:pPr>
              <w:pStyle w:val="Table10Center"/>
              <w:spacing w:before="20" w:after="20"/>
            </w:pPr>
          </w:p>
        </w:tc>
      </w:tr>
      <w:tr w:rsidR="00B82966" w:rsidRPr="008B2943" w14:paraId="18C9951C" w14:textId="77777777" w:rsidTr="00990D71">
        <w:trPr>
          <w:cantSplit/>
          <w:jc w:val="center"/>
        </w:trPr>
        <w:tc>
          <w:tcPr>
            <w:tcW w:w="810" w:type="dxa"/>
          </w:tcPr>
          <w:p w14:paraId="130895BB" w14:textId="77777777" w:rsidR="00B82966" w:rsidRPr="008B2943" w:rsidRDefault="00B82966" w:rsidP="008B2943">
            <w:pPr>
              <w:pStyle w:val="Table10Center"/>
              <w:spacing w:before="20" w:after="20"/>
            </w:pPr>
            <w:r w:rsidRPr="008B2943">
              <w:t>20</w:t>
            </w:r>
          </w:p>
        </w:tc>
        <w:tc>
          <w:tcPr>
            <w:tcW w:w="1350" w:type="dxa"/>
          </w:tcPr>
          <w:p w14:paraId="4B64E63F" w14:textId="77777777" w:rsidR="00B82966" w:rsidRPr="008B2943" w:rsidRDefault="00B82966" w:rsidP="008B2943">
            <w:pPr>
              <w:pStyle w:val="Table10Center"/>
              <w:spacing w:before="20" w:after="20"/>
            </w:pPr>
          </w:p>
        </w:tc>
        <w:tc>
          <w:tcPr>
            <w:tcW w:w="1800" w:type="dxa"/>
          </w:tcPr>
          <w:p w14:paraId="78E1EB61" w14:textId="77777777" w:rsidR="00B82966" w:rsidRPr="008B2943" w:rsidRDefault="00B82966" w:rsidP="008B2943">
            <w:pPr>
              <w:pStyle w:val="Table10Center"/>
              <w:spacing w:before="20" w:after="20"/>
            </w:pPr>
          </w:p>
        </w:tc>
        <w:tc>
          <w:tcPr>
            <w:tcW w:w="571" w:type="dxa"/>
            <w:tcBorders>
              <w:top w:val="nil"/>
              <w:bottom w:val="nil"/>
            </w:tcBorders>
          </w:tcPr>
          <w:p w14:paraId="0E0FE90B" w14:textId="77777777" w:rsidR="00B82966" w:rsidRPr="008B2943" w:rsidRDefault="00B82966" w:rsidP="008B2943">
            <w:pPr>
              <w:pStyle w:val="Table10Center"/>
              <w:spacing w:before="20" w:after="20"/>
            </w:pPr>
          </w:p>
        </w:tc>
        <w:tc>
          <w:tcPr>
            <w:tcW w:w="849" w:type="dxa"/>
          </w:tcPr>
          <w:p w14:paraId="136C07C4" w14:textId="77777777" w:rsidR="00B82966" w:rsidRPr="008B2943" w:rsidRDefault="00B82966" w:rsidP="008B2943">
            <w:pPr>
              <w:pStyle w:val="Table10Center"/>
              <w:spacing w:before="20" w:after="20"/>
            </w:pPr>
            <w:r w:rsidRPr="008B2943">
              <w:t>50</w:t>
            </w:r>
          </w:p>
        </w:tc>
        <w:tc>
          <w:tcPr>
            <w:tcW w:w="1370" w:type="dxa"/>
          </w:tcPr>
          <w:p w14:paraId="3272A998" w14:textId="77777777" w:rsidR="00B82966" w:rsidRPr="008B2943" w:rsidRDefault="00B82966" w:rsidP="008B2943">
            <w:pPr>
              <w:pStyle w:val="Table10Center"/>
              <w:spacing w:before="20" w:after="20"/>
            </w:pPr>
          </w:p>
        </w:tc>
        <w:tc>
          <w:tcPr>
            <w:tcW w:w="1800" w:type="dxa"/>
          </w:tcPr>
          <w:p w14:paraId="73E0F951" w14:textId="77777777" w:rsidR="00B82966" w:rsidRPr="008B2943" w:rsidRDefault="00B82966" w:rsidP="008B2943">
            <w:pPr>
              <w:pStyle w:val="Table10Center"/>
              <w:spacing w:before="20" w:after="20"/>
            </w:pPr>
          </w:p>
        </w:tc>
      </w:tr>
      <w:tr w:rsidR="00B82966" w:rsidRPr="008B2943" w14:paraId="3386692E" w14:textId="77777777" w:rsidTr="00990D71">
        <w:trPr>
          <w:cantSplit/>
          <w:jc w:val="center"/>
        </w:trPr>
        <w:tc>
          <w:tcPr>
            <w:tcW w:w="810" w:type="dxa"/>
          </w:tcPr>
          <w:p w14:paraId="086A103E" w14:textId="77777777" w:rsidR="00B82966" w:rsidRPr="008B2943" w:rsidRDefault="00B82966" w:rsidP="008B2943">
            <w:pPr>
              <w:pStyle w:val="Table10Center"/>
              <w:spacing w:before="20" w:after="20"/>
            </w:pPr>
            <w:r w:rsidRPr="008B2943">
              <w:t>21</w:t>
            </w:r>
          </w:p>
        </w:tc>
        <w:tc>
          <w:tcPr>
            <w:tcW w:w="1350" w:type="dxa"/>
          </w:tcPr>
          <w:p w14:paraId="67FDCF6C" w14:textId="77777777" w:rsidR="00B82966" w:rsidRPr="008B2943" w:rsidRDefault="00B82966" w:rsidP="008B2943">
            <w:pPr>
              <w:pStyle w:val="Table10Center"/>
              <w:spacing w:before="20" w:after="20"/>
            </w:pPr>
          </w:p>
        </w:tc>
        <w:tc>
          <w:tcPr>
            <w:tcW w:w="1800" w:type="dxa"/>
          </w:tcPr>
          <w:p w14:paraId="0F0B4538" w14:textId="77777777" w:rsidR="00B82966" w:rsidRPr="008B2943" w:rsidRDefault="00B82966" w:rsidP="008B2943">
            <w:pPr>
              <w:pStyle w:val="Table10Center"/>
              <w:spacing w:before="20" w:after="20"/>
            </w:pPr>
          </w:p>
        </w:tc>
        <w:tc>
          <w:tcPr>
            <w:tcW w:w="571" w:type="dxa"/>
            <w:tcBorders>
              <w:top w:val="nil"/>
              <w:bottom w:val="nil"/>
            </w:tcBorders>
          </w:tcPr>
          <w:p w14:paraId="3E6B26CC" w14:textId="77777777" w:rsidR="00B82966" w:rsidRPr="008B2943" w:rsidRDefault="00B82966" w:rsidP="008B2943">
            <w:pPr>
              <w:pStyle w:val="Table10Center"/>
              <w:spacing w:before="20" w:after="20"/>
            </w:pPr>
          </w:p>
        </w:tc>
        <w:tc>
          <w:tcPr>
            <w:tcW w:w="849" w:type="dxa"/>
          </w:tcPr>
          <w:p w14:paraId="2FBC3574" w14:textId="77777777" w:rsidR="00B82966" w:rsidRPr="008B2943" w:rsidRDefault="00B82966" w:rsidP="008B2943">
            <w:pPr>
              <w:pStyle w:val="Table10Center"/>
              <w:spacing w:before="20" w:after="20"/>
            </w:pPr>
            <w:r w:rsidRPr="008B2943">
              <w:t>51</w:t>
            </w:r>
          </w:p>
        </w:tc>
        <w:tc>
          <w:tcPr>
            <w:tcW w:w="1370" w:type="dxa"/>
          </w:tcPr>
          <w:p w14:paraId="625B78B5" w14:textId="77777777" w:rsidR="00B82966" w:rsidRPr="008B2943" w:rsidRDefault="00B82966" w:rsidP="008B2943">
            <w:pPr>
              <w:pStyle w:val="Table10Center"/>
              <w:spacing w:before="20" w:after="20"/>
            </w:pPr>
          </w:p>
        </w:tc>
        <w:tc>
          <w:tcPr>
            <w:tcW w:w="1800" w:type="dxa"/>
          </w:tcPr>
          <w:p w14:paraId="6A32A23A" w14:textId="77777777" w:rsidR="00B82966" w:rsidRPr="008B2943" w:rsidRDefault="00B82966" w:rsidP="008B2943">
            <w:pPr>
              <w:pStyle w:val="Table10Center"/>
              <w:spacing w:before="20" w:after="20"/>
            </w:pPr>
          </w:p>
        </w:tc>
      </w:tr>
      <w:tr w:rsidR="00B82966" w:rsidRPr="008B2943" w14:paraId="7364FD6F" w14:textId="77777777" w:rsidTr="00990D71">
        <w:trPr>
          <w:cantSplit/>
          <w:jc w:val="center"/>
        </w:trPr>
        <w:tc>
          <w:tcPr>
            <w:tcW w:w="810" w:type="dxa"/>
          </w:tcPr>
          <w:p w14:paraId="467DE8F2" w14:textId="77777777" w:rsidR="00B82966" w:rsidRPr="008B2943" w:rsidRDefault="00B82966" w:rsidP="008B2943">
            <w:pPr>
              <w:pStyle w:val="Table10Center"/>
              <w:spacing w:before="20" w:after="20"/>
            </w:pPr>
            <w:r w:rsidRPr="008B2943">
              <w:t>22</w:t>
            </w:r>
          </w:p>
        </w:tc>
        <w:tc>
          <w:tcPr>
            <w:tcW w:w="1350" w:type="dxa"/>
          </w:tcPr>
          <w:p w14:paraId="675E6095" w14:textId="77777777" w:rsidR="00B82966" w:rsidRPr="008B2943" w:rsidRDefault="00B82966" w:rsidP="008B2943">
            <w:pPr>
              <w:pStyle w:val="Table10Center"/>
              <w:spacing w:before="20" w:after="20"/>
            </w:pPr>
          </w:p>
        </w:tc>
        <w:tc>
          <w:tcPr>
            <w:tcW w:w="1800" w:type="dxa"/>
          </w:tcPr>
          <w:p w14:paraId="2AAC17B6" w14:textId="77777777" w:rsidR="00B82966" w:rsidRPr="008B2943" w:rsidRDefault="00B82966" w:rsidP="008B2943">
            <w:pPr>
              <w:pStyle w:val="Table10Center"/>
              <w:spacing w:before="20" w:after="20"/>
            </w:pPr>
          </w:p>
        </w:tc>
        <w:tc>
          <w:tcPr>
            <w:tcW w:w="571" w:type="dxa"/>
            <w:tcBorders>
              <w:top w:val="nil"/>
              <w:bottom w:val="nil"/>
            </w:tcBorders>
          </w:tcPr>
          <w:p w14:paraId="271663F4" w14:textId="77777777" w:rsidR="00B82966" w:rsidRPr="008B2943" w:rsidRDefault="00B82966" w:rsidP="008B2943">
            <w:pPr>
              <w:pStyle w:val="Table10Center"/>
              <w:spacing w:before="20" w:after="20"/>
            </w:pPr>
          </w:p>
        </w:tc>
        <w:tc>
          <w:tcPr>
            <w:tcW w:w="849" w:type="dxa"/>
          </w:tcPr>
          <w:p w14:paraId="21056262" w14:textId="77777777" w:rsidR="00B82966" w:rsidRPr="008B2943" w:rsidRDefault="00B82966" w:rsidP="008B2943">
            <w:pPr>
              <w:pStyle w:val="Table10Center"/>
              <w:spacing w:before="20" w:after="20"/>
            </w:pPr>
            <w:r w:rsidRPr="008B2943">
              <w:t>52</w:t>
            </w:r>
          </w:p>
        </w:tc>
        <w:tc>
          <w:tcPr>
            <w:tcW w:w="1370" w:type="dxa"/>
          </w:tcPr>
          <w:p w14:paraId="669BFBCD" w14:textId="77777777" w:rsidR="00B82966" w:rsidRPr="008B2943" w:rsidRDefault="00B82966" w:rsidP="008B2943">
            <w:pPr>
              <w:pStyle w:val="Table10Center"/>
              <w:spacing w:before="20" w:after="20"/>
            </w:pPr>
          </w:p>
        </w:tc>
        <w:tc>
          <w:tcPr>
            <w:tcW w:w="1800" w:type="dxa"/>
          </w:tcPr>
          <w:p w14:paraId="0917DC24" w14:textId="77777777" w:rsidR="00B82966" w:rsidRPr="008B2943" w:rsidRDefault="00B82966" w:rsidP="008B2943">
            <w:pPr>
              <w:pStyle w:val="Table10Center"/>
              <w:spacing w:before="20" w:after="20"/>
            </w:pPr>
          </w:p>
        </w:tc>
      </w:tr>
      <w:tr w:rsidR="00B82966" w:rsidRPr="008B2943" w14:paraId="7463EB16" w14:textId="77777777" w:rsidTr="00990D71">
        <w:trPr>
          <w:cantSplit/>
          <w:jc w:val="center"/>
        </w:trPr>
        <w:tc>
          <w:tcPr>
            <w:tcW w:w="810" w:type="dxa"/>
          </w:tcPr>
          <w:p w14:paraId="045B798C" w14:textId="77777777" w:rsidR="00B82966" w:rsidRPr="008B2943" w:rsidRDefault="00B82966" w:rsidP="008B2943">
            <w:pPr>
              <w:pStyle w:val="Table10Center"/>
              <w:spacing w:before="20" w:after="20"/>
            </w:pPr>
            <w:r w:rsidRPr="008B2943">
              <w:t>23</w:t>
            </w:r>
          </w:p>
        </w:tc>
        <w:tc>
          <w:tcPr>
            <w:tcW w:w="1350" w:type="dxa"/>
          </w:tcPr>
          <w:p w14:paraId="4452AAD4" w14:textId="77777777" w:rsidR="00B82966" w:rsidRPr="008B2943" w:rsidRDefault="00B82966" w:rsidP="008B2943">
            <w:pPr>
              <w:pStyle w:val="Table10Center"/>
              <w:spacing w:before="20" w:after="20"/>
            </w:pPr>
          </w:p>
        </w:tc>
        <w:tc>
          <w:tcPr>
            <w:tcW w:w="1800" w:type="dxa"/>
          </w:tcPr>
          <w:p w14:paraId="32705EFC" w14:textId="77777777" w:rsidR="00B82966" w:rsidRPr="008B2943" w:rsidRDefault="00B82966" w:rsidP="008B2943">
            <w:pPr>
              <w:pStyle w:val="Table10Center"/>
              <w:spacing w:before="20" w:after="20"/>
            </w:pPr>
          </w:p>
        </w:tc>
        <w:tc>
          <w:tcPr>
            <w:tcW w:w="571" w:type="dxa"/>
            <w:tcBorders>
              <w:top w:val="nil"/>
              <w:bottom w:val="nil"/>
            </w:tcBorders>
          </w:tcPr>
          <w:p w14:paraId="1BF8A677" w14:textId="77777777" w:rsidR="00B82966" w:rsidRPr="008B2943" w:rsidRDefault="00B82966" w:rsidP="008B2943">
            <w:pPr>
              <w:pStyle w:val="Table10Center"/>
              <w:spacing w:before="20" w:after="20"/>
            </w:pPr>
          </w:p>
        </w:tc>
        <w:tc>
          <w:tcPr>
            <w:tcW w:w="849" w:type="dxa"/>
          </w:tcPr>
          <w:p w14:paraId="2D16F08F" w14:textId="77777777" w:rsidR="00B82966" w:rsidRPr="008B2943" w:rsidRDefault="00B82966" w:rsidP="008B2943">
            <w:pPr>
              <w:pStyle w:val="Table10Center"/>
              <w:spacing w:before="20" w:after="20"/>
            </w:pPr>
            <w:r w:rsidRPr="008B2943">
              <w:t>53</w:t>
            </w:r>
          </w:p>
        </w:tc>
        <w:tc>
          <w:tcPr>
            <w:tcW w:w="1370" w:type="dxa"/>
          </w:tcPr>
          <w:p w14:paraId="641762CE" w14:textId="77777777" w:rsidR="00B82966" w:rsidRPr="008B2943" w:rsidRDefault="00B82966" w:rsidP="008B2943">
            <w:pPr>
              <w:pStyle w:val="Table10Center"/>
              <w:spacing w:before="20" w:after="20"/>
            </w:pPr>
          </w:p>
        </w:tc>
        <w:tc>
          <w:tcPr>
            <w:tcW w:w="1800" w:type="dxa"/>
          </w:tcPr>
          <w:p w14:paraId="70367643" w14:textId="77777777" w:rsidR="00B82966" w:rsidRPr="008B2943" w:rsidRDefault="00B82966" w:rsidP="008B2943">
            <w:pPr>
              <w:pStyle w:val="Table10Center"/>
              <w:spacing w:before="20" w:after="20"/>
            </w:pPr>
          </w:p>
        </w:tc>
      </w:tr>
      <w:tr w:rsidR="00B82966" w:rsidRPr="008B2943" w14:paraId="1CE61DFE" w14:textId="77777777" w:rsidTr="00990D71">
        <w:trPr>
          <w:cantSplit/>
          <w:jc w:val="center"/>
        </w:trPr>
        <w:tc>
          <w:tcPr>
            <w:tcW w:w="810" w:type="dxa"/>
          </w:tcPr>
          <w:p w14:paraId="383EA9D9" w14:textId="77777777" w:rsidR="00B82966" w:rsidRPr="008B2943" w:rsidRDefault="00B82966" w:rsidP="008B2943">
            <w:pPr>
              <w:pStyle w:val="Table10Center"/>
              <w:spacing w:before="20" w:after="20"/>
            </w:pPr>
            <w:r w:rsidRPr="008B2943">
              <w:t>24</w:t>
            </w:r>
          </w:p>
        </w:tc>
        <w:tc>
          <w:tcPr>
            <w:tcW w:w="1350" w:type="dxa"/>
          </w:tcPr>
          <w:p w14:paraId="5706B13D" w14:textId="77777777" w:rsidR="00B82966" w:rsidRPr="008B2943" w:rsidRDefault="00B82966" w:rsidP="008B2943">
            <w:pPr>
              <w:pStyle w:val="Table10Center"/>
              <w:spacing w:before="20" w:after="20"/>
            </w:pPr>
          </w:p>
        </w:tc>
        <w:tc>
          <w:tcPr>
            <w:tcW w:w="1800" w:type="dxa"/>
          </w:tcPr>
          <w:p w14:paraId="36CA4EF9" w14:textId="77777777" w:rsidR="00B82966" w:rsidRPr="008B2943" w:rsidRDefault="00B82966" w:rsidP="008B2943">
            <w:pPr>
              <w:pStyle w:val="Table10Center"/>
              <w:spacing w:before="20" w:after="20"/>
            </w:pPr>
          </w:p>
        </w:tc>
        <w:tc>
          <w:tcPr>
            <w:tcW w:w="571" w:type="dxa"/>
            <w:tcBorders>
              <w:top w:val="nil"/>
              <w:bottom w:val="nil"/>
            </w:tcBorders>
          </w:tcPr>
          <w:p w14:paraId="0A4469D2" w14:textId="77777777" w:rsidR="00B82966" w:rsidRPr="008B2943" w:rsidRDefault="00B82966" w:rsidP="008B2943">
            <w:pPr>
              <w:pStyle w:val="Table10Center"/>
              <w:spacing w:before="20" w:after="20"/>
            </w:pPr>
          </w:p>
        </w:tc>
        <w:tc>
          <w:tcPr>
            <w:tcW w:w="849" w:type="dxa"/>
          </w:tcPr>
          <w:p w14:paraId="7D9C5C13" w14:textId="77777777" w:rsidR="00B82966" w:rsidRPr="008B2943" w:rsidRDefault="00B82966" w:rsidP="008B2943">
            <w:pPr>
              <w:pStyle w:val="Table10Center"/>
              <w:spacing w:before="20" w:after="20"/>
            </w:pPr>
            <w:r w:rsidRPr="008B2943">
              <w:t>54</w:t>
            </w:r>
          </w:p>
        </w:tc>
        <w:tc>
          <w:tcPr>
            <w:tcW w:w="1370" w:type="dxa"/>
          </w:tcPr>
          <w:p w14:paraId="72854D58" w14:textId="77777777" w:rsidR="00B82966" w:rsidRPr="008B2943" w:rsidRDefault="00B82966" w:rsidP="008B2943">
            <w:pPr>
              <w:pStyle w:val="Table10Center"/>
              <w:spacing w:before="20" w:after="20"/>
            </w:pPr>
          </w:p>
        </w:tc>
        <w:tc>
          <w:tcPr>
            <w:tcW w:w="1800" w:type="dxa"/>
          </w:tcPr>
          <w:p w14:paraId="7EF52053" w14:textId="77777777" w:rsidR="00B82966" w:rsidRPr="008B2943" w:rsidRDefault="00B82966" w:rsidP="008B2943">
            <w:pPr>
              <w:pStyle w:val="Table10Center"/>
              <w:spacing w:before="20" w:after="20"/>
            </w:pPr>
          </w:p>
        </w:tc>
      </w:tr>
      <w:tr w:rsidR="00B82966" w:rsidRPr="008B2943" w14:paraId="0A45E1C9" w14:textId="77777777" w:rsidTr="00990D71">
        <w:trPr>
          <w:cantSplit/>
          <w:jc w:val="center"/>
        </w:trPr>
        <w:tc>
          <w:tcPr>
            <w:tcW w:w="810" w:type="dxa"/>
          </w:tcPr>
          <w:p w14:paraId="43196D45" w14:textId="77777777" w:rsidR="00B82966" w:rsidRPr="008B2943" w:rsidRDefault="00B82966" w:rsidP="008B2943">
            <w:pPr>
              <w:pStyle w:val="Table10Center"/>
              <w:spacing w:before="20" w:after="20"/>
            </w:pPr>
            <w:r w:rsidRPr="008B2943">
              <w:t>25</w:t>
            </w:r>
          </w:p>
        </w:tc>
        <w:tc>
          <w:tcPr>
            <w:tcW w:w="1350" w:type="dxa"/>
          </w:tcPr>
          <w:p w14:paraId="4181BB4B" w14:textId="77777777" w:rsidR="00B82966" w:rsidRPr="008B2943" w:rsidRDefault="00B82966" w:rsidP="008B2943">
            <w:pPr>
              <w:pStyle w:val="Table10Center"/>
              <w:spacing w:before="20" w:after="20"/>
            </w:pPr>
          </w:p>
        </w:tc>
        <w:tc>
          <w:tcPr>
            <w:tcW w:w="1800" w:type="dxa"/>
          </w:tcPr>
          <w:p w14:paraId="28FB142C" w14:textId="77777777" w:rsidR="00B82966" w:rsidRPr="008B2943" w:rsidRDefault="00B82966" w:rsidP="008B2943">
            <w:pPr>
              <w:pStyle w:val="Table10Center"/>
              <w:spacing w:before="20" w:after="20"/>
            </w:pPr>
          </w:p>
        </w:tc>
        <w:tc>
          <w:tcPr>
            <w:tcW w:w="571" w:type="dxa"/>
            <w:tcBorders>
              <w:top w:val="nil"/>
              <w:bottom w:val="nil"/>
            </w:tcBorders>
          </w:tcPr>
          <w:p w14:paraId="4341B35A" w14:textId="77777777" w:rsidR="00B82966" w:rsidRPr="008B2943" w:rsidRDefault="00B82966" w:rsidP="008B2943">
            <w:pPr>
              <w:pStyle w:val="Table10Center"/>
              <w:spacing w:before="20" w:after="20"/>
            </w:pPr>
          </w:p>
        </w:tc>
        <w:tc>
          <w:tcPr>
            <w:tcW w:w="849" w:type="dxa"/>
          </w:tcPr>
          <w:p w14:paraId="4A8A5597" w14:textId="77777777" w:rsidR="00B82966" w:rsidRPr="008B2943" w:rsidRDefault="00B82966" w:rsidP="008B2943">
            <w:pPr>
              <w:pStyle w:val="Table10Center"/>
              <w:spacing w:before="20" w:after="20"/>
            </w:pPr>
            <w:r w:rsidRPr="008B2943">
              <w:t>55</w:t>
            </w:r>
          </w:p>
        </w:tc>
        <w:tc>
          <w:tcPr>
            <w:tcW w:w="1370" w:type="dxa"/>
          </w:tcPr>
          <w:p w14:paraId="38027027" w14:textId="77777777" w:rsidR="00B82966" w:rsidRPr="008B2943" w:rsidRDefault="00B82966" w:rsidP="008B2943">
            <w:pPr>
              <w:pStyle w:val="Table10Center"/>
              <w:spacing w:before="20" w:after="20"/>
            </w:pPr>
          </w:p>
        </w:tc>
        <w:tc>
          <w:tcPr>
            <w:tcW w:w="1800" w:type="dxa"/>
          </w:tcPr>
          <w:p w14:paraId="50954A07" w14:textId="77777777" w:rsidR="00B82966" w:rsidRPr="008B2943" w:rsidRDefault="00B82966" w:rsidP="008B2943">
            <w:pPr>
              <w:pStyle w:val="Table10Center"/>
              <w:spacing w:before="20" w:after="20"/>
            </w:pPr>
          </w:p>
        </w:tc>
      </w:tr>
      <w:tr w:rsidR="00B82966" w:rsidRPr="008B2943" w14:paraId="1016C786" w14:textId="77777777" w:rsidTr="00990D71">
        <w:trPr>
          <w:cantSplit/>
          <w:jc w:val="center"/>
        </w:trPr>
        <w:tc>
          <w:tcPr>
            <w:tcW w:w="810" w:type="dxa"/>
          </w:tcPr>
          <w:p w14:paraId="35F39D6F" w14:textId="77777777" w:rsidR="00B82966" w:rsidRPr="008B2943" w:rsidRDefault="00B82966" w:rsidP="008B2943">
            <w:pPr>
              <w:pStyle w:val="Table10Center"/>
              <w:spacing w:before="20" w:after="20"/>
            </w:pPr>
            <w:r w:rsidRPr="008B2943">
              <w:t>26</w:t>
            </w:r>
          </w:p>
        </w:tc>
        <w:tc>
          <w:tcPr>
            <w:tcW w:w="1350" w:type="dxa"/>
          </w:tcPr>
          <w:p w14:paraId="5DEB74C1" w14:textId="77777777" w:rsidR="00B82966" w:rsidRPr="008B2943" w:rsidRDefault="00B82966" w:rsidP="008B2943">
            <w:pPr>
              <w:pStyle w:val="Table10Center"/>
              <w:spacing w:before="20" w:after="20"/>
            </w:pPr>
          </w:p>
        </w:tc>
        <w:tc>
          <w:tcPr>
            <w:tcW w:w="1800" w:type="dxa"/>
          </w:tcPr>
          <w:p w14:paraId="2CEAEA41" w14:textId="77777777" w:rsidR="00B82966" w:rsidRPr="008B2943" w:rsidRDefault="00B82966" w:rsidP="008B2943">
            <w:pPr>
              <w:pStyle w:val="Table10Center"/>
              <w:spacing w:before="20" w:after="20"/>
            </w:pPr>
          </w:p>
        </w:tc>
        <w:tc>
          <w:tcPr>
            <w:tcW w:w="571" w:type="dxa"/>
            <w:tcBorders>
              <w:top w:val="nil"/>
              <w:bottom w:val="nil"/>
            </w:tcBorders>
          </w:tcPr>
          <w:p w14:paraId="4B2986CB" w14:textId="77777777" w:rsidR="00B82966" w:rsidRPr="008B2943" w:rsidRDefault="00B82966" w:rsidP="008B2943">
            <w:pPr>
              <w:pStyle w:val="Table10Center"/>
              <w:spacing w:before="20" w:after="20"/>
            </w:pPr>
          </w:p>
        </w:tc>
        <w:tc>
          <w:tcPr>
            <w:tcW w:w="849" w:type="dxa"/>
          </w:tcPr>
          <w:p w14:paraId="13250905" w14:textId="77777777" w:rsidR="00B82966" w:rsidRPr="008B2943" w:rsidRDefault="00B82966" w:rsidP="008B2943">
            <w:pPr>
              <w:pStyle w:val="Table10Center"/>
              <w:spacing w:before="20" w:after="20"/>
            </w:pPr>
            <w:r w:rsidRPr="008B2943">
              <w:t>56</w:t>
            </w:r>
          </w:p>
        </w:tc>
        <w:tc>
          <w:tcPr>
            <w:tcW w:w="1370" w:type="dxa"/>
          </w:tcPr>
          <w:p w14:paraId="0ED7AE2E" w14:textId="77777777" w:rsidR="00B82966" w:rsidRPr="008B2943" w:rsidRDefault="00B82966" w:rsidP="008B2943">
            <w:pPr>
              <w:pStyle w:val="Table10Center"/>
              <w:spacing w:before="20" w:after="20"/>
            </w:pPr>
          </w:p>
        </w:tc>
        <w:tc>
          <w:tcPr>
            <w:tcW w:w="1800" w:type="dxa"/>
          </w:tcPr>
          <w:p w14:paraId="0341D862" w14:textId="77777777" w:rsidR="00B82966" w:rsidRPr="008B2943" w:rsidRDefault="00B82966" w:rsidP="008B2943">
            <w:pPr>
              <w:pStyle w:val="Table10Center"/>
              <w:spacing w:before="20" w:after="20"/>
            </w:pPr>
          </w:p>
        </w:tc>
      </w:tr>
      <w:tr w:rsidR="00B82966" w:rsidRPr="008B2943" w14:paraId="2E639230" w14:textId="77777777" w:rsidTr="00990D71">
        <w:trPr>
          <w:cantSplit/>
          <w:jc w:val="center"/>
        </w:trPr>
        <w:tc>
          <w:tcPr>
            <w:tcW w:w="810" w:type="dxa"/>
          </w:tcPr>
          <w:p w14:paraId="54F121B1" w14:textId="77777777" w:rsidR="00B82966" w:rsidRPr="008B2943" w:rsidRDefault="00B82966" w:rsidP="008B2943">
            <w:pPr>
              <w:pStyle w:val="Table10Center"/>
              <w:spacing w:before="20" w:after="20"/>
            </w:pPr>
            <w:r w:rsidRPr="008B2943">
              <w:t>27</w:t>
            </w:r>
          </w:p>
        </w:tc>
        <w:tc>
          <w:tcPr>
            <w:tcW w:w="1350" w:type="dxa"/>
          </w:tcPr>
          <w:p w14:paraId="41A6751E" w14:textId="77777777" w:rsidR="00B82966" w:rsidRPr="008B2943" w:rsidRDefault="00B82966" w:rsidP="008B2943">
            <w:pPr>
              <w:pStyle w:val="Table10Center"/>
              <w:spacing w:before="20" w:after="20"/>
            </w:pPr>
          </w:p>
        </w:tc>
        <w:tc>
          <w:tcPr>
            <w:tcW w:w="1800" w:type="dxa"/>
          </w:tcPr>
          <w:p w14:paraId="29E7D65E" w14:textId="77777777" w:rsidR="00B82966" w:rsidRPr="008B2943" w:rsidRDefault="00B82966" w:rsidP="008B2943">
            <w:pPr>
              <w:pStyle w:val="Table10Center"/>
              <w:spacing w:before="20" w:after="20"/>
            </w:pPr>
          </w:p>
        </w:tc>
        <w:tc>
          <w:tcPr>
            <w:tcW w:w="571" w:type="dxa"/>
            <w:tcBorders>
              <w:top w:val="nil"/>
              <w:bottom w:val="nil"/>
            </w:tcBorders>
          </w:tcPr>
          <w:p w14:paraId="3E179F27" w14:textId="77777777" w:rsidR="00B82966" w:rsidRPr="008B2943" w:rsidRDefault="00B82966" w:rsidP="008B2943">
            <w:pPr>
              <w:pStyle w:val="Table10Center"/>
              <w:spacing w:before="20" w:after="20"/>
            </w:pPr>
          </w:p>
        </w:tc>
        <w:tc>
          <w:tcPr>
            <w:tcW w:w="849" w:type="dxa"/>
          </w:tcPr>
          <w:p w14:paraId="2B416E31" w14:textId="77777777" w:rsidR="00B82966" w:rsidRPr="008B2943" w:rsidRDefault="00B82966" w:rsidP="008B2943">
            <w:pPr>
              <w:pStyle w:val="Table10Center"/>
              <w:spacing w:before="20" w:after="20"/>
            </w:pPr>
            <w:r w:rsidRPr="008B2943">
              <w:t>57</w:t>
            </w:r>
          </w:p>
        </w:tc>
        <w:tc>
          <w:tcPr>
            <w:tcW w:w="1370" w:type="dxa"/>
          </w:tcPr>
          <w:p w14:paraId="082D0B2C" w14:textId="77777777" w:rsidR="00B82966" w:rsidRPr="008B2943" w:rsidRDefault="00B82966" w:rsidP="008B2943">
            <w:pPr>
              <w:pStyle w:val="Table10Center"/>
              <w:spacing w:before="20" w:after="20"/>
            </w:pPr>
          </w:p>
        </w:tc>
        <w:tc>
          <w:tcPr>
            <w:tcW w:w="1800" w:type="dxa"/>
          </w:tcPr>
          <w:p w14:paraId="43124165" w14:textId="77777777" w:rsidR="00B82966" w:rsidRPr="008B2943" w:rsidRDefault="00B82966" w:rsidP="008B2943">
            <w:pPr>
              <w:pStyle w:val="Table10Center"/>
              <w:spacing w:before="20" w:after="20"/>
            </w:pPr>
          </w:p>
        </w:tc>
      </w:tr>
      <w:tr w:rsidR="00B82966" w:rsidRPr="008B2943" w14:paraId="28F11AC5" w14:textId="77777777" w:rsidTr="00990D71">
        <w:trPr>
          <w:cantSplit/>
          <w:jc w:val="center"/>
        </w:trPr>
        <w:tc>
          <w:tcPr>
            <w:tcW w:w="810" w:type="dxa"/>
          </w:tcPr>
          <w:p w14:paraId="3CEC14C1" w14:textId="77777777" w:rsidR="00B82966" w:rsidRPr="008B2943" w:rsidRDefault="00B82966" w:rsidP="008B2943">
            <w:pPr>
              <w:pStyle w:val="Table10Center"/>
              <w:spacing w:before="20" w:after="20"/>
            </w:pPr>
            <w:r w:rsidRPr="008B2943">
              <w:t>28</w:t>
            </w:r>
          </w:p>
        </w:tc>
        <w:tc>
          <w:tcPr>
            <w:tcW w:w="1350" w:type="dxa"/>
          </w:tcPr>
          <w:p w14:paraId="47E4F75F" w14:textId="77777777" w:rsidR="00B82966" w:rsidRPr="008B2943" w:rsidRDefault="00B82966" w:rsidP="008B2943">
            <w:pPr>
              <w:pStyle w:val="Table10Center"/>
              <w:spacing w:before="20" w:after="20"/>
            </w:pPr>
          </w:p>
        </w:tc>
        <w:tc>
          <w:tcPr>
            <w:tcW w:w="1800" w:type="dxa"/>
          </w:tcPr>
          <w:p w14:paraId="35F2C763" w14:textId="77777777" w:rsidR="00B82966" w:rsidRPr="008B2943" w:rsidRDefault="00B82966" w:rsidP="008B2943">
            <w:pPr>
              <w:pStyle w:val="Table10Center"/>
              <w:spacing w:before="20" w:after="20"/>
            </w:pPr>
          </w:p>
        </w:tc>
        <w:tc>
          <w:tcPr>
            <w:tcW w:w="571" w:type="dxa"/>
            <w:tcBorders>
              <w:top w:val="nil"/>
              <w:bottom w:val="nil"/>
            </w:tcBorders>
          </w:tcPr>
          <w:p w14:paraId="3DD7EC91" w14:textId="77777777" w:rsidR="00B82966" w:rsidRPr="008B2943" w:rsidRDefault="00B82966" w:rsidP="008B2943">
            <w:pPr>
              <w:pStyle w:val="Table10Center"/>
              <w:spacing w:before="20" w:after="20"/>
            </w:pPr>
          </w:p>
        </w:tc>
        <w:tc>
          <w:tcPr>
            <w:tcW w:w="849" w:type="dxa"/>
          </w:tcPr>
          <w:p w14:paraId="1F9B5B15" w14:textId="77777777" w:rsidR="00B82966" w:rsidRPr="008B2943" w:rsidRDefault="00B82966" w:rsidP="008B2943">
            <w:pPr>
              <w:pStyle w:val="Table10Center"/>
              <w:spacing w:before="20" w:after="20"/>
            </w:pPr>
            <w:r w:rsidRPr="008B2943">
              <w:t>58</w:t>
            </w:r>
          </w:p>
        </w:tc>
        <w:tc>
          <w:tcPr>
            <w:tcW w:w="1370" w:type="dxa"/>
          </w:tcPr>
          <w:p w14:paraId="2601F764" w14:textId="77777777" w:rsidR="00B82966" w:rsidRPr="008B2943" w:rsidRDefault="00B82966" w:rsidP="008B2943">
            <w:pPr>
              <w:pStyle w:val="Table10Center"/>
              <w:spacing w:before="20" w:after="20"/>
            </w:pPr>
          </w:p>
        </w:tc>
        <w:tc>
          <w:tcPr>
            <w:tcW w:w="1800" w:type="dxa"/>
          </w:tcPr>
          <w:p w14:paraId="347C8B19" w14:textId="77777777" w:rsidR="00B82966" w:rsidRPr="008B2943" w:rsidRDefault="00B82966" w:rsidP="008B2943">
            <w:pPr>
              <w:pStyle w:val="Table10Center"/>
              <w:spacing w:before="20" w:after="20"/>
            </w:pPr>
          </w:p>
        </w:tc>
      </w:tr>
      <w:tr w:rsidR="00B82966" w:rsidRPr="008B2943" w14:paraId="1CB00C2B" w14:textId="77777777" w:rsidTr="00990D71">
        <w:trPr>
          <w:cantSplit/>
          <w:jc w:val="center"/>
        </w:trPr>
        <w:tc>
          <w:tcPr>
            <w:tcW w:w="810" w:type="dxa"/>
          </w:tcPr>
          <w:p w14:paraId="449CC57E" w14:textId="77777777" w:rsidR="00B82966" w:rsidRPr="008B2943" w:rsidRDefault="00B82966" w:rsidP="008B2943">
            <w:pPr>
              <w:pStyle w:val="Table10Center"/>
              <w:spacing w:before="20" w:after="20"/>
            </w:pPr>
            <w:r w:rsidRPr="008B2943">
              <w:t>29</w:t>
            </w:r>
          </w:p>
        </w:tc>
        <w:tc>
          <w:tcPr>
            <w:tcW w:w="1350" w:type="dxa"/>
          </w:tcPr>
          <w:p w14:paraId="4D514904" w14:textId="77777777" w:rsidR="00B82966" w:rsidRPr="008B2943" w:rsidRDefault="00B82966" w:rsidP="008B2943">
            <w:pPr>
              <w:pStyle w:val="Table10Center"/>
              <w:spacing w:before="20" w:after="20"/>
            </w:pPr>
          </w:p>
        </w:tc>
        <w:tc>
          <w:tcPr>
            <w:tcW w:w="1800" w:type="dxa"/>
          </w:tcPr>
          <w:p w14:paraId="426AFAEA" w14:textId="77777777" w:rsidR="00B82966" w:rsidRPr="008B2943" w:rsidRDefault="00B82966" w:rsidP="008B2943">
            <w:pPr>
              <w:pStyle w:val="Table10Center"/>
              <w:spacing w:before="20" w:after="20"/>
            </w:pPr>
          </w:p>
        </w:tc>
        <w:tc>
          <w:tcPr>
            <w:tcW w:w="571" w:type="dxa"/>
            <w:tcBorders>
              <w:top w:val="nil"/>
              <w:bottom w:val="nil"/>
            </w:tcBorders>
          </w:tcPr>
          <w:p w14:paraId="1D28C265" w14:textId="77777777" w:rsidR="00B82966" w:rsidRPr="008B2943" w:rsidRDefault="00B82966" w:rsidP="008B2943">
            <w:pPr>
              <w:pStyle w:val="Table10Center"/>
              <w:spacing w:before="20" w:after="20"/>
            </w:pPr>
          </w:p>
        </w:tc>
        <w:tc>
          <w:tcPr>
            <w:tcW w:w="849" w:type="dxa"/>
          </w:tcPr>
          <w:p w14:paraId="3FB658EF" w14:textId="77777777" w:rsidR="00B82966" w:rsidRPr="008B2943" w:rsidRDefault="00B82966" w:rsidP="008B2943">
            <w:pPr>
              <w:pStyle w:val="Table10Center"/>
              <w:spacing w:before="20" w:after="20"/>
            </w:pPr>
            <w:r w:rsidRPr="008B2943">
              <w:t>59</w:t>
            </w:r>
          </w:p>
        </w:tc>
        <w:tc>
          <w:tcPr>
            <w:tcW w:w="1370" w:type="dxa"/>
          </w:tcPr>
          <w:p w14:paraId="517EA429" w14:textId="77777777" w:rsidR="00B82966" w:rsidRPr="008B2943" w:rsidRDefault="00B82966" w:rsidP="008B2943">
            <w:pPr>
              <w:pStyle w:val="Table10Center"/>
              <w:spacing w:before="20" w:after="20"/>
            </w:pPr>
          </w:p>
        </w:tc>
        <w:tc>
          <w:tcPr>
            <w:tcW w:w="1800" w:type="dxa"/>
          </w:tcPr>
          <w:p w14:paraId="026CA2D9" w14:textId="77777777" w:rsidR="00B82966" w:rsidRPr="008B2943" w:rsidRDefault="00B82966" w:rsidP="008B2943">
            <w:pPr>
              <w:pStyle w:val="Table10Center"/>
              <w:spacing w:before="20" w:after="20"/>
            </w:pPr>
          </w:p>
        </w:tc>
      </w:tr>
      <w:tr w:rsidR="00B82966" w:rsidRPr="008B2943" w14:paraId="42D683D9" w14:textId="77777777" w:rsidTr="00990D71">
        <w:trPr>
          <w:cantSplit/>
          <w:jc w:val="center"/>
        </w:trPr>
        <w:tc>
          <w:tcPr>
            <w:tcW w:w="810" w:type="dxa"/>
          </w:tcPr>
          <w:p w14:paraId="28CF7CFB" w14:textId="77777777" w:rsidR="00B82966" w:rsidRPr="008B2943" w:rsidRDefault="00B82966" w:rsidP="008B2943">
            <w:pPr>
              <w:pStyle w:val="Table10Center"/>
              <w:spacing w:before="20" w:after="20"/>
            </w:pPr>
            <w:r w:rsidRPr="008B2943">
              <w:t>30</w:t>
            </w:r>
          </w:p>
        </w:tc>
        <w:tc>
          <w:tcPr>
            <w:tcW w:w="1350" w:type="dxa"/>
          </w:tcPr>
          <w:p w14:paraId="3AFA6BDF" w14:textId="77777777" w:rsidR="00B82966" w:rsidRPr="008B2943" w:rsidRDefault="00B82966" w:rsidP="008B2943">
            <w:pPr>
              <w:pStyle w:val="Table10Center"/>
              <w:spacing w:before="20" w:after="20"/>
            </w:pPr>
          </w:p>
        </w:tc>
        <w:tc>
          <w:tcPr>
            <w:tcW w:w="1800" w:type="dxa"/>
          </w:tcPr>
          <w:p w14:paraId="340916D0" w14:textId="77777777" w:rsidR="00B82966" w:rsidRPr="008B2943" w:rsidRDefault="00B82966" w:rsidP="008B2943">
            <w:pPr>
              <w:pStyle w:val="Table10Center"/>
              <w:spacing w:before="20" w:after="20"/>
            </w:pPr>
          </w:p>
        </w:tc>
        <w:tc>
          <w:tcPr>
            <w:tcW w:w="571" w:type="dxa"/>
            <w:tcBorders>
              <w:top w:val="nil"/>
              <w:bottom w:val="nil"/>
            </w:tcBorders>
          </w:tcPr>
          <w:p w14:paraId="5BBD0A5E" w14:textId="77777777" w:rsidR="00B82966" w:rsidRPr="008B2943" w:rsidRDefault="00B82966" w:rsidP="008B2943">
            <w:pPr>
              <w:pStyle w:val="Table10Center"/>
              <w:spacing w:before="20" w:after="20"/>
            </w:pPr>
          </w:p>
        </w:tc>
        <w:tc>
          <w:tcPr>
            <w:tcW w:w="849" w:type="dxa"/>
          </w:tcPr>
          <w:p w14:paraId="7E43AC0F" w14:textId="77777777" w:rsidR="00B82966" w:rsidRPr="008B2943" w:rsidRDefault="00B82966" w:rsidP="008B2943">
            <w:pPr>
              <w:pStyle w:val="Table10Center"/>
              <w:spacing w:before="20" w:after="20"/>
            </w:pPr>
            <w:r w:rsidRPr="008B2943">
              <w:t>60</w:t>
            </w:r>
          </w:p>
        </w:tc>
        <w:tc>
          <w:tcPr>
            <w:tcW w:w="1370" w:type="dxa"/>
          </w:tcPr>
          <w:p w14:paraId="052CBB95" w14:textId="77777777" w:rsidR="00B82966" w:rsidRPr="008B2943" w:rsidRDefault="00B82966" w:rsidP="008B2943">
            <w:pPr>
              <w:pStyle w:val="Table10Center"/>
              <w:spacing w:before="20" w:after="20"/>
            </w:pPr>
          </w:p>
        </w:tc>
        <w:tc>
          <w:tcPr>
            <w:tcW w:w="1800" w:type="dxa"/>
          </w:tcPr>
          <w:p w14:paraId="2024E79F" w14:textId="77777777" w:rsidR="00B82966" w:rsidRPr="008B2943" w:rsidRDefault="00B82966" w:rsidP="008B2943">
            <w:pPr>
              <w:pStyle w:val="Table10Center"/>
              <w:spacing w:before="20" w:after="20"/>
            </w:pPr>
          </w:p>
        </w:tc>
      </w:tr>
    </w:tbl>
    <w:p w14:paraId="3A8CE171" w14:textId="77777777" w:rsidR="00B82966" w:rsidRPr="008B2943" w:rsidRDefault="00B82966" w:rsidP="008B2943">
      <w:pPr>
        <w:pStyle w:val="AASectionTableSpacer"/>
      </w:pPr>
    </w:p>
    <w:tbl>
      <w:tblPr>
        <w:tblStyle w:val="TableGrid"/>
        <w:tblW w:w="0" w:type="auto"/>
        <w:jc w:val="center"/>
        <w:tblLayout w:type="fixed"/>
        <w:tblCellMar>
          <w:left w:w="115" w:type="dxa"/>
          <w:right w:w="115" w:type="dxa"/>
        </w:tblCellMar>
        <w:tblLook w:val="01E0" w:firstRow="1" w:lastRow="1" w:firstColumn="1" w:lastColumn="1" w:noHBand="0" w:noVBand="0"/>
      </w:tblPr>
      <w:tblGrid>
        <w:gridCol w:w="810"/>
        <w:gridCol w:w="1350"/>
        <w:gridCol w:w="1800"/>
        <w:gridCol w:w="571"/>
        <w:gridCol w:w="849"/>
        <w:gridCol w:w="1370"/>
        <w:gridCol w:w="1800"/>
      </w:tblGrid>
      <w:tr w:rsidR="00B82966" w:rsidRPr="008B2943" w14:paraId="3ACC082F" w14:textId="77777777" w:rsidTr="00990D71">
        <w:trPr>
          <w:cantSplit/>
          <w:jc w:val="center"/>
        </w:trPr>
        <w:tc>
          <w:tcPr>
            <w:tcW w:w="810" w:type="dxa"/>
          </w:tcPr>
          <w:p w14:paraId="49B17C13" w14:textId="77777777" w:rsidR="00B82966" w:rsidRPr="008B2943" w:rsidRDefault="00B82966" w:rsidP="008B2943">
            <w:pPr>
              <w:pStyle w:val="Table10Center"/>
              <w:keepNext/>
              <w:spacing w:before="40" w:after="20"/>
            </w:pPr>
            <w:r w:rsidRPr="008B2943">
              <w:lastRenderedPageBreak/>
              <w:t>Step</w:t>
            </w:r>
          </w:p>
        </w:tc>
        <w:tc>
          <w:tcPr>
            <w:tcW w:w="1350" w:type="dxa"/>
          </w:tcPr>
          <w:p w14:paraId="38F1BE71" w14:textId="66BE4457" w:rsidR="00B82966" w:rsidRPr="008B2943" w:rsidRDefault="00177462" w:rsidP="008B2943">
            <w:pPr>
              <w:pStyle w:val="Table10Center"/>
              <w:keepNext/>
              <w:spacing w:before="40" w:after="20"/>
            </w:pPr>
            <w:r w:rsidRPr="008B2943">
              <w:fldChar w:fldCharType="begin"/>
            </w:r>
            <w:r w:rsidRPr="008B2943">
              <w:instrText xml:space="preserve"> REF _Ref536713475 \w \h \*MERGEFORMAT </w:instrText>
            </w:r>
            <w:r w:rsidRPr="008B2943">
              <w:fldChar w:fldCharType="separate"/>
            </w:r>
            <w:r w:rsidR="008B2943">
              <w:t>6.0[27]</w:t>
            </w:r>
            <w:r w:rsidRPr="008B2943">
              <w:fldChar w:fldCharType="end"/>
            </w:r>
          </w:p>
        </w:tc>
        <w:tc>
          <w:tcPr>
            <w:tcW w:w="1800" w:type="dxa"/>
          </w:tcPr>
          <w:p w14:paraId="2D23D137" w14:textId="2C94EDA7" w:rsidR="00B82966" w:rsidRPr="008B2943" w:rsidRDefault="00B82966" w:rsidP="008B2943">
            <w:pPr>
              <w:pStyle w:val="Table10Center"/>
              <w:keepNext/>
              <w:spacing w:before="40" w:after="20"/>
            </w:pPr>
            <w:r w:rsidRPr="008B2943">
              <w:fldChar w:fldCharType="begin"/>
            </w:r>
            <w:r w:rsidRPr="008B2943">
              <w:instrText xml:space="preserve"> REF _Ref124738409 \w \h \*MERGEFORMAT </w:instrText>
            </w:r>
            <w:r w:rsidRPr="008B2943">
              <w:fldChar w:fldCharType="separate"/>
            </w:r>
            <w:r w:rsidR="008B2943">
              <w:t>6.0[41.2]</w:t>
            </w:r>
            <w:r w:rsidRPr="008B2943">
              <w:fldChar w:fldCharType="end"/>
            </w:r>
          </w:p>
        </w:tc>
        <w:tc>
          <w:tcPr>
            <w:tcW w:w="571" w:type="dxa"/>
            <w:tcBorders>
              <w:top w:val="nil"/>
              <w:bottom w:val="nil"/>
            </w:tcBorders>
          </w:tcPr>
          <w:p w14:paraId="521DEE7D" w14:textId="77777777" w:rsidR="00B82966" w:rsidRPr="008B2943" w:rsidRDefault="00B82966" w:rsidP="008B2943">
            <w:pPr>
              <w:pStyle w:val="Table10Center"/>
              <w:keepNext/>
              <w:spacing w:before="40" w:after="20"/>
            </w:pPr>
          </w:p>
        </w:tc>
        <w:tc>
          <w:tcPr>
            <w:tcW w:w="849" w:type="dxa"/>
          </w:tcPr>
          <w:p w14:paraId="61532480" w14:textId="77777777" w:rsidR="00B82966" w:rsidRPr="008B2943" w:rsidRDefault="00B82966" w:rsidP="008B2943">
            <w:pPr>
              <w:pStyle w:val="Table10Center"/>
              <w:keepNext/>
              <w:spacing w:before="40" w:after="20"/>
            </w:pPr>
            <w:r w:rsidRPr="008B2943">
              <w:t>Step</w:t>
            </w:r>
          </w:p>
        </w:tc>
        <w:tc>
          <w:tcPr>
            <w:tcW w:w="1370" w:type="dxa"/>
          </w:tcPr>
          <w:p w14:paraId="4DAC1C57" w14:textId="5E20C0DD" w:rsidR="00B82966" w:rsidRPr="008B2943" w:rsidRDefault="00177462" w:rsidP="008B2943">
            <w:pPr>
              <w:pStyle w:val="Table10Center"/>
              <w:keepNext/>
              <w:spacing w:before="40" w:after="20"/>
            </w:pPr>
            <w:r w:rsidRPr="008B2943">
              <w:fldChar w:fldCharType="begin"/>
            </w:r>
            <w:r w:rsidRPr="008B2943">
              <w:instrText xml:space="preserve"> REF _Ref536713475 \w \h \*MERGEFORMAT </w:instrText>
            </w:r>
            <w:r w:rsidRPr="008B2943">
              <w:fldChar w:fldCharType="separate"/>
            </w:r>
            <w:r w:rsidR="008B2943">
              <w:t>6.0[27]</w:t>
            </w:r>
            <w:r w:rsidRPr="008B2943">
              <w:fldChar w:fldCharType="end"/>
            </w:r>
          </w:p>
        </w:tc>
        <w:tc>
          <w:tcPr>
            <w:tcW w:w="1800" w:type="dxa"/>
          </w:tcPr>
          <w:p w14:paraId="5EC80747" w14:textId="23C92CC3" w:rsidR="00B82966" w:rsidRPr="008B2943" w:rsidRDefault="00B82966" w:rsidP="008B2943">
            <w:pPr>
              <w:pStyle w:val="Table10Center"/>
              <w:keepNext/>
              <w:spacing w:before="40" w:after="20"/>
            </w:pPr>
            <w:r w:rsidRPr="008B2943">
              <w:fldChar w:fldCharType="begin"/>
            </w:r>
            <w:r w:rsidRPr="008B2943">
              <w:instrText xml:space="preserve"> REF _Ref124738409 \w \h \*MERGEFORMAT </w:instrText>
            </w:r>
            <w:r w:rsidRPr="008B2943">
              <w:fldChar w:fldCharType="separate"/>
            </w:r>
            <w:r w:rsidR="008B2943">
              <w:t>6.0[41.2]</w:t>
            </w:r>
            <w:r w:rsidRPr="008B2943">
              <w:fldChar w:fldCharType="end"/>
            </w:r>
          </w:p>
        </w:tc>
      </w:tr>
      <w:tr w:rsidR="00B82966" w:rsidRPr="008B2943" w14:paraId="08D89F3F" w14:textId="77777777" w:rsidTr="00990D71">
        <w:trPr>
          <w:cantSplit/>
          <w:jc w:val="center"/>
        </w:trPr>
        <w:tc>
          <w:tcPr>
            <w:tcW w:w="810" w:type="dxa"/>
            <w:vAlign w:val="bottom"/>
          </w:tcPr>
          <w:p w14:paraId="4062C14D" w14:textId="77777777" w:rsidR="00B82966" w:rsidRPr="008B2943" w:rsidRDefault="00B82966" w:rsidP="008B2943">
            <w:pPr>
              <w:pStyle w:val="Table10Center"/>
              <w:keepNext/>
              <w:spacing w:before="20" w:after="20"/>
            </w:pPr>
            <w:r w:rsidRPr="008B2943">
              <w:t>Cell #</w:t>
            </w:r>
          </w:p>
        </w:tc>
        <w:tc>
          <w:tcPr>
            <w:tcW w:w="1350" w:type="dxa"/>
          </w:tcPr>
          <w:p w14:paraId="279E72BA" w14:textId="77777777" w:rsidR="00B82966" w:rsidRPr="008B2943" w:rsidRDefault="00B82966" w:rsidP="008B2943">
            <w:pPr>
              <w:pStyle w:val="Table10Center"/>
              <w:keepNext/>
              <w:spacing w:before="20" w:after="20"/>
            </w:pPr>
            <w:r w:rsidRPr="008B2943">
              <w:t>As-Found</w:t>
            </w:r>
          </w:p>
          <w:p w14:paraId="04A4158D" w14:textId="77777777" w:rsidR="00B82966" w:rsidRPr="008B2943" w:rsidRDefault="00B82966" w:rsidP="008B2943">
            <w:pPr>
              <w:pStyle w:val="Table10Center"/>
              <w:keepNext/>
              <w:spacing w:before="20" w:after="20"/>
            </w:pPr>
            <w:r w:rsidRPr="008B2943">
              <w:t>Level &gt; min. and </w:t>
            </w:r>
            <w:r w:rsidRPr="008B2943">
              <w:sym w:font="Symbol" w:char="F0A3"/>
            </w:r>
            <w:r w:rsidRPr="008B2943">
              <w:t> 1/4” above max mark x</w:t>
            </w:r>
          </w:p>
          <w:p w14:paraId="25DB7CBE" w14:textId="77777777" w:rsidR="00B82966" w:rsidRPr="008B2943" w:rsidRDefault="00B82966" w:rsidP="008B2943">
            <w:pPr>
              <w:pStyle w:val="Table10Center"/>
              <w:keepNext/>
              <w:spacing w:before="20" w:after="20"/>
            </w:pPr>
            <w:r w:rsidRPr="008B2943">
              <w:t>*(AC)</w:t>
            </w:r>
          </w:p>
        </w:tc>
        <w:tc>
          <w:tcPr>
            <w:tcW w:w="1800" w:type="dxa"/>
          </w:tcPr>
          <w:p w14:paraId="704D598A" w14:textId="77777777" w:rsidR="00B82966" w:rsidRPr="008B2943" w:rsidRDefault="00B82966" w:rsidP="008B2943">
            <w:pPr>
              <w:pStyle w:val="Table10Center"/>
              <w:keepNext/>
              <w:spacing w:before="20" w:after="20"/>
            </w:pPr>
            <w:r w:rsidRPr="008B2943">
              <w:t>Water Added</w:t>
            </w:r>
          </w:p>
          <w:p w14:paraId="6270FF23" w14:textId="77777777" w:rsidR="00B82966" w:rsidRPr="008B2943" w:rsidRDefault="00B82966" w:rsidP="008B2943">
            <w:pPr>
              <w:pStyle w:val="Table10Center"/>
              <w:keepNext/>
              <w:spacing w:before="20" w:after="20"/>
            </w:pPr>
            <w:r w:rsidRPr="008B2943">
              <w:t>(ml)</w:t>
            </w:r>
          </w:p>
          <w:p w14:paraId="23F8D33C" w14:textId="77777777" w:rsidR="00B82966" w:rsidRPr="008B2943" w:rsidRDefault="00B82966" w:rsidP="008B2943">
            <w:pPr>
              <w:pStyle w:val="Table10Center"/>
            </w:pPr>
            <w:r w:rsidRPr="008B2943">
              <w:t>(N/A cells not requiring water addition)</w:t>
            </w:r>
          </w:p>
        </w:tc>
        <w:tc>
          <w:tcPr>
            <w:tcW w:w="571" w:type="dxa"/>
            <w:tcBorders>
              <w:top w:val="nil"/>
              <w:bottom w:val="nil"/>
            </w:tcBorders>
          </w:tcPr>
          <w:p w14:paraId="1BCC5F65" w14:textId="77777777" w:rsidR="00B82966" w:rsidRPr="008B2943" w:rsidRDefault="00B82966" w:rsidP="008B2943">
            <w:pPr>
              <w:pStyle w:val="Table10Center"/>
              <w:keepNext/>
              <w:spacing w:before="20" w:after="20"/>
            </w:pPr>
          </w:p>
        </w:tc>
        <w:tc>
          <w:tcPr>
            <w:tcW w:w="849" w:type="dxa"/>
            <w:vAlign w:val="bottom"/>
          </w:tcPr>
          <w:p w14:paraId="0A745AD2" w14:textId="77777777" w:rsidR="00B82966" w:rsidRPr="008B2943" w:rsidRDefault="00B82966" w:rsidP="008B2943">
            <w:pPr>
              <w:pStyle w:val="Table10Center"/>
              <w:keepNext/>
              <w:spacing w:before="20" w:after="20"/>
            </w:pPr>
            <w:r w:rsidRPr="008B2943">
              <w:t>Cell #</w:t>
            </w:r>
          </w:p>
        </w:tc>
        <w:tc>
          <w:tcPr>
            <w:tcW w:w="1370" w:type="dxa"/>
          </w:tcPr>
          <w:p w14:paraId="2CCCD573" w14:textId="77777777" w:rsidR="00B82966" w:rsidRPr="008B2943" w:rsidRDefault="00B82966" w:rsidP="008B2943">
            <w:pPr>
              <w:pStyle w:val="Table10Center"/>
              <w:keepNext/>
              <w:spacing w:before="20" w:after="20"/>
            </w:pPr>
            <w:r w:rsidRPr="008B2943">
              <w:t>As-Found</w:t>
            </w:r>
          </w:p>
          <w:p w14:paraId="4925683B" w14:textId="77777777" w:rsidR="00B82966" w:rsidRPr="008B2943" w:rsidRDefault="00B82966" w:rsidP="008B2943">
            <w:pPr>
              <w:pStyle w:val="Table10Center"/>
              <w:keepNext/>
              <w:spacing w:before="20" w:after="20"/>
            </w:pPr>
            <w:r w:rsidRPr="008B2943">
              <w:t>Level &gt; min. and </w:t>
            </w:r>
            <w:r w:rsidRPr="008B2943">
              <w:sym w:font="Symbol" w:char="F0A3"/>
            </w:r>
            <w:r w:rsidRPr="008B2943">
              <w:t> 1/4” above max mark x</w:t>
            </w:r>
          </w:p>
          <w:p w14:paraId="3B1C75E7" w14:textId="77777777" w:rsidR="00B82966" w:rsidRPr="008B2943" w:rsidRDefault="00B82966" w:rsidP="008B2943">
            <w:pPr>
              <w:pStyle w:val="Table10Center"/>
              <w:keepNext/>
              <w:spacing w:before="20" w:after="20"/>
            </w:pPr>
            <w:r w:rsidRPr="008B2943">
              <w:t>*(AC)</w:t>
            </w:r>
          </w:p>
        </w:tc>
        <w:tc>
          <w:tcPr>
            <w:tcW w:w="1800" w:type="dxa"/>
          </w:tcPr>
          <w:p w14:paraId="4DE3E9EC" w14:textId="77777777" w:rsidR="00B82966" w:rsidRPr="008B2943" w:rsidRDefault="00B82966" w:rsidP="008B2943">
            <w:pPr>
              <w:pStyle w:val="Table10Center"/>
              <w:keepNext/>
              <w:spacing w:before="20" w:after="20"/>
            </w:pPr>
            <w:r w:rsidRPr="008B2943">
              <w:t>Water Added</w:t>
            </w:r>
          </w:p>
          <w:p w14:paraId="3B91D5C1" w14:textId="77777777" w:rsidR="00B82966" w:rsidRPr="008B2943" w:rsidRDefault="00B82966" w:rsidP="008B2943">
            <w:pPr>
              <w:pStyle w:val="Table10Center"/>
              <w:keepNext/>
              <w:spacing w:before="20" w:after="20"/>
            </w:pPr>
            <w:r w:rsidRPr="008B2943">
              <w:t>(ml)</w:t>
            </w:r>
          </w:p>
          <w:p w14:paraId="64C230D7" w14:textId="77777777" w:rsidR="00B82966" w:rsidRPr="008B2943" w:rsidRDefault="00B82966" w:rsidP="008B2943">
            <w:pPr>
              <w:pStyle w:val="Table10Center"/>
            </w:pPr>
            <w:r w:rsidRPr="008B2943">
              <w:t>(N/A cell not requiring water addition)</w:t>
            </w:r>
          </w:p>
        </w:tc>
      </w:tr>
      <w:tr w:rsidR="00B82966" w:rsidRPr="008B2943" w14:paraId="4B241276" w14:textId="77777777" w:rsidTr="00990D71">
        <w:trPr>
          <w:cantSplit/>
          <w:jc w:val="center"/>
        </w:trPr>
        <w:tc>
          <w:tcPr>
            <w:tcW w:w="810" w:type="dxa"/>
          </w:tcPr>
          <w:p w14:paraId="7961E004" w14:textId="77777777" w:rsidR="00B82966" w:rsidRPr="008B2943" w:rsidRDefault="00B82966" w:rsidP="008B2943">
            <w:pPr>
              <w:pStyle w:val="Table10Center"/>
              <w:keepNext/>
              <w:spacing w:before="20" w:after="20"/>
            </w:pPr>
            <w:r w:rsidRPr="008B2943">
              <w:t>61</w:t>
            </w:r>
          </w:p>
        </w:tc>
        <w:tc>
          <w:tcPr>
            <w:tcW w:w="1350" w:type="dxa"/>
          </w:tcPr>
          <w:p w14:paraId="3ADBF922" w14:textId="77777777" w:rsidR="00B82966" w:rsidRPr="008B2943" w:rsidRDefault="00B82966" w:rsidP="008B2943">
            <w:pPr>
              <w:pStyle w:val="Table10Center"/>
              <w:keepNext/>
              <w:spacing w:before="20" w:after="20"/>
            </w:pPr>
          </w:p>
        </w:tc>
        <w:tc>
          <w:tcPr>
            <w:tcW w:w="1800" w:type="dxa"/>
          </w:tcPr>
          <w:p w14:paraId="23F1549C" w14:textId="77777777" w:rsidR="00B82966" w:rsidRPr="008B2943" w:rsidRDefault="00B82966" w:rsidP="008B2943">
            <w:pPr>
              <w:pStyle w:val="Table10Center"/>
              <w:keepNext/>
              <w:spacing w:before="20" w:after="20"/>
            </w:pPr>
          </w:p>
        </w:tc>
        <w:tc>
          <w:tcPr>
            <w:tcW w:w="571" w:type="dxa"/>
            <w:tcBorders>
              <w:top w:val="nil"/>
              <w:bottom w:val="nil"/>
            </w:tcBorders>
          </w:tcPr>
          <w:p w14:paraId="7C47B48B" w14:textId="77777777" w:rsidR="00B82966" w:rsidRPr="008B2943" w:rsidRDefault="00B82966" w:rsidP="008B2943">
            <w:pPr>
              <w:pStyle w:val="Table10Center"/>
              <w:keepNext/>
              <w:spacing w:before="20" w:after="20"/>
            </w:pPr>
          </w:p>
        </w:tc>
        <w:tc>
          <w:tcPr>
            <w:tcW w:w="849" w:type="dxa"/>
          </w:tcPr>
          <w:p w14:paraId="65E62A76" w14:textId="77777777" w:rsidR="00B82966" w:rsidRPr="008B2943" w:rsidRDefault="00B82966" w:rsidP="008B2943">
            <w:pPr>
              <w:pStyle w:val="Table10Center"/>
              <w:keepNext/>
              <w:spacing w:before="20" w:after="20"/>
            </w:pPr>
            <w:r w:rsidRPr="008B2943">
              <w:t>91</w:t>
            </w:r>
          </w:p>
        </w:tc>
        <w:tc>
          <w:tcPr>
            <w:tcW w:w="1370" w:type="dxa"/>
          </w:tcPr>
          <w:p w14:paraId="49F7D559" w14:textId="77777777" w:rsidR="00B82966" w:rsidRPr="008B2943" w:rsidRDefault="00B82966" w:rsidP="008B2943">
            <w:pPr>
              <w:pStyle w:val="Table10Center"/>
              <w:keepNext/>
              <w:spacing w:before="20" w:after="20"/>
            </w:pPr>
          </w:p>
        </w:tc>
        <w:tc>
          <w:tcPr>
            <w:tcW w:w="1800" w:type="dxa"/>
          </w:tcPr>
          <w:p w14:paraId="43C08110" w14:textId="77777777" w:rsidR="00B82966" w:rsidRPr="008B2943" w:rsidRDefault="00B82966" w:rsidP="008B2943">
            <w:pPr>
              <w:pStyle w:val="Table10Center"/>
              <w:keepNext/>
              <w:spacing w:before="20" w:after="20"/>
            </w:pPr>
          </w:p>
        </w:tc>
      </w:tr>
      <w:tr w:rsidR="00B82966" w:rsidRPr="008B2943" w14:paraId="65A29CF2" w14:textId="77777777" w:rsidTr="00990D71">
        <w:trPr>
          <w:cantSplit/>
          <w:jc w:val="center"/>
        </w:trPr>
        <w:tc>
          <w:tcPr>
            <w:tcW w:w="810" w:type="dxa"/>
          </w:tcPr>
          <w:p w14:paraId="41E515EE" w14:textId="77777777" w:rsidR="00B82966" w:rsidRPr="008B2943" w:rsidRDefault="00B82966" w:rsidP="008B2943">
            <w:pPr>
              <w:pStyle w:val="Table10Center"/>
              <w:keepNext/>
              <w:spacing w:before="20" w:after="20"/>
            </w:pPr>
            <w:r w:rsidRPr="008B2943">
              <w:t>62</w:t>
            </w:r>
          </w:p>
        </w:tc>
        <w:tc>
          <w:tcPr>
            <w:tcW w:w="1350" w:type="dxa"/>
          </w:tcPr>
          <w:p w14:paraId="0C8715DE" w14:textId="77777777" w:rsidR="00B82966" w:rsidRPr="008B2943" w:rsidRDefault="00B82966" w:rsidP="008B2943">
            <w:pPr>
              <w:pStyle w:val="Table10Center"/>
              <w:keepNext/>
              <w:spacing w:before="20" w:after="20"/>
            </w:pPr>
          </w:p>
        </w:tc>
        <w:tc>
          <w:tcPr>
            <w:tcW w:w="1800" w:type="dxa"/>
          </w:tcPr>
          <w:p w14:paraId="355EA749" w14:textId="77777777" w:rsidR="00B82966" w:rsidRPr="008B2943" w:rsidRDefault="00B82966" w:rsidP="008B2943">
            <w:pPr>
              <w:pStyle w:val="Table10Center"/>
              <w:keepNext/>
              <w:spacing w:before="20" w:after="20"/>
            </w:pPr>
          </w:p>
        </w:tc>
        <w:tc>
          <w:tcPr>
            <w:tcW w:w="571" w:type="dxa"/>
            <w:tcBorders>
              <w:top w:val="nil"/>
              <w:bottom w:val="nil"/>
            </w:tcBorders>
          </w:tcPr>
          <w:p w14:paraId="0B4479DC" w14:textId="77777777" w:rsidR="00B82966" w:rsidRPr="008B2943" w:rsidRDefault="00B82966" w:rsidP="008B2943">
            <w:pPr>
              <w:pStyle w:val="Table10Center"/>
              <w:keepNext/>
              <w:spacing w:before="20" w:after="20"/>
            </w:pPr>
          </w:p>
        </w:tc>
        <w:tc>
          <w:tcPr>
            <w:tcW w:w="849" w:type="dxa"/>
          </w:tcPr>
          <w:p w14:paraId="5D039455" w14:textId="77777777" w:rsidR="00B82966" w:rsidRPr="008B2943" w:rsidRDefault="00B82966" w:rsidP="008B2943">
            <w:pPr>
              <w:pStyle w:val="Table10Center"/>
              <w:keepNext/>
              <w:spacing w:before="20" w:after="20"/>
            </w:pPr>
            <w:r w:rsidRPr="008B2943">
              <w:t>92</w:t>
            </w:r>
          </w:p>
        </w:tc>
        <w:tc>
          <w:tcPr>
            <w:tcW w:w="1370" w:type="dxa"/>
          </w:tcPr>
          <w:p w14:paraId="6D5E6F8C" w14:textId="77777777" w:rsidR="00B82966" w:rsidRPr="008B2943" w:rsidRDefault="00B82966" w:rsidP="008B2943">
            <w:pPr>
              <w:pStyle w:val="Table10Center"/>
              <w:keepNext/>
              <w:spacing w:before="20" w:after="20"/>
            </w:pPr>
          </w:p>
        </w:tc>
        <w:tc>
          <w:tcPr>
            <w:tcW w:w="1800" w:type="dxa"/>
          </w:tcPr>
          <w:p w14:paraId="5AEA3290" w14:textId="77777777" w:rsidR="00B82966" w:rsidRPr="008B2943" w:rsidRDefault="00B82966" w:rsidP="008B2943">
            <w:pPr>
              <w:pStyle w:val="Table10Center"/>
              <w:keepNext/>
              <w:spacing w:before="20" w:after="20"/>
            </w:pPr>
          </w:p>
        </w:tc>
      </w:tr>
      <w:tr w:rsidR="00B82966" w:rsidRPr="008B2943" w14:paraId="1C02A3CC" w14:textId="77777777" w:rsidTr="00990D71">
        <w:trPr>
          <w:cantSplit/>
          <w:jc w:val="center"/>
        </w:trPr>
        <w:tc>
          <w:tcPr>
            <w:tcW w:w="810" w:type="dxa"/>
          </w:tcPr>
          <w:p w14:paraId="2A6BD991" w14:textId="77777777" w:rsidR="00B82966" w:rsidRPr="008B2943" w:rsidRDefault="00B82966" w:rsidP="008B2943">
            <w:pPr>
              <w:pStyle w:val="Table10Center"/>
              <w:keepNext/>
              <w:spacing w:before="20" w:after="20"/>
            </w:pPr>
            <w:r w:rsidRPr="008B2943">
              <w:t>63</w:t>
            </w:r>
          </w:p>
        </w:tc>
        <w:tc>
          <w:tcPr>
            <w:tcW w:w="1350" w:type="dxa"/>
          </w:tcPr>
          <w:p w14:paraId="06864780" w14:textId="77777777" w:rsidR="00B82966" w:rsidRPr="008B2943" w:rsidRDefault="00B82966" w:rsidP="008B2943">
            <w:pPr>
              <w:pStyle w:val="Table10Center"/>
              <w:keepNext/>
              <w:spacing w:before="20" w:after="20"/>
            </w:pPr>
          </w:p>
        </w:tc>
        <w:tc>
          <w:tcPr>
            <w:tcW w:w="1800" w:type="dxa"/>
          </w:tcPr>
          <w:p w14:paraId="6871B956" w14:textId="77777777" w:rsidR="00B82966" w:rsidRPr="008B2943" w:rsidRDefault="00B82966" w:rsidP="008B2943">
            <w:pPr>
              <w:pStyle w:val="Table10Center"/>
              <w:keepNext/>
              <w:spacing w:before="20" w:after="20"/>
            </w:pPr>
          </w:p>
        </w:tc>
        <w:tc>
          <w:tcPr>
            <w:tcW w:w="571" w:type="dxa"/>
            <w:tcBorders>
              <w:top w:val="nil"/>
              <w:bottom w:val="nil"/>
            </w:tcBorders>
          </w:tcPr>
          <w:p w14:paraId="6DE00F27" w14:textId="77777777" w:rsidR="00B82966" w:rsidRPr="008B2943" w:rsidRDefault="00B82966" w:rsidP="008B2943">
            <w:pPr>
              <w:pStyle w:val="Table10Center"/>
              <w:keepNext/>
              <w:spacing w:before="20" w:after="20"/>
            </w:pPr>
          </w:p>
        </w:tc>
        <w:tc>
          <w:tcPr>
            <w:tcW w:w="849" w:type="dxa"/>
          </w:tcPr>
          <w:p w14:paraId="47B22F1F" w14:textId="77777777" w:rsidR="00B82966" w:rsidRPr="008B2943" w:rsidRDefault="00B82966" w:rsidP="008B2943">
            <w:pPr>
              <w:pStyle w:val="Table10Center"/>
              <w:keepNext/>
              <w:spacing w:before="20" w:after="20"/>
            </w:pPr>
            <w:r w:rsidRPr="008B2943">
              <w:t>93</w:t>
            </w:r>
          </w:p>
        </w:tc>
        <w:tc>
          <w:tcPr>
            <w:tcW w:w="1370" w:type="dxa"/>
          </w:tcPr>
          <w:p w14:paraId="19C69E18" w14:textId="77777777" w:rsidR="00B82966" w:rsidRPr="008B2943" w:rsidRDefault="00B82966" w:rsidP="008B2943">
            <w:pPr>
              <w:pStyle w:val="Table10Center"/>
              <w:keepNext/>
              <w:spacing w:before="20" w:after="20"/>
            </w:pPr>
          </w:p>
        </w:tc>
        <w:tc>
          <w:tcPr>
            <w:tcW w:w="1800" w:type="dxa"/>
          </w:tcPr>
          <w:p w14:paraId="73ABAC6C" w14:textId="77777777" w:rsidR="00B82966" w:rsidRPr="008B2943" w:rsidRDefault="00B82966" w:rsidP="008B2943">
            <w:pPr>
              <w:pStyle w:val="Table10Center"/>
              <w:keepNext/>
              <w:spacing w:before="20" w:after="20"/>
            </w:pPr>
          </w:p>
        </w:tc>
      </w:tr>
      <w:tr w:rsidR="00B82966" w:rsidRPr="008B2943" w14:paraId="12FC0AC7" w14:textId="77777777" w:rsidTr="00990D71">
        <w:trPr>
          <w:cantSplit/>
          <w:jc w:val="center"/>
        </w:trPr>
        <w:tc>
          <w:tcPr>
            <w:tcW w:w="810" w:type="dxa"/>
          </w:tcPr>
          <w:p w14:paraId="2C5286A1" w14:textId="77777777" w:rsidR="00B82966" w:rsidRPr="008B2943" w:rsidRDefault="00B82966" w:rsidP="008B2943">
            <w:pPr>
              <w:pStyle w:val="Table10Center"/>
              <w:keepNext/>
              <w:spacing w:before="20" w:after="20"/>
            </w:pPr>
            <w:r w:rsidRPr="008B2943">
              <w:t>64</w:t>
            </w:r>
          </w:p>
        </w:tc>
        <w:tc>
          <w:tcPr>
            <w:tcW w:w="1350" w:type="dxa"/>
          </w:tcPr>
          <w:p w14:paraId="750386D5" w14:textId="77777777" w:rsidR="00B82966" w:rsidRPr="008B2943" w:rsidRDefault="00B82966" w:rsidP="008B2943">
            <w:pPr>
              <w:pStyle w:val="Table10Center"/>
              <w:keepNext/>
              <w:spacing w:before="20" w:after="20"/>
            </w:pPr>
          </w:p>
        </w:tc>
        <w:tc>
          <w:tcPr>
            <w:tcW w:w="1800" w:type="dxa"/>
          </w:tcPr>
          <w:p w14:paraId="23588A00" w14:textId="77777777" w:rsidR="00B82966" w:rsidRPr="008B2943" w:rsidRDefault="00B82966" w:rsidP="008B2943">
            <w:pPr>
              <w:pStyle w:val="Table10Center"/>
              <w:keepNext/>
              <w:spacing w:before="20" w:after="20"/>
            </w:pPr>
          </w:p>
        </w:tc>
        <w:tc>
          <w:tcPr>
            <w:tcW w:w="571" w:type="dxa"/>
            <w:tcBorders>
              <w:top w:val="nil"/>
              <w:bottom w:val="nil"/>
            </w:tcBorders>
          </w:tcPr>
          <w:p w14:paraId="16B2D5C7" w14:textId="77777777" w:rsidR="00B82966" w:rsidRPr="008B2943" w:rsidRDefault="00B82966" w:rsidP="008B2943">
            <w:pPr>
              <w:pStyle w:val="Table10Center"/>
              <w:keepNext/>
              <w:spacing w:before="20" w:after="20"/>
            </w:pPr>
          </w:p>
        </w:tc>
        <w:tc>
          <w:tcPr>
            <w:tcW w:w="849" w:type="dxa"/>
          </w:tcPr>
          <w:p w14:paraId="65BFFA79" w14:textId="77777777" w:rsidR="00B82966" w:rsidRPr="008B2943" w:rsidRDefault="00B82966" w:rsidP="008B2943">
            <w:pPr>
              <w:pStyle w:val="Table10Center"/>
              <w:keepNext/>
              <w:spacing w:before="20" w:after="20"/>
            </w:pPr>
            <w:r w:rsidRPr="008B2943">
              <w:t>94</w:t>
            </w:r>
          </w:p>
        </w:tc>
        <w:tc>
          <w:tcPr>
            <w:tcW w:w="1370" w:type="dxa"/>
          </w:tcPr>
          <w:p w14:paraId="10F8E33B" w14:textId="77777777" w:rsidR="00B82966" w:rsidRPr="008B2943" w:rsidRDefault="00B82966" w:rsidP="008B2943">
            <w:pPr>
              <w:pStyle w:val="Table10Center"/>
              <w:keepNext/>
              <w:spacing w:before="20" w:after="20"/>
            </w:pPr>
          </w:p>
        </w:tc>
        <w:tc>
          <w:tcPr>
            <w:tcW w:w="1800" w:type="dxa"/>
          </w:tcPr>
          <w:p w14:paraId="3731F7CB" w14:textId="77777777" w:rsidR="00B82966" w:rsidRPr="008B2943" w:rsidRDefault="00B82966" w:rsidP="008B2943">
            <w:pPr>
              <w:pStyle w:val="Table10Center"/>
              <w:keepNext/>
              <w:spacing w:before="20" w:after="20"/>
            </w:pPr>
          </w:p>
        </w:tc>
      </w:tr>
      <w:tr w:rsidR="00B82966" w:rsidRPr="008B2943" w14:paraId="2B157AFE" w14:textId="77777777" w:rsidTr="00990D71">
        <w:trPr>
          <w:cantSplit/>
          <w:jc w:val="center"/>
        </w:trPr>
        <w:tc>
          <w:tcPr>
            <w:tcW w:w="810" w:type="dxa"/>
          </w:tcPr>
          <w:p w14:paraId="6A363A93" w14:textId="77777777" w:rsidR="00B82966" w:rsidRPr="008B2943" w:rsidRDefault="00B82966" w:rsidP="008B2943">
            <w:pPr>
              <w:pStyle w:val="Table10Center"/>
              <w:keepNext/>
              <w:spacing w:before="20" w:after="20"/>
            </w:pPr>
            <w:r w:rsidRPr="008B2943">
              <w:t>65</w:t>
            </w:r>
          </w:p>
        </w:tc>
        <w:tc>
          <w:tcPr>
            <w:tcW w:w="1350" w:type="dxa"/>
          </w:tcPr>
          <w:p w14:paraId="3D7201C7" w14:textId="77777777" w:rsidR="00B82966" w:rsidRPr="008B2943" w:rsidRDefault="00B82966" w:rsidP="008B2943">
            <w:pPr>
              <w:pStyle w:val="Table10Center"/>
              <w:keepNext/>
              <w:spacing w:before="20" w:after="20"/>
            </w:pPr>
          </w:p>
        </w:tc>
        <w:tc>
          <w:tcPr>
            <w:tcW w:w="1800" w:type="dxa"/>
          </w:tcPr>
          <w:p w14:paraId="59BB0A1B" w14:textId="77777777" w:rsidR="00B82966" w:rsidRPr="008B2943" w:rsidRDefault="00B82966" w:rsidP="008B2943">
            <w:pPr>
              <w:pStyle w:val="Table10Center"/>
              <w:keepNext/>
              <w:spacing w:before="20" w:after="20"/>
            </w:pPr>
          </w:p>
        </w:tc>
        <w:tc>
          <w:tcPr>
            <w:tcW w:w="571" w:type="dxa"/>
            <w:tcBorders>
              <w:top w:val="nil"/>
              <w:bottom w:val="nil"/>
            </w:tcBorders>
          </w:tcPr>
          <w:p w14:paraId="777F8D57" w14:textId="77777777" w:rsidR="00B82966" w:rsidRPr="008B2943" w:rsidRDefault="00B82966" w:rsidP="008B2943">
            <w:pPr>
              <w:pStyle w:val="Table10Center"/>
              <w:keepNext/>
              <w:spacing w:before="20" w:after="20"/>
            </w:pPr>
          </w:p>
        </w:tc>
        <w:tc>
          <w:tcPr>
            <w:tcW w:w="849" w:type="dxa"/>
          </w:tcPr>
          <w:p w14:paraId="735E3325" w14:textId="77777777" w:rsidR="00B82966" w:rsidRPr="008B2943" w:rsidRDefault="00B82966" w:rsidP="008B2943">
            <w:pPr>
              <w:pStyle w:val="Table10Center"/>
              <w:keepNext/>
              <w:spacing w:before="20" w:after="20"/>
            </w:pPr>
            <w:r w:rsidRPr="008B2943">
              <w:t>95</w:t>
            </w:r>
          </w:p>
        </w:tc>
        <w:tc>
          <w:tcPr>
            <w:tcW w:w="1370" w:type="dxa"/>
          </w:tcPr>
          <w:p w14:paraId="7FDD0C0C" w14:textId="77777777" w:rsidR="00B82966" w:rsidRPr="008B2943" w:rsidRDefault="00B82966" w:rsidP="008B2943">
            <w:pPr>
              <w:pStyle w:val="Table10Center"/>
              <w:keepNext/>
              <w:spacing w:before="20" w:after="20"/>
            </w:pPr>
          </w:p>
        </w:tc>
        <w:tc>
          <w:tcPr>
            <w:tcW w:w="1800" w:type="dxa"/>
          </w:tcPr>
          <w:p w14:paraId="5E242111" w14:textId="77777777" w:rsidR="00B82966" w:rsidRPr="008B2943" w:rsidRDefault="00B82966" w:rsidP="008B2943">
            <w:pPr>
              <w:pStyle w:val="Table10Center"/>
              <w:keepNext/>
              <w:spacing w:before="20" w:after="20"/>
            </w:pPr>
          </w:p>
        </w:tc>
      </w:tr>
      <w:tr w:rsidR="00B82966" w:rsidRPr="008B2943" w14:paraId="2539560B" w14:textId="77777777" w:rsidTr="00990D71">
        <w:trPr>
          <w:cantSplit/>
          <w:jc w:val="center"/>
        </w:trPr>
        <w:tc>
          <w:tcPr>
            <w:tcW w:w="810" w:type="dxa"/>
          </w:tcPr>
          <w:p w14:paraId="721C38BD" w14:textId="77777777" w:rsidR="00B82966" w:rsidRPr="008B2943" w:rsidRDefault="00B82966" w:rsidP="008B2943">
            <w:pPr>
              <w:pStyle w:val="Table10Center"/>
              <w:keepNext/>
              <w:spacing w:before="20" w:after="20"/>
            </w:pPr>
            <w:r w:rsidRPr="008B2943">
              <w:t>66</w:t>
            </w:r>
          </w:p>
        </w:tc>
        <w:tc>
          <w:tcPr>
            <w:tcW w:w="1350" w:type="dxa"/>
          </w:tcPr>
          <w:p w14:paraId="3FB99C07" w14:textId="77777777" w:rsidR="00B82966" w:rsidRPr="008B2943" w:rsidRDefault="00B82966" w:rsidP="008B2943">
            <w:pPr>
              <w:pStyle w:val="Table10Center"/>
              <w:keepNext/>
              <w:spacing w:before="20" w:after="20"/>
            </w:pPr>
          </w:p>
        </w:tc>
        <w:tc>
          <w:tcPr>
            <w:tcW w:w="1800" w:type="dxa"/>
          </w:tcPr>
          <w:p w14:paraId="4EA38BA3" w14:textId="77777777" w:rsidR="00B82966" w:rsidRPr="008B2943" w:rsidRDefault="00B82966" w:rsidP="008B2943">
            <w:pPr>
              <w:pStyle w:val="Table10Center"/>
              <w:keepNext/>
              <w:spacing w:before="20" w:after="20"/>
            </w:pPr>
          </w:p>
        </w:tc>
        <w:tc>
          <w:tcPr>
            <w:tcW w:w="571" w:type="dxa"/>
            <w:tcBorders>
              <w:top w:val="nil"/>
              <w:bottom w:val="nil"/>
            </w:tcBorders>
          </w:tcPr>
          <w:p w14:paraId="7330D6E9" w14:textId="77777777" w:rsidR="00B82966" w:rsidRPr="008B2943" w:rsidRDefault="00B82966" w:rsidP="008B2943">
            <w:pPr>
              <w:pStyle w:val="Table10Center"/>
              <w:keepNext/>
              <w:spacing w:before="20" w:after="20"/>
            </w:pPr>
          </w:p>
        </w:tc>
        <w:tc>
          <w:tcPr>
            <w:tcW w:w="849" w:type="dxa"/>
          </w:tcPr>
          <w:p w14:paraId="33B19BA9" w14:textId="77777777" w:rsidR="00B82966" w:rsidRPr="008B2943" w:rsidRDefault="00B82966" w:rsidP="008B2943">
            <w:pPr>
              <w:pStyle w:val="Table10Center"/>
              <w:keepNext/>
              <w:spacing w:before="20" w:after="20"/>
            </w:pPr>
            <w:r w:rsidRPr="008B2943">
              <w:t>96</w:t>
            </w:r>
          </w:p>
        </w:tc>
        <w:tc>
          <w:tcPr>
            <w:tcW w:w="1370" w:type="dxa"/>
          </w:tcPr>
          <w:p w14:paraId="3FAD7557" w14:textId="77777777" w:rsidR="00B82966" w:rsidRPr="008B2943" w:rsidRDefault="00B82966" w:rsidP="008B2943">
            <w:pPr>
              <w:pStyle w:val="Table10Center"/>
              <w:keepNext/>
              <w:spacing w:before="20" w:after="20"/>
            </w:pPr>
            <w:r w:rsidRPr="008B2943">
              <w:t xml:space="preserve"> </w:t>
            </w:r>
          </w:p>
        </w:tc>
        <w:tc>
          <w:tcPr>
            <w:tcW w:w="1800" w:type="dxa"/>
          </w:tcPr>
          <w:p w14:paraId="7C7B675D" w14:textId="77777777" w:rsidR="00B82966" w:rsidRPr="008B2943" w:rsidRDefault="00B82966" w:rsidP="008B2943">
            <w:pPr>
              <w:pStyle w:val="Table10Center"/>
              <w:keepNext/>
              <w:spacing w:before="20" w:after="20"/>
            </w:pPr>
          </w:p>
        </w:tc>
      </w:tr>
      <w:tr w:rsidR="00B82966" w:rsidRPr="008B2943" w14:paraId="723A4DB1" w14:textId="77777777" w:rsidTr="00990D71">
        <w:trPr>
          <w:cantSplit/>
          <w:jc w:val="center"/>
        </w:trPr>
        <w:tc>
          <w:tcPr>
            <w:tcW w:w="810" w:type="dxa"/>
          </w:tcPr>
          <w:p w14:paraId="23A6B632" w14:textId="77777777" w:rsidR="00B82966" w:rsidRPr="008B2943" w:rsidRDefault="00B82966" w:rsidP="008B2943">
            <w:pPr>
              <w:pStyle w:val="Table10Center"/>
              <w:keepNext/>
              <w:spacing w:before="20" w:after="20"/>
            </w:pPr>
            <w:r w:rsidRPr="008B2943">
              <w:t>67</w:t>
            </w:r>
          </w:p>
        </w:tc>
        <w:tc>
          <w:tcPr>
            <w:tcW w:w="1350" w:type="dxa"/>
          </w:tcPr>
          <w:p w14:paraId="4DA8599B" w14:textId="77777777" w:rsidR="00B82966" w:rsidRPr="008B2943" w:rsidRDefault="00B82966" w:rsidP="008B2943">
            <w:pPr>
              <w:pStyle w:val="Table10Center"/>
              <w:keepNext/>
              <w:spacing w:before="20" w:after="20"/>
            </w:pPr>
          </w:p>
        </w:tc>
        <w:tc>
          <w:tcPr>
            <w:tcW w:w="1800" w:type="dxa"/>
          </w:tcPr>
          <w:p w14:paraId="4E82670D" w14:textId="77777777" w:rsidR="00B82966" w:rsidRPr="008B2943" w:rsidRDefault="00B82966" w:rsidP="008B2943">
            <w:pPr>
              <w:pStyle w:val="Table10Center"/>
              <w:keepNext/>
              <w:spacing w:before="20" w:after="20"/>
            </w:pPr>
          </w:p>
        </w:tc>
        <w:tc>
          <w:tcPr>
            <w:tcW w:w="571" w:type="dxa"/>
            <w:tcBorders>
              <w:top w:val="nil"/>
              <w:bottom w:val="nil"/>
            </w:tcBorders>
          </w:tcPr>
          <w:p w14:paraId="7BB82C18" w14:textId="77777777" w:rsidR="00B82966" w:rsidRPr="008B2943" w:rsidRDefault="00B82966" w:rsidP="008B2943">
            <w:pPr>
              <w:pStyle w:val="Table10Center"/>
              <w:keepNext/>
              <w:spacing w:before="20" w:after="20"/>
            </w:pPr>
          </w:p>
        </w:tc>
        <w:tc>
          <w:tcPr>
            <w:tcW w:w="849" w:type="dxa"/>
          </w:tcPr>
          <w:p w14:paraId="638094C5" w14:textId="77777777" w:rsidR="00B82966" w:rsidRPr="008B2943" w:rsidRDefault="00B82966" w:rsidP="008B2943">
            <w:pPr>
              <w:pStyle w:val="Table10Center"/>
              <w:keepNext/>
              <w:spacing w:before="20" w:after="20"/>
            </w:pPr>
            <w:r w:rsidRPr="008B2943">
              <w:t>97</w:t>
            </w:r>
          </w:p>
        </w:tc>
        <w:tc>
          <w:tcPr>
            <w:tcW w:w="1370" w:type="dxa"/>
          </w:tcPr>
          <w:p w14:paraId="56D833BD" w14:textId="77777777" w:rsidR="00B82966" w:rsidRPr="008B2943" w:rsidRDefault="00B82966" w:rsidP="008B2943">
            <w:pPr>
              <w:pStyle w:val="Table10Center"/>
              <w:keepNext/>
              <w:spacing w:before="20" w:after="20"/>
            </w:pPr>
          </w:p>
        </w:tc>
        <w:tc>
          <w:tcPr>
            <w:tcW w:w="1800" w:type="dxa"/>
          </w:tcPr>
          <w:p w14:paraId="3F45C243" w14:textId="77777777" w:rsidR="00B82966" w:rsidRPr="008B2943" w:rsidRDefault="00B82966" w:rsidP="008B2943">
            <w:pPr>
              <w:pStyle w:val="Table10Center"/>
              <w:keepNext/>
              <w:spacing w:before="20" w:after="20"/>
            </w:pPr>
          </w:p>
        </w:tc>
      </w:tr>
      <w:tr w:rsidR="00B82966" w:rsidRPr="008B2943" w14:paraId="4F12C221" w14:textId="77777777" w:rsidTr="00990D71">
        <w:trPr>
          <w:cantSplit/>
          <w:jc w:val="center"/>
        </w:trPr>
        <w:tc>
          <w:tcPr>
            <w:tcW w:w="810" w:type="dxa"/>
          </w:tcPr>
          <w:p w14:paraId="41C378D6" w14:textId="77777777" w:rsidR="00B82966" w:rsidRPr="008B2943" w:rsidRDefault="00B82966" w:rsidP="008B2943">
            <w:pPr>
              <w:pStyle w:val="Table10Center"/>
              <w:keepNext/>
              <w:spacing w:before="20" w:after="20"/>
            </w:pPr>
            <w:r w:rsidRPr="008B2943">
              <w:t>68</w:t>
            </w:r>
          </w:p>
        </w:tc>
        <w:tc>
          <w:tcPr>
            <w:tcW w:w="1350" w:type="dxa"/>
          </w:tcPr>
          <w:p w14:paraId="02FF7533" w14:textId="77777777" w:rsidR="00B82966" w:rsidRPr="008B2943" w:rsidRDefault="00B82966" w:rsidP="008B2943">
            <w:pPr>
              <w:pStyle w:val="Table10Center"/>
              <w:keepNext/>
              <w:spacing w:before="20" w:after="20"/>
            </w:pPr>
          </w:p>
        </w:tc>
        <w:tc>
          <w:tcPr>
            <w:tcW w:w="1800" w:type="dxa"/>
          </w:tcPr>
          <w:p w14:paraId="1D3FD5A2" w14:textId="77777777" w:rsidR="00B82966" w:rsidRPr="008B2943" w:rsidRDefault="00B82966" w:rsidP="008B2943">
            <w:pPr>
              <w:pStyle w:val="Table10Center"/>
              <w:keepNext/>
              <w:spacing w:before="20" w:after="20"/>
            </w:pPr>
          </w:p>
        </w:tc>
        <w:tc>
          <w:tcPr>
            <w:tcW w:w="571" w:type="dxa"/>
            <w:tcBorders>
              <w:top w:val="nil"/>
              <w:bottom w:val="nil"/>
            </w:tcBorders>
          </w:tcPr>
          <w:p w14:paraId="34F372DC" w14:textId="77777777" w:rsidR="00B82966" w:rsidRPr="008B2943" w:rsidRDefault="00B82966" w:rsidP="008B2943">
            <w:pPr>
              <w:pStyle w:val="Table10Center"/>
              <w:keepNext/>
              <w:spacing w:before="20" w:after="20"/>
            </w:pPr>
          </w:p>
        </w:tc>
        <w:tc>
          <w:tcPr>
            <w:tcW w:w="849" w:type="dxa"/>
          </w:tcPr>
          <w:p w14:paraId="7A8A2594" w14:textId="77777777" w:rsidR="00B82966" w:rsidRPr="008B2943" w:rsidRDefault="00B82966" w:rsidP="008B2943">
            <w:pPr>
              <w:pStyle w:val="Table10Center"/>
              <w:keepNext/>
              <w:spacing w:before="20" w:after="20"/>
            </w:pPr>
            <w:r w:rsidRPr="008B2943">
              <w:t>98</w:t>
            </w:r>
          </w:p>
        </w:tc>
        <w:tc>
          <w:tcPr>
            <w:tcW w:w="1370" w:type="dxa"/>
          </w:tcPr>
          <w:p w14:paraId="20D09FCB" w14:textId="77777777" w:rsidR="00B82966" w:rsidRPr="008B2943" w:rsidRDefault="00B82966" w:rsidP="008B2943">
            <w:pPr>
              <w:pStyle w:val="Table10Center"/>
              <w:keepNext/>
              <w:spacing w:before="20" w:after="20"/>
            </w:pPr>
          </w:p>
        </w:tc>
        <w:tc>
          <w:tcPr>
            <w:tcW w:w="1800" w:type="dxa"/>
          </w:tcPr>
          <w:p w14:paraId="7E8F007D" w14:textId="77777777" w:rsidR="00B82966" w:rsidRPr="008B2943" w:rsidRDefault="00B82966" w:rsidP="008B2943">
            <w:pPr>
              <w:pStyle w:val="Table10Center"/>
              <w:keepNext/>
              <w:spacing w:before="20" w:after="20"/>
            </w:pPr>
          </w:p>
        </w:tc>
      </w:tr>
      <w:tr w:rsidR="00B82966" w:rsidRPr="008B2943" w14:paraId="7FAC164F" w14:textId="77777777" w:rsidTr="00990D71">
        <w:trPr>
          <w:cantSplit/>
          <w:jc w:val="center"/>
        </w:trPr>
        <w:tc>
          <w:tcPr>
            <w:tcW w:w="810" w:type="dxa"/>
          </w:tcPr>
          <w:p w14:paraId="1DAE5C9C" w14:textId="77777777" w:rsidR="00B82966" w:rsidRPr="008B2943" w:rsidRDefault="00B82966" w:rsidP="008B2943">
            <w:pPr>
              <w:pStyle w:val="Table10Center"/>
              <w:keepNext/>
              <w:spacing w:before="20" w:after="20"/>
            </w:pPr>
            <w:r w:rsidRPr="008B2943">
              <w:t>69</w:t>
            </w:r>
          </w:p>
        </w:tc>
        <w:tc>
          <w:tcPr>
            <w:tcW w:w="1350" w:type="dxa"/>
          </w:tcPr>
          <w:p w14:paraId="4523805F" w14:textId="77777777" w:rsidR="00B82966" w:rsidRPr="008B2943" w:rsidRDefault="00B82966" w:rsidP="008B2943">
            <w:pPr>
              <w:pStyle w:val="Table10Center"/>
              <w:keepNext/>
              <w:spacing w:before="20" w:after="20"/>
            </w:pPr>
          </w:p>
        </w:tc>
        <w:tc>
          <w:tcPr>
            <w:tcW w:w="1800" w:type="dxa"/>
          </w:tcPr>
          <w:p w14:paraId="7E00A316" w14:textId="77777777" w:rsidR="00B82966" w:rsidRPr="008B2943" w:rsidRDefault="00B82966" w:rsidP="008B2943">
            <w:pPr>
              <w:pStyle w:val="Table10Center"/>
              <w:keepNext/>
              <w:spacing w:before="20" w:after="20"/>
            </w:pPr>
          </w:p>
        </w:tc>
        <w:tc>
          <w:tcPr>
            <w:tcW w:w="571" w:type="dxa"/>
            <w:tcBorders>
              <w:top w:val="nil"/>
              <w:bottom w:val="nil"/>
            </w:tcBorders>
          </w:tcPr>
          <w:p w14:paraId="797D7661" w14:textId="77777777" w:rsidR="00B82966" w:rsidRPr="008B2943" w:rsidRDefault="00B82966" w:rsidP="008B2943">
            <w:pPr>
              <w:pStyle w:val="Table10Center"/>
              <w:keepNext/>
              <w:spacing w:before="20" w:after="20"/>
            </w:pPr>
          </w:p>
        </w:tc>
        <w:tc>
          <w:tcPr>
            <w:tcW w:w="849" w:type="dxa"/>
          </w:tcPr>
          <w:p w14:paraId="5D335CF3" w14:textId="77777777" w:rsidR="00B82966" w:rsidRPr="008B2943" w:rsidRDefault="00B82966" w:rsidP="008B2943">
            <w:pPr>
              <w:pStyle w:val="Table10Center"/>
              <w:keepNext/>
              <w:spacing w:before="20" w:after="20"/>
            </w:pPr>
            <w:r w:rsidRPr="008B2943">
              <w:t>99</w:t>
            </w:r>
          </w:p>
        </w:tc>
        <w:tc>
          <w:tcPr>
            <w:tcW w:w="1370" w:type="dxa"/>
          </w:tcPr>
          <w:p w14:paraId="1681BDE8" w14:textId="77777777" w:rsidR="00B82966" w:rsidRPr="008B2943" w:rsidRDefault="00B82966" w:rsidP="008B2943">
            <w:pPr>
              <w:pStyle w:val="Table10Center"/>
              <w:keepNext/>
              <w:spacing w:before="20" w:after="20"/>
            </w:pPr>
          </w:p>
        </w:tc>
        <w:tc>
          <w:tcPr>
            <w:tcW w:w="1800" w:type="dxa"/>
          </w:tcPr>
          <w:p w14:paraId="0A5F28C7" w14:textId="77777777" w:rsidR="00B82966" w:rsidRPr="008B2943" w:rsidRDefault="00B82966" w:rsidP="008B2943">
            <w:pPr>
              <w:pStyle w:val="Table10Center"/>
              <w:keepNext/>
              <w:spacing w:before="20" w:after="20"/>
            </w:pPr>
          </w:p>
        </w:tc>
      </w:tr>
      <w:tr w:rsidR="00B82966" w:rsidRPr="008B2943" w14:paraId="62B8FA45" w14:textId="77777777" w:rsidTr="00990D71">
        <w:trPr>
          <w:cantSplit/>
          <w:jc w:val="center"/>
        </w:trPr>
        <w:tc>
          <w:tcPr>
            <w:tcW w:w="810" w:type="dxa"/>
          </w:tcPr>
          <w:p w14:paraId="07E0C180" w14:textId="77777777" w:rsidR="00B82966" w:rsidRPr="008B2943" w:rsidRDefault="00B82966" w:rsidP="008B2943">
            <w:pPr>
              <w:pStyle w:val="Table10Center"/>
              <w:keepNext/>
              <w:spacing w:before="20" w:after="20"/>
            </w:pPr>
            <w:r w:rsidRPr="008B2943">
              <w:t>70</w:t>
            </w:r>
          </w:p>
        </w:tc>
        <w:tc>
          <w:tcPr>
            <w:tcW w:w="1350" w:type="dxa"/>
          </w:tcPr>
          <w:p w14:paraId="546BF516" w14:textId="77777777" w:rsidR="00B82966" w:rsidRPr="008B2943" w:rsidRDefault="00B82966" w:rsidP="008B2943">
            <w:pPr>
              <w:pStyle w:val="Table10Center"/>
              <w:keepNext/>
              <w:spacing w:before="20" w:after="20"/>
            </w:pPr>
          </w:p>
        </w:tc>
        <w:tc>
          <w:tcPr>
            <w:tcW w:w="1800" w:type="dxa"/>
          </w:tcPr>
          <w:p w14:paraId="4CA61F90" w14:textId="77777777" w:rsidR="00B82966" w:rsidRPr="008B2943" w:rsidRDefault="00B82966" w:rsidP="008B2943">
            <w:pPr>
              <w:pStyle w:val="Table10Center"/>
              <w:keepNext/>
              <w:spacing w:before="20" w:after="20"/>
            </w:pPr>
          </w:p>
        </w:tc>
        <w:tc>
          <w:tcPr>
            <w:tcW w:w="571" w:type="dxa"/>
            <w:tcBorders>
              <w:top w:val="nil"/>
              <w:bottom w:val="nil"/>
            </w:tcBorders>
          </w:tcPr>
          <w:p w14:paraId="1C15B799" w14:textId="77777777" w:rsidR="00B82966" w:rsidRPr="008B2943" w:rsidRDefault="00B82966" w:rsidP="008B2943">
            <w:pPr>
              <w:pStyle w:val="Table10Center"/>
              <w:keepNext/>
              <w:spacing w:before="20" w:after="20"/>
            </w:pPr>
          </w:p>
        </w:tc>
        <w:tc>
          <w:tcPr>
            <w:tcW w:w="849" w:type="dxa"/>
          </w:tcPr>
          <w:p w14:paraId="08312BB9" w14:textId="77777777" w:rsidR="00B82966" w:rsidRPr="008B2943" w:rsidRDefault="00B82966" w:rsidP="008B2943">
            <w:pPr>
              <w:pStyle w:val="Table10Center"/>
              <w:keepNext/>
              <w:spacing w:before="20" w:after="20"/>
            </w:pPr>
            <w:r w:rsidRPr="008B2943">
              <w:t>100</w:t>
            </w:r>
          </w:p>
        </w:tc>
        <w:tc>
          <w:tcPr>
            <w:tcW w:w="1370" w:type="dxa"/>
          </w:tcPr>
          <w:p w14:paraId="61670217" w14:textId="77777777" w:rsidR="00B82966" w:rsidRPr="008B2943" w:rsidRDefault="00B82966" w:rsidP="008B2943">
            <w:pPr>
              <w:pStyle w:val="Table10Center"/>
              <w:keepNext/>
              <w:spacing w:before="20" w:after="20"/>
            </w:pPr>
          </w:p>
        </w:tc>
        <w:tc>
          <w:tcPr>
            <w:tcW w:w="1800" w:type="dxa"/>
          </w:tcPr>
          <w:p w14:paraId="47C81ACD" w14:textId="77777777" w:rsidR="00B82966" w:rsidRPr="008B2943" w:rsidRDefault="00B82966" w:rsidP="008B2943">
            <w:pPr>
              <w:pStyle w:val="Table10Center"/>
              <w:keepNext/>
              <w:spacing w:before="20" w:after="20"/>
            </w:pPr>
          </w:p>
        </w:tc>
      </w:tr>
      <w:tr w:rsidR="00B82966" w:rsidRPr="008B2943" w14:paraId="50DC1BAA" w14:textId="77777777" w:rsidTr="00990D71">
        <w:trPr>
          <w:cantSplit/>
          <w:jc w:val="center"/>
        </w:trPr>
        <w:tc>
          <w:tcPr>
            <w:tcW w:w="810" w:type="dxa"/>
          </w:tcPr>
          <w:p w14:paraId="6D661410" w14:textId="77777777" w:rsidR="00B82966" w:rsidRPr="008B2943" w:rsidRDefault="00B82966" w:rsidP="008B2943">
            <w:pPr>
              <w:pStyle w:val="Table10Center"/>
              <w:keepNext/>
              <w:spacing w:before="20" w:after="20"/>
            </w:pPr>
            <w:r w:rsidRPr="008B2943">
              <w:t>71</w:t>
            </w:r>
          </w:p>
        </w:tc>
        <w:tc>
          <w:tcPr>
            <w:tcW w:w="1350" w:type="dxa"/>
          </w:tcPr>
          <w:p w14:paraId="001C9257" w14:textId="77777777" w:rsidR="00B82966" w:rsidRPr="008B2943" w:rsidRDefault="00B82966" w:rsidP="008B2943">
            <w:pPr>
              <w:pStyle w:val="Table10Center"/>
              <w:keepNext/>
              <w:spacing w:before="20" w:after="20"/>
            </w:pPr>
          </w:p>
        </w:tc>
        <w:tc>
          <w:tcPr>
            <w:tcW w:w="1800" w:type="dxa"/>
          </w:tcPr>
          <w:p w14:paraId="6326D611" w14:textId="77777777" w:rsidR="00B82966" w:rsidRPr="008B2943" w:rsidRDefault="00B82966" w:rsidP="008B2943">
            <w:pPr>
              <w:pStyle w:val="Table10Center"/>
              <w:keepNext/>
              <w:spacing w:before="20" w:after="20"/>
            </w:pPr>
          </w:p>
        </w:tc>
        <w:tc>
          <w:tcPr>
            <w:tcW w:w="571" w:type="dxa"/>
            <w:tcBorders>
              <w:top w:val="nil"/>
              <w:bottom w:val="nil"/>
            </w:tcBorders>
          </w:tcPr>
          <w:p w14:paraId="63EF286F" w14:textId="77777777" w:rsidR="00B82966" w:rsidRPr="008B2943" w:rsidRDefault="00B82966" w:rsidP="008B2943">
            <w:pPr>
              <w:pStyle w:val="Table10Center"/>
              <w:keepNext/>
              <w:spacing w:before="20" w:after="20"/>
            </w:pPr>
          </w:p>
        </w:tc>
        <w:tc>
          <w:tcPr>
            <w:tcW w:w="849" w:type="dxa"/>
          </w:tcPr>
          <w:p w14:paraId="68EF25E1" w14:textId="77777777" w:rsidR="00B82966" w:rsidRPr="008B2943" w:rsidRDefault="00B82966" w:rsidP="008B2943">
            <w:pPr>
              <w:pStyle w:val="Table10Center"/>
              <w:keepNext/>
              <w:spacing w:before="20" w:after="20"/>
            </w:pPr>
            <w:r w:rsidRPr="008B2943">
              <w:t>101</w:t>
            </w:r>
          </w:p>
        </w:tc>
        <w:tc>
          <w:tcPr>
            <w:tcW w:w="1370" w:type="dxa"/>
          </w:tcPr>
          <w:p w14:paraId="398D16BC" w14:textId="77777777" w:rsidR="00B82966" w:rsidRPr="008B2943" w:rsidRDefault="00B82966" w:rsidP="008B2943">
            <w:pPr>
              <w:pStyle w:val="Table10Center"/>
              <w:keepNext/>
              <w:spacing w:before="20" w:after="20"/>
            </w:pPr>
          </w:p>
        </w:tc>
        <w:tc>
          <w:tcPr>
            <w:tcW w:w="1800" w:type="dxa"/>
          </w:tcPr>
          <w:p w14:paraId="74ADF6A5" w14:textId="77777777" w:rsidR="00B82966" w:rsidRPr="008B2943" w:rsidRDefault="00B82966" w:rsidP="008B2943">
            <w:pPr>
              <w:pStyle w:val="Table10Center"/>
              <w:keepNext/>
              <w:spacing w:before="20" w:after="20"/>
            </w:pPr>
          </w:p>
        </w:tc>
      </w:tr>
      <w:tr w:rsidR="00B82966" w:rsidRPr="008B2943" w14:paraId="5A262B6E" w14:textId="77777777" w:rsidTr="00990D71">
        <w:trPr>
          <w:cantSplit/>
          <w:jc w:val="center"/>
        </w:trPr>
        <w:tc>
          <w:tcPr>
            <w:tcW w:w="810" w:type="dxa"/>
          </w:tcPr>
          <w:p w14:paraId="271E2F30" w14:textId="77777777" w:rsidR="00B82966" w:rsidRPr="008B2943" w:rsidRDefault="00B82966" w:rsidP="008B2943">
            <w:pPr>
              <w:pStyle w:val="Table10Center"/>
              <w:keepNext/>
              <w:spacing w:before="20" w:after="20"/>
            </w:pPr>
            <w:r w:rsidRPr="008B2943">
              <w:t>72</w:t>
            </w:r>
          </w:p>
        </w:tc>
        <w:tc>
          <w:tcPr>
            <w:tcW w:w="1350" w:type="dxa"/>
          </w:tcPr>
          <w:p w14:paraId="4C050387" w14:textId="77777777" w:rsidR="00B82966" w:rsidRPr="008B2943" w:rsidRDefault="00B82966" w:rsidP="008B2943">
            <w:pPr>
              <w:pStyle w:val="Table10Center"/>
              <w:keepNext/>
              <w:spacing w:before="20" w:after="20"/>
            </w:pPr>
          </w:p>
        </w:tc>
        <w:tc>
          <w:tcPr>
            <w:tcW w:w="1800" w:type="dxa"/>
          </w:tcPr>
          <w:p w14:paraId="776529A2" w14:textId="77777777" w:rsidR="00B82966" w:rsidRPr="008B2943" w:rsidRDefault="00B82966" w:rsidP="008B2943">
            <w:pPr>
              <w:pStyle w:val="Table10Center"/>
              <w:keepNext/>
              <w:spacing w:before="20" w:after="20"/>
            </w:pPr>
          </w:p>
        </w:tc>
        <w:tc>
          <w:tcPr>
            <w:tcW w:w="571" w:type="dxa"/>
            <w:tcBorders>
              <w:top w:val="nil"/>
              <w:bottom w:val="nil"/>
            </w:tcBorders>
          </w:tcPr>
          <w:p w14:paraId="7EFB12A6" w14:textId="77777777" w:rsidR="00B82966" w:rsidRPr="008B2943" w:rsidRDefault="00B82966" w:rsidP="008B2943">
            <w:pPr>
              <w:pStyle w:val="Table10Center"/>
              <w:keepNext/>
              <w:spacing w:before="20" w:after="20"/>
            </w:pPr>
          </w:p>
        </w:tc>
        <w:tc>
          <w:tcPr>
            <w:tcW w:w="849" w:type="dxa"/>
          </w:tcPr>
          <w:p w14:paraId="0107729A" w14:textId="77777777" w:rsidR="00B82966" w:rsidRPr="008B2943" w:rsidRDefault="00B82966" w:rsidP="008B2943">
            <w:pPr>
              <w:pStyle w:val="Table10Center"/>
              <w:keepNext/>
              <w:spacing w:before="20" w:after="20"/>
            </w:pPr>
            <w:r w:rsidRPr="008B2943">
              <w:t>102</w:t>
            </w:r>
          </w:p>
        </w:tc>
        <w:tc>
          <w:tcPr>
            <w:tcW w:w="1370" w:type="dxa"/>
          </w:tcPr>
          <w:p w14:paraId="15C44102" w14:textId="77777777" w:rsidR="00B82966" w:rsidRPr="008B2943" w:rsidRDefault="00B82966" w:rsidP="008B2943">
            <w:pPr>
              <w:pStyle w:val="Table10Center"/>
              <w:keepNext/>
              <w:spacing w:before="20" w:after="20"/>
            </w:pPr>
          </w:p>
        </w:tc>
        <w:tc>
          <w:tcPr>
            <w:tcW w:w="1800" w:type="dxa"/>
          </w:tcPr>
          <w:p w14:paraId="24FEB302" w14:textId="77777777" w:rsidR="00B82966" w:rsidRPr="008B2943" w:rsidRDefault="00B82966" w:rsidP="008B2943">
            <w:pPr>
              <w:pStyle w:val="Table10Center"/>
              <w:keepNext/>
              <w:spacing w:before="20" w:after="20"/>
            </w:pPr>
          </w:p>
        </w:tc>
      </w:tr>
      <w:tr w:rsidR="00B82966" w:rsidRPr="008B2943" w14:paraId="4906CF60" w14:textId="77777777" w:rsidTr="00990D71">
        <w:trPr>
          <w:cantSplit/>
          <w:jc w:val="center"/>
        </w:trPr>
        <w:tc>
          <w:tcPr>
            <w:tcW w:w="810" w:type="dxa"/>
          </w:tcPr>
          <w:p w14:paraId="055CF90A" w14:textId="77777777" w:rsidR="00B82966" w:rsidRPr="008B2943" w:rsidRDefault="00B82966" w:rsidP="008B2943">
            <w:pPr>
              <w:pStyle w:val="Table10Center"/>
              <w:keepNext/>
              <w:spacing w:before="20" w:after="20"/>
            </w:pPr>
            <w:r w:rsidRPr="008B2943">
              <w:t>73</w:t>
            </w:r>
          </w:p>
        </w:tc>
        <w:tc>
          <w:tcPr>
            <w:tcW w:w="1350" w:type="dxa"/>
          </w:tcPr>
          <w:p w14:paraId="5ACA96CC" w14:textId="77777777" w:rsidR="00B82966" w:rsidRPr="008B2943" w:rsidRDefault="00B82966" w:rsidP="008B2943">
            <w:pPr>
              <w:pStyle w:val="Table10Center"/>
              <w:keepNext/>
              <w:spacing w:before="20" w:after="20"/>
            </w:pPr>
          </w:p>
        </w:tc>
        <w:tc>
          <w:tcPr>
            <w:tcW w:w="1800" w:type="dxa"/>
          </w:tcPr>
          <w:p w14:paraId="290809B8" w14:textId="77777777" w:rsidR="00B82966" w:rsidRPr="008B2943" w:rsidRDefault="00B82966" w:rsidP="008B2943">
            <w:pPr>
              <w:pStyle w:val="Table10Center"/>
              <w:keepNext/>
              <w:spacing w:before="20" w:after="20"/>
            </w:pPr>
          </w:p>
        </w:tc>
        <w:tc>
          <w:tcPr>
            <w:tcW w:w="571" w:type="dxa"/>
            <w:tcBorders>
              <w:top w:val="nil"/>
              <w:bottom w:val="nil"/>
            </w:tcBorders>
          </w:tcPr>
          <w:p w14:paraId="3469AA1E" w14:textId="77777777" w:rsidR="00B82966" w:rsidRPr="008B2943" w:rsidRDefault="00B82966" w:rsidP="008B2943">
            <w:pPr>
              <w:pStyle w:val="Table10Center"/>
              <w:keepNext/>
              <w:spacing w:before="20" w:after="20"/>
            </w:pPr>
          </w:p>
        </w:tc>
        <w:tc>
          <w:tcPr>
            <w:tcW w:w="849" w:type="dxa"/>
          </w:tcPr>
          <w:p w14:paraId="54B0054F" w14:textId="77777777" w:rsidR="00B82966" w:rsidRPr="008B2943" w:rsidRDefault="00B82966" w:rsidP="008B2943">
            <w:pPr>
              <w:pStyle w:val="Table10Center"/>
              <w:keepNext/>
              <w:spacing w:before="20" w:after="20"/>
            </w:pPr>
            <w:r w:rsidRPr="008B2943">
              <w:t>103</w:t>
            </w:r>
          </w:p>
        </w:tc>
        <w:tc>
          <w:tcPr>
            <w:tcW w:w="1370" w:type="dxa"/>
          </w:tcPr>
          <w:p w14:paraId="7FC87B51" w14:textId="77777777" w:rsidR="00B82966" w:rsidRPr="008B2943" w:rsidRDefault="00B82966" w:rsidP="008B2943">
            <w:pPr>
              <w:pStyle w:val="Table10Center"/>
              <w:keepNext/>
              <w:spacing w:before="20" w:after="20"/>
            </w:pPr>
          </w:p>
        </w:tc>
        <w:tc>
          <w:tcPr>
            <w:tcW w:w="1800" w:type="dxa"/>
          </w:tcPr>
          <w:p w14:paraId="492FC78A" w14:textId="77777777" w:rsidR="00B82966" w:rsidRPr="008B2943" w:rsidRDefault="00B82966" w:rsidP="008B2943">
            <w:pPr>
              <w:pStyle w:val="Table10Center"/>
              <w:keepNext/>
              <w:spacing w:before="20" w:after="20"/>
            </w:pPr>
          </w:p>
        </w:tc>
      </w:tr>
      <w:tr w:rsidR="00B82966" w:rsidRPr="008B2943" w14:paraId="680A4881" w14:textId="77777777" w:rsidTr="00990D71">
        <w:trPr>
          <w:cantSplit/>
          <w:jc w:val="center"/>
        </w:trPr>
        <w:tc>
          <w:tcPr>
            <w:tcW w:w="810" w:type="dxa"/>
          </w:tcPr>
          <w:p w14:paraId="254E7257" w14:textId="77777777" w:rsidR="00B82966" w:rsidRPr="008B2943" w:rsidRDefault="00B82966" w:rsidP="008B2943">
            <w:pPr>
              <w:pStyle w:val="Table10Center"/>
              <w:keepNext/>
              <w:spacing w:before="20" w:after="20"/>
            </w:pPr>
            <w:r w:rsidRPr="008B2943">
              <w:t>74</w:t>
            </w:r>
          </w:p>
        </w:tc>
        <w:tc>
          <w:tcPr>
            <w:tcW w:w="1350" w:type="dxa"/>
          </w:tcPr>
          <w:p w14:paraId="4D852CA0" w14:textId="77777777" w:rsidR="00B82966" w:rsidRPr="008B2943" w:rsidRDefault="00B82966" w:rsidP="008B2943">
            <w:pPr>
              <w:pStyle w:val="Table10Center"/>
              <w:keepNext/>
              <w:spacing w:before="20" w:after="20"/>
            </w:pPr>
          </w:p>
        </w:tc>
        <w:tc>
          <w:tcPr>
            <w:tcW w:w="1800" w:type="dxa"/>
          </w:tcPr>
          <w:p w14:paraId="090DD8BC" w14:textId="77777777" w:rsidR="00B82966" w:rsidRPr="008B2943" w:rsidRDefault="00B82966" w:rsidP="008B2943">
            <w:pPr>
              <w:pStyle w:val="Table10Center"/>
              <w:keepNext/>
              <w:spacing w:before="20" w:after="20"/>
            </w:pPr>
          </w:p>
        </w:tc>
        <w:tc>
          <w:tcPr>
            <w:tcW w:w="571" w:type="dxa"/>
            <w:tcBorders>
              <w:top w:val="nil"/>
              <w:bottom w:val="nil"/>
            </w:tcBorders>
          </w:tcPr>
          <w:p w14:paraId="73405945" w14:textId="77777777" w:rsidR="00B82966" w:rsidRPr="008B2943" w:rsidRDefault="00B82966" w:rsidP="008B2943">
            <w:pPr>
              <w:pStyle w:val="Table10Center"/>
              <w:keepNext/>
              <w:spacing w:before="20" w:after="20"/>
            </w:pPr>
          </w:p>
        </w:tc>
        <w:tc>
          <w:tcPr>
            <w:tcW w:w="849" w:type="dxa"/>
          </w:tcPr>
          <w:p w14:paraId="06AD9605" w14:textId="77777777" w:rsidR="00B82966" w:rsidRPr="008B2943" w:rsidRDefault="00B82966" w:rsidP="008B2943">
            <w:pPr>
              <w:pStyle w:val="Table10Center"/>
              <w:keepNext/>
              <w:spacing w:before="20" w:after="20"/>
            </w:pPr>
            <w:r w:rsidRPr="008B2943">
              <w:t>104</w:t>
            </w:r>
          </w:p>
        </w:tc>
        <w:tc>
          <w:tcPr>
            <w:tcW w:w="1370" w:type="dxa"/>
          </w:tcPr>
          <w:p w14:paraId="4C60EB4C" w14:textId="77777777" w:rsidR="00B82966" w:rsidRPr="008B2943" w:rsidRDefault="00B82966" w:rsidP="008B2943">
            <w:pPr>
              <w:pStyle w:val="Table10Center"/>
              <w:keepNext/>
              <w:spacing w:before="20" w:after="20"/>
            </w:pPr>
          </w:p>
        </w:tc>
        <w:tc>
          <w:tcPr>
            <w:tcW w:w="1800" w:type="dxa"/>
          </w:tcPr>
          <w:p w14:paraId="3D2FA644" w14:textId="77777777" w:rsidR="00B82966" w:rsidRPr="008B2943" w:rsidRDefault="00B82966" w:rsidP="008B2943">
            <w:pPr>
              <w:pStyle w:val="Table10Center"/>
              <w:keepNext/>
              <w:spacing w:before="20" w:after="20"/>
            </w:pPr>
          </w:p>
        </w:tc>
      </w:tr>
      <w:tr w:rsidR="00B82966" w:rsidRPr="008B2943" w14:paraId="1F52E604" w14:textId="77777777" w:rsidTr="00990D71">
        <w:trPr>
          <w:cantSplit/>
          <w:jc w:val="center"/>
        </w:trPr>
        <w:tc>
          <w:tcPr>
            <w:tcW w:w="810" w:type="dxa"/>
          </w:tcPr>
          <w:p w14:paraId="6D8C79D7" w14:textId="77777777" w:rsidR="00B82966" w:rsidRPr="008B2943" w:rsidRDefault="00B82966" w:rsidP="008B2943">
            <w:pPr>
              <w:pStyle w:val="Table10Center"/>
              <w:keepNext/>
              <w:spacing w:before="20" w:after="20"/>
            </w:pPr>
            <w:r w:rsidRPr="008B2943">
              <w:t>75</w:t>
            </w:r>
          </w:p>
        </w:tc>
        <w:tc>
          <w:tcPr>
            <w:tcW w:w="1350" w:type="dxa"/>
          </w:tcPr>
          <w:p w14:paraId="412B2C69" w14:textId="77777777" w:rsidR="00B82966" w:rsidRPr="008B2943" w:rsidRDefault="00B82966" w:rsidP="008B2943">
            <w:pPr>
              <w:pStyle w:val="Table10Center"/>
              <w:keepNext/>
              <w:spacing w:before="20" w:after="20"/>
            </w:pPr>
          </w:p>
        </w:tc>
        <w:tc>
          <w:tcPr>
            <w:tcW w:w="1800" w:type="dxa"/>
          </w:tcPr>
          <w:p w14:paraId="30538300" w14:textId="77777777" w:rsidR="00B82966" w:rsidRPr="008B2943" w:rsidRDefault="00B82966" w:rsidP="008B2943">
            <w:pPr>
              <w:pStyle w:val="Table10Center"/>
              <w:keepNext/>
              <w:spacing w:before="20" w:after="20"/>
            </w:pPr>
          </w:p>
        </w:tc>
        <w:tc>
          <w:tcPr>
            <w:tcW w:w="571" w:type="dxa"/>
            <w:tcBorders>
              <w:top w:val="nil"/>
              <w:bottom w:val="nil"/>
            </w:tcBorders>
          </w:tcPr>
          <w:p w14:paraId="0ED55C16" w14:textId="77777777" w:rsidR="00B82966" w:rsidRPr="008B2943" w:rsidRDefault="00B82966" w:rsidP="008B2943">
            <w:pPr>
              <w:pStyle w:val="Table10Center"/>
              <w:keepNext/>
              <w:spacing w:before="20" w:after="20"/>
            </w:pPr>
          </w:p>
        </w:tc>
        <w:tc>
          <w:tcPr>
            <w:tcW w:w="849" w:type="dxa"/>
          </w:tcPr>
          <w:p w14:paraId="2A3A7D9A" w14:textId="77777777" w:rsidR="00B82966" w:rsidRPr="008B2943" w:rsidRDefault="00B82966" w:rsidP="008B2943">
            <w:pPr>
              <w:pStyle w:val="Table10Center"/>
              <w:keepNext/>
              <w:spacing w:before="20" w:after="20"/>
            </w:pPr>
            <w:r w:rsidRPr="008B2943">
              <w:t>105</w:t>
            </w:r>
          </w:p>
        </w:tc>
        <w:tc>
          <w:tcPr>
            <w:tcW w:w="1370" w:type="dxa"/>
          </w:tcPr>
          <w:p w14:paraId="20F14CF9" w14:textId="77777777" w:rsidR="00B82966" w:rsidRPr="008B2943" w:rsidRDefault="00B82966" w:rsidP="008B2943">
            <w:pPr>
              <w:pStyle w:val="Table10Center"/>
              <w:keepNext/>
              <w:spacing w:before="20" w:after="20"/>
            </w:pPr>
          </w:p>
        </w:tc>
        <w:tc>
          <w:tcPr>
            <w:tcW w:w="1800" w:type="dxa"/>
          </w:tcPr>
          <w:p w14:paraId="64229FA2" w14:textId="77777777" w:rsidR="00B82966" w:rsidRPr="008B2943" w:rsidRDefault="00B82966" w:rsidP="008B2943">
            <w:pPr>
              <w:pStyle w:val="Table10Center"/>
              <w:keepNext/>
              <w:spacing w:before="20" w:after="20"/>
            </w:pPr>
          </w:p>
        </w:tc>
      </w:tr>
      <w:tr w:rsidR="00B82966" w:rsidRPr="008B2943" w14:paraId="1C12227A" w14:textId="77777777" w:rsidTr="00990D71">
        <w:trPr>
          <w:cantSplit/>
          <w:jc w:val="center"/>
        </w:trPr>
        <w:tc>
          <w:tcPr>
            <w:tcW w:w="810" w:type="dxa"/>
          </w:tcPr>
          <w:p w14:paraId="4A4EEAF7" w14:textId="77777777" w:rsidR="00B82966" w:rsidRPr="008B2943" w:rsidRDefault="00B82966" w:rsidP="008B2943">
            <w:pPr>
              <w:pStyle w:val="Table10Center"/>
              <w:keepNext/>
              <w:spacing w:before="20" w:after="20"/>
            </w:pPr>
            <w:r w:rsidRPr="008B2943">
              <w:t>76</w:t>
            </w:r>
          </w:p>
        </w:tc>
        <w:tc>
          <w:tcPr>
            <w:tcW w:w="1350" w:type="dxa"/>
          </w:tcPr>
          <w:p w14:paraId="5098D275" w14:textId="77777777" w:rsidR="00B82966" w:rsidRPr="008B2943" w:rsidRDefault="00B82966" w:rsidP="008B2943">
            <w:pPr>
              <w:pStyle w:val="Table10Center"/>
              <w:keepNext/>
              <w:spacing w:before="20" w:after="20"/>
            </w:pPr>
          </w:p>
        </w:tc>
        <w:tc>
          <w:tcPr>
            <w:tcW w:w="1800" w:type="dxa"/>
          </w:tcPr>
          <w:p w14:paraId="11CEAC59" w14:textId="77777777" w:rsidR="00B82966" w:rsidRPr="008B2943" w:rsidRDefault="00B82966" w:rsidP="008B2943">
            <w:pPr>
              <w:pStyle w:val="Table10Center"/>
              <w:keepNext/>
              <w:spacing w:before="20" w:after="20"/>
            </w:pPr>
          </w:p>
        </w:tc>
        <w:tc>
          <w:tcPr>
            <w:tcW w:w="571" w:type="dxa"/>
            <w:tcBorders>
              <w:top w:val="nil"/>
              <w:bottom w:val="nil"/>
            </w:tcBorders>
          </w:tcPr>
          <w:p w14:paraId="40B67DA4" w14:textId="77777777" w:rsidR="00B82966" w:rsidRPr="008B2943" w:rsidRDefault="00B82966" w:rsidP="008B2943">
            <w:pPr>
              <w:pStyle w:val="Table10Center"/>
              <w:keepNext/>
              <w:spacing w:before="20" w:after="20"/>
            </w:pPr>
          </w:p>
        </w:tc>
        <w:tc>
          <w:tcPr>
            <w:tcW w:w="849" w:type="dxa"/>
          </w:tcPr>
          <w:p w14:paraId="33FED5F8" w14:textId="77777777" w:rsidR="00B82966" w:rsidRPr="008B2943" w:rsidRDefault="00B82966" w:rsidP="008B2943">
            <w:pPr>
              <w:pStyle w:val="Table10Center"/>
              <w:keepNext/>
              <w:spacing w:before="20" w:after="20"/>
            </w:pPr>
            <w:r w:rsidRPr="008B2943">
              <w:t>106</w:t>
            </w:r>
          </w:p>
        </w:tc>
        <w:tc>
          <w:tcPr>
            <w:tcW w:w="1370" w:type="dxa"/>
          </w:tcPr>
          <w:p w14:paraId="52635951" w14:textId="77777777" w:rsidR="00B82966" w:rsidRPr="008B2943" w:rsidRDefault="00B82966" w:rsidP="008B2943">
            <w:pPr>
              <w:pStyle w:val="Table10Center"/>
              <w:keepNext/>
              <w:spacing w:before="20" w:after="20"/>
            </w:pPr>
          </w:p>
        </w:tc>
        <w:tc>
          <w:tcPr>
            <w:tcW w:w="1800" w:type="dxa"/>
          </w:tcPr>
          <w:p w14:paraId="48666A8B" w14:textId="77777777" w:rsidR="00B82966" w:rsidRPr="008B2943" w:rsidRDefault="00B82966" w:rsidP="008B2943">
            <w:pPr>
              <w:pStyle w:val="Table10Center"/>
              <w:keepNext/>
              <w:spacing w:before="20" w:after="20"/>
            </w:pPr>
          </w:p>
        </w:tc>
      </w:tr>
      <w:tr w:rsidR="00B82966" w:rsidRPr="008B2943" w14:paraId="0B07A9EA" w14:textId="77777777" w:rsidTr="00990D71">
        <w:trPr>
          <w:cantSplit/>
          <w:jc w:val="center"/>
        </w:trPr>
        <w:tc>
          <w:tcPr>
            <w:tcW w:w="810" w:type="dxa"/>
          </w:tcPr>
          <w:p w14:paraId="7EC15CD6" w14:textId="77777777" w:rsidR="00B82966" w:rsidRPr="008B2943" w:rsidRDefault="00B82966" w:rsidP="008B2943">
            <w:pPr>
              <w:pStyle w:val="Table10Center"/>
              <w:keepNext/>
              <w:spacing w:before="20" w:after="20"/>
            </w:pPr>
            <w:r w:rsidRPr="008B2943">
              <w:t>77</w:t>
            </w:r>
          </w:p>
        </w:tc>
        <w:tc>
          <w:tcPr>
            <w:tcW w:w="1350" w:type="dxa"/>
          </w:tcPr>
          <w:p w14:paraId="5B1378A0" w14:textId="77777777" w:rsidR="00B82966" w:rsidRPr="008B2943" w:rsidRDefault="00B82966" w:rsidP="008B2943">
            <w:pPr>
              <w:pStyle w:val="Table10Center"/>
              <w:keepNext/>
              <w:spacing w:before="20" w:after="20"/>
            </w:pPr>
          </w:p>
        </w:tc>
        <w:tc>
          <w:tcPr>
            <w:tcW w:w="1800" w:type="dxa"/>
          </w:tcPr>
          <w:p w14:paraId="150767C5" w14:textId="77777777" w:rsidR="00B82966" w:rsidRPr="008B2943" w:rsidRDefault="00B82966" w:rsidP="008B2943">
            <w:pPr>
              <w:pStyle w:val="Table10Center"/>
              <w:keepNext/>
              <w:spacing w:before="20" w:after="20"/>
            </w:pPr>
          </w:p>
        </w:tc>
        <w:tc>
          <w:tcPr>
            <w:tcW w:w="571" w:type="dxa"/>
            <w:tcBorders>
              <w:top w:val="nil"/>
              <w:bottom w:val="nil"/>
            </w:tcBorders>
          </w:tcPr>
          <w:p w14:paraId="5824BBA5" w14:textId="77777777" w:rsidR="00B82966" w:rsidRPr="008B2943" w:rsidRDefault="00B82966" w:rsidP="008B2943">
            <w:pPr>
              <w:pStyle w:val="Table10Center"/>
              <w:keepNext/>
              <w:spacing w:before="20" w:after="20"/>
            </w:pPr>
          </w:p>
        </w:tc>
        <w:tc>
          <w:tcPr>
            <w:tcW w:w="849" w:type="dxa"/>
          </w:tcPr>
          <w:p w14:paraId="143F82EF" w14:textId="77777777" w:rsidR="00B82966" w:rsidRPr="008B2943" w:rsidRDefault="00B82966" w:rsidP="008B2943">
            <w:pPr>
              <w:pStyle w:val="Table10Center"/>
              <w:keepNext/>
              <w:spacing w:before="20" w:after="20"/>
            </w:pPr>
            <w:r w:rsidRPr="008B2943">
              <w:t>107</w:t>
            </w:r>
          </w:p>
        </w:tc>
        <w:tc>
          <w:tcPr>
            <w:tcW w:w="1370" w:type="dxa"/>
          </w:tcPr>
          <w:p w14:paraId="638EC411" w14:textId="77777777" w:rsidR="00B82966" w:rsidRPr="008B2943" w:rsidRDefault="00B82966" w:rsidP="008B2943">
            <w:pPr>
              <w:pStyle w:val="Table10Center"/>
              <w:keepNext/>
              <w:spacing w:before="20" w:after="20"/>
            </w:pPr>
          </w:p>
        </w:tc>
        <w:tc>
          <w:tcPr>
            <w:tcW w:w="1800" w:type="dxa"/>
          </w:tcPr>
          <w:p w14:paraId="7704B7AF" w14:textId="77777777" w:rsidR="00B82966" w:rsidRPr="008B2943" w:rsidRDefault="00B82966" w:rsidP="008B2943">
            <w:pPr>
              <w:pStyle w:val="Table10Center"/>
              <w:keepNext/>
              <w:spacing w:before="20" w:after="20"/>
            </w:pPr>
          </w:p>
        </w:tc>
      </w:tr>
      <w:tr w:rsidR="00B82966" w:rsidRPr="008B2943" w14:paraId="20BC661C" w14:textId="77777777" w:rsidTr="00990D71">
        <w:trPr>
          <w:cantSplit/>
          <w:jc w:val="center"/>
        </w:trPr>
        <w:tc>
          <w:tcPr>
            <w:tcW w:w="810" w:type="dxa"/>
          </w:tcPr>
          <w:p w14:paraId="400E3ADE" w14:textId="77777777" w:rsidR="00B82966" w:rsidRPr="008B2943" w:rsidRDefault="00B82966" w:rsidP="008B2943">
            <w:pPr>
              <w:pStyle w:val="Table10Center"/>
              <w:keepNext/>
              <w:spacing w:before="20" w:after="20"/>
            </w:pPr>
            <w:r w:rsidRPr="008B2943">
              <w:t>78</w:t>
            </w:r>
          </w:p>
        </w:tc>
        <w:tc>
          <w:tcPr>
            <w:tcW w:w="1350" w:type="dxa"/>
          </w:tcPr>
          <w:p w14:paraId="7CF52DB6" w14:textId="77777777" w:rsidR="00B82966" w:rsidRPr="008B2943" w:rsidRDefault="00B82966" w:rsidP="008B2943">
            <w:pPr>
              <w:pStyle w:val="Table10Center"/>
              <w:keepNext/>
              <w:spacing w:before="20" w:after="20"/>
            </w:pPr>
          </w:p>
        </w:tc>
        <w:tc>
          <w:tcPr>
            <w:tcW w:w="1800" w:type="dxa"/>
          </w:tcPr>
          <w:p w14:paraId="64E7A1DD" w14:textId="77777777" w:rsidR="00B82966" w:rsidRPr="008B2943" w:rsidRDefault="00B82966" w:rsidP="008B2943">
            <w:pPr>
              <w:pStyle w:val="Table10Center"/>
              <w:keepNext/>
              <w:spacing w:before="20" w:after="20"/>
            </w:pPr>
          </w:p>
        </w:tc>
        <w:tc>
          <w:tcPr>
            <w:tcW w:w="571" w:type="dxa"/>
            <w:tcBorders>
              <w:top w:val="nil"/>
              <w:bottom w:val="nil"/>
            </w:tcBorders>
          </w:tcPr>
          <w:p w14:paraId="25399A24" w14:textId="77777777" w:rsidR="00B82966" w:rsidRPr="008B2943" w:rsidRDefault="00B82966" w:rsidP="008B2943">
            <w:pPr>
              <w:pStyle w:val="Table10Center"/>
              <w:keepNext/>
              <w:spacing w:before="20" w:after="20"/>
            </w:pPr>
          </w:p>
        </w:tc>
        <w:tc>
          <w:tcPr>
            <w:tcW w:w="849" w:type="dxa"/>
          </w:tcPr>
          <w:p w14:paraId="2DDB1E69" w14:textId="77777777" w:rsidR="00B82966" w:rsidRPr="008B2943" w:rsidRDefault="00B82966" w:rsidP="008B2943">
            <w:pPr>
              <w:pStyle w:val="Table10Center"/>
              <w:keepNext/>
              <w:spacing w:before="20" w:after="20"/>
            </w:pPr>
            <w:r w:rsidRPr="008B2943">
              <w:t>108</w:t>
            </w:r>
          </w:p>
        </w:tc>
        <w:tc>
          <w:tcPr>
            <w:tcW w:w="1370" w:type="dxa"/>
          </w:tcPr>
          <w:p w14:paraId="4A2A78FC" w14:textId="77777777" w:rsidR="00B82966" w:rsidRPr="008B2943" w:rsidRDefault="00B82966" w:rsidP="008B2943">
            <w:pPr>
              <w:pStyle w:val="Table10Center"/>
              <w:keepNext/>
              <w:spacing w:before="20" w:after="20"/>
            </w:pPr>
          </w:p>
        </w:tc>
        <w:tc>
          <w:tcPr>
            <w:tcW w:w="1800" w:type="dxa"/>
          </w:tcPr>
          <w:p w14:paraId="5A704964" w14:textId="77777777" w:rsidR="00B82966" w:rsidRPr="008B2943" w:rsidRDefault="00B82966" w:rsidP="008B2943">
            <w:pPr>
              <w:pStyle w:val="Table10Center"/>
              <w:keepNext/>
              <w:spacing w:before="20" w:after="20"/>
            </w:pPr>
          </w:p>
        </w:tc>
      </w:tr>
      <w:tr w:rsidR="00B82966" w:rsidRPr="008B2943" w14:paraId="74071DBF" w14:textId="77777777" w:rsidTr="00990D71">
        <w:trPr>
          <w:cantSplit/>
          <w:jc w:val="center"/>
        </w:trPr>
        <w:tc>
          <w:tcPr>
            <w:tcW w:w="810" w:type="dxa"/>
          </w:tcPr>
          <w:p w14:paraId="76A5FF69" w14:textId="77777777" w:rsidR="00B82966" w:rsidRPr="008B2943" w:rsidRDefault="00B82966" w:rsidP="008B2943">
            <w:pPr>
              <w:pStyle w:val="Table10Center"/>
              <w:keepNext/>
              <w:spacing w:before="20" w:after="20"/>
            </w:pPr>
            <w:r w:rsidRPr="008B2943">
              <w:t>79</w:t>
            </w:r>
          </w:p>
        </w:tc>
        <w:tc>
          <w:tcPr>
            <w:tcW w:w="1350" w:type="dxa"/>
          </w:tcPr>
          <w:p w14:paraId="594444AC" w14:textId="77777777" w:rsidR="00B82966" w:rsidRPr="008B2943" w:rsidRDefault="00B82966" w:rsidP="008B2943">
            <w:pPr>
              <w:pStyle w:val="Table10Center"/>
              <w:keepNext/>
              <w:spacing w:before="20" w:after="20"/>
            </w:pPr>
          </w:p>
        </w:tc>
        <w:tc>
          <w:tcPr>
            <w:tcW w:w="1800" w:type="dxa"/>
          </w:tcPr>
          <w:p w14:paraId="2B0B591F" w14:textId="77777777" w:rsidR="00B82966" w:rsidRPr="008B2943" w:rsidRDefault="00B82966" w:rsidP="008B2943">
            <w:pPr>
              <w:pStyle w:val="Table10Center"/>
              <w:keepNext/>
              <w:spacing w:before="20" w:after="20"/>
            </w:pPr>
          </w:p>
        </w:tc>
        <w:tc>
          <w:tcPr>
            <w:tcW w:w="571" w:type="dxa"/>
            <w:tcBorders>
              <w:top w:val="nil"/>
              <w:bottom w:val="nil"/>
            </w:tcBorders>
          </w:tcPr>
          <w:p w14:paraId="6D66BD8B" w14:textId="77777777" w:rsidR="00B82966" w:rsidRPr="008B2943" w:rsidRDefault="00B82966" w:rsidP="008B2943">
            <w:pPr>
              <w:pStyle w:val="Table10Center"/>
              <w:keepNext/>
              <w:spacing w:before="20" w:after="20"/>
            </w:pPr>
          </w:p>
        </w:tc>
        <w:tc>
          <w:tcPr>
            <w:tcW w:w="849" w:type="dxa"/>
          </w:tcPr>
          <w:p w14:paraId="1982820C" w14:textId="77777777" w:rsidR="00B82966" w:rsidRPr="008B2943" w:rsidRDefault="00B82966" w:rsidP="008B2943">
            <w:pPr>
              <w:pStyle w:val="Table10Center"/>
              <w:keepNext/>
              <w:spacing w:before="20" w:after="20"/>
            </w:pPr>
            <w:r w:rsidRPr="008B2943">
              <w:t>109</w:t>
            </w:r>
          </w:p>
        </w:tc>
        <w:tc>
          <w:tcPr>
            <w:tcW w:w="1370" w:type="dxa"/>
          </w:tcPr>
          <w:p w14:paraId="3EC3C646" w14:textId="77777777" w:rsidR="00B82966" w:rsidRPr="008B2943" w:rsidRDefault="00B82966" w:rsidP="008B2943">
            <w:pPr>
              <w:pStyle w:val="Table10Center"/>
              <w:keepNext/>
              <w:spacing w:before="20" w:after="20"/>
            </w:pPr>
          </w:p>
        </w:tc>
        <w:tc>
          <w:tcPr>
            <w:tcW w:w="1800" w:type="dxa"/>
          </w:tcPr>
          <w:p w14:paraId="779A42F1" w14:textId="77777777" w:rsidR="00B82966" w:rsidRPr="008B2943" w:rsidRDefault="00B82966" w:rsidP="008B2943">
            <w:pPr>
              <w:pStyle w:val="Table10Center"/>
              <w:keepNext/>
              <w:spacing w:before="20" w:after="20"/>
            </w:pPr>
          </w:p>
        </w:tc>
      </w:tr>
      <w:tr w:rsidR="00B82966" w:rsidRPr="008B2943" w14:paraId="66D0C9B4" w14:textId="77777777" w:rsidTr="00990D71">
        <w:trPr>
          <w:cantSplit/>
          <w:jc w:val="center"/>
        </w:trPr>
        <w:tc>
          <w:tcPr>
            <w:tcW w:w="810" w:type="dxa"/>
          </w:tcPr>
          <w:p w14:paraId="500D0E83" w14:textId="77777777" w:rsidR="00B82966" w:rsidRPr="008B2943" w:rsidRDefault="00B82966" w:rsidP="008B2943">
            <w:pPr>
              <w:pStyle w:val="Table10Center"/>
              <w:keepNext/>
              <w:spacing w:before="20" w:after="20"/>
            </w:pPr>
            <w:r w:rsidRPr="008B2943">
              <w:t>80</w:t>
            </w:r>
          </w:p>
        </w:tc>
        <w:tc>
          <w:tcPr>
            <w:tcW w:w="1350" w:type="dxa"/>
          </w:tcPr>
          <w:p w14:paraId="1FF2A79C" w14:textId="77777777" w:rsidR="00B82966" w:rsidRPr="008B2943" w:rsidRDefault="00B82966" w:rsidP="008B2943">
            <w:pPr>
              <w:pStyle w:val="Table10Center"/>
              <w:keepNext/>
              <w:spacing w:before="20" w:after="20"/>
            </w:pPr>
          </w:p>
        </w:tc>
        <w:tc>
          <w:tcPr>
            <w:tcW w:w="1800" w:type="dxa"/>
          </w:tcPr>
          <w:p w14:paraId="3B14D45A" w14:textId="77777777" w:rsidR="00B82966" w:rsidRPr="008B2943" w:rsidRDefault="00B82966" w:rsidP="008B2943">
            <w:pPr>
              <w:pStyle w:val="Table10Center"/>
              <w:keepNext/>
              <w:spacing w:before="20" w:after="20"/>
            </w:pPr>
          </w:p>
        </w:tc>
        <w:tc>
          <w:tcPr>
            <w:tcW w:w="571" w:type="dxa"/>
            <w:tcBorders>
              <w:top w:val="nil"/>
              <w:bottom w:val="nil"/>
            </w:tcBorders>
          </w:tcPr>
          <w:p w14:paraId="292361E1" w14:textId="77777777" w:rsidR="00B82966" w:rsidRPr="008B2943" w:rsidRDefault="00B82966" w:rsidP="008B2943">
            <w:pPr>
              <w:pStyle w:val="Table10Center"/>
              <w:keepNext/>
              <w:spacing w:before="20" w:after="20"/>
            </w:pPr>
          </w:p>
        </w:tc>
        <w:tc>
          <w:tcPr>
            <w:tcW w:w="849" w:type="dxa"/>
          </w:tcPr>
          <w:p w14:paraId="4D6EBEC4" w14:textId="77777777" w:rsidR="00B82966" w:rsidRPr="008B2943" w:rsidRDefault="00B82966" w:rsidP="008B2943">
            <w:pPr>
              <w:pStyle w:val="Table10Center"/>
              <w:keepNext/>
              <w:spacing w:before="20" w:after="20"/>
            </w:pPr>
            <w:r w:rsidRPr="008B2943">
              <w:t>110</w:t>
            </w:r>
          </w:p>
        </w:tc>
        <w:tc>
          <w:tcPr>
            <w:tcW w:w="1370" w:type="dxa"/>
          </w:tcPr>
          <w:p w14:paraId="2C9950BA" w14:textId="77777777" w:rsidR="00B82966" w:rsidRPr="008B2943" w:rsidRDefault="00B82966" w:rsidP="008B2943">
            <w:pPr>
              <w:pStyle w:val="Table10Center"/>
              <w:keepNext/>
              <w:spacing w:before="20" w:after="20"/>
            </w:pPr>
          </w:p>
        </w:tc>
        <w:tc>
          <w:tcPr>
            <w:tcW w:w="1800" w:type="dxa"/>
          </w:tcPr>
          <w:p w14:paraId="10BABC26" w14:textId="77777777" w:rsidR="00B82966" w:rsidRPr="008B2943" w:rsidRDefault="00B82966" w:rsidP="008B2943">
            <w:pPr>
              <w:pStyle w:val="Table10Center"/>
              <w:keepNext/>
              <w:spacing w:before="20" w:after="20"/>
            </w:pPr>
          </w:p>
        </w:tc>
      </w:tr>
      <w:tr w:rsidR="00B82966" w:rsidRPr="008B2943" w14:paraId="5599E7B4" w14:textId="77777777" w:rsidTr="00990D71">
        <w:trPr>
          <w:cantSplit/>
          <w:jc w:val="center"/>
        </w:trPr>
        <w:tc>
          <w:tcPr>
            <w:tcW w:w="810" w:type="dxa"/>
          </w:tcPr>
          <w:p w14:paraId="72D6FEAA" w14:textId="77777777" w:rsidR="00B82966" w:rsidRPr="008B2943" w:rsidRDefault="00B82966" w:rsidP="008B2943">
            <w:pPr>
              <w:pStyle w:val="Table10Center"/>
              <w:keepNext/>
              <w:spacing w:before="20" w:after="20"/>
            </w:pPr>
            <w:r w:rsidRPr="008B2943">
              <w:t>81</w:t>
            </w:r>
          </w:p>
        </w:tc>
        <w:tc>
          <w:tcPr>
            <w:tcW w:w="1350" w:type="dxa"/>
          </w:tcPr>
          <w:p w14:paraId="3CF4BEC3" w14:textId="77777777" w:rsidR="00B82966" w:rsidRPr="008B2943" w:rsidRDefault="00B82966" w:rsidP="008B2943">
            <w:pPr>
              <w:pStyle w:val="Table10Center"/>
              <w:keepNext/>
              <w:spacing w:before="20" w:after="20"/>
            </w:pPr>
          </w:p>
        </w:tc>
        <w:tc>
          <w:tcPr>
            <w:tcW w:w="1800" w:type="dxa"/>
          </w:tcPr>
          <w:p w14:paraId="14471430" w14:textId="77777777" w:rsidR="00B82966" w:rsidRPr="008B2943" w:rsidRDefault="00B82966" w:rsidP="008B2943">
            <w:pPr>
              <w:pStyle w:val="Table10Center"/>
              <w:keepNext/>
              <w:spacing w:before="20" w:after="20"/>
            </w:pPr>
          </w:p>
        </w:tc>
        <w:tc>
          <w:tcPr>
            <w:tcW w:w="571" w:type="dxa"/>
            <w:tcBorders>
              <w:top w:val="nil"/>
              <w:bottom w:val="nil"/>
            </w:tcBorders>
          </w:tcPr>
          <w:p w14:paraId="05DE24A5" w14:textId="77777777" w:rsidR="00B82966" w:rsidRPr="008B2943" w:rsidRDefault="00B82966" w:rsidP="008B2943">
            <w:pPr>
              <w:pStyle w:val="Table10Center"/>
              <w:keepNext/>
              <w:spacing w:before="20" w:after="20"/>
            </w:pPr>
          </w:p>
        </w:tc>
        <w:tc>
          <w:tcPr>
            <w:tcW w:w="849" w:type="dxa"/>
          </w:tcPr>
          <w:p w14:paraId="3630920D" w14:textId="77777777" w:rsidR="00B82966" w:rsidRPr="008B2943" w:rsidRDefault="00B82966" w:rsidP="008B2943">
            <w:pPr>
              <w:pStyle w:val="Table10Center"/>
              <w:keepNext/>
              <w:spacing w:before="20" w:after="20"/>
            </w:pPr>
            <w:r w:rsidRPr="008B2943">
              <w:t>111</w:t>
            </w:r>
          </w:p>
        </w:tc>
        <w:tc>
          <w:tcPr>
            <w:tcW w:w="1370" w:type="dxa"/>
          </w:tcPr>
          <w:p w14:paraId="005FDAD6" w14:textId="77777777" w:rsidR="00B82966" w:rsidRPr="008B2943" w:rsidRDefault="00B82966" w:rsidP="008B2943">
            <w:pPr>
              <w:pStyle w:val="Table10Center"/>
              <w:keepNext/>
              <w:spacing w:before="20" w:after="20"/>
            </w:pPr>
          </w:p>
        </w:tc>
        <w:tc>
          <w:tcPr>
            <w:tcW w:w="1800" w:type="dxa"/>
          </w:tcPr>
          <w:p w14:paraId="785AFC9C" w14:textId="77777777" w:rsidR="00B82966" w:rsidRPr="008B2943" w:rsidRDefault="00B82966" w:rsidP="008B2943">
            <w:pPr>
              <w:pStyle w:val="Table10Center"/>
              <w:keepNext/>
              <w:spacing w:before="20" w:after="20"/>
            </w:pPr>
          </w:p>
        </w:tc>
      </w:tr>
      <w:tr w:rsidR="00B82966" w:rsidRPr="008B2943" w14:paraId="584D7E7C" w14:textId="77777777" w:rsidTr="00990D71">
        <w:trPr>
          <w:cantSplit/>
          <w:jc w:val="center"/>
        </w:trPr>
        <w:tc>
          <w:tcPr>
            <w:tcW w:w="810" w:type="dxa"/>
          </w:tcPr>
          <w:p w14:paraId="0C5AD65C" w14:textId="77777777" w:rsidR="00B82966" w:rsidRPr="008B2943" w:rsidRDefault="00B82966" w:rsidP="008B2943">
            <w:pPr>
              <w:pStyle w:val="Table10Center"/>
              <w:keepNext/>
              <w:spacing w:before="20" w:after="20"/>
            </w:pPr>
            <w:r w:rsidRPr="008B2943">
              <w:t>82</w:t>
            </w:r>
          </w:p>
        </w:tc>
        <w:tc>
          <w:tcPr>
            <w:tcW w:w="1350" w:type="dxa"/>
          </w:tcPr>
          <w:p w14:paraId="13DE4577" w14:textId="77777777" w:rsidR="00B82966" w:rsidRPr="008B2943" w:rsidRDefault="00B82966" w:rsidP="008B2943">
            <w:pPr>
              <w:pStyle w:val="Table10Center"/>
              <w:keepNext/>
              <w:spacing w:before="20" w:after="20"/>
            </w:pPr>
          </w:p>
        </w:tc>
        <w:tc>
          <w:tcPr>
            <w:tcW w:w="1800" w:type="dxa"/>
          </w:tcPr>
          <w:p w14:paraId="511BA8FE" w14:textId="77777777" w:rsidR="00B82966" w:rsidRPr="008B2943" w:rsidRDefault="00B82966" w:rsidP="008B2943">
            <w:pPr>
              <w:pStyle w:val="Table10Center"/>
              <w:keepNext/>
              <w:spacing w:before="20" w:after="20"/>
            </w:pPr>
          </w:p>
        </w:tc>
        <w:tc>
          <w:tcPr>
            <w:tcW w:w="571" w:type="dxa"/>
            <w:tcBorders>
              <w:top w:val="nil"/>
              <w:bottom w:val="nil"/>
            </w:tcBorders>
          </w:tcPr>
          <w:p w14:paraId="2D2EEC0B" w14:textId="77777777" w:rsidR="00B82966" w:rsidRPr="008B2943" w:rsidRDefault="00B82966" w:rsidP="008B2943">
            <w:pPr>
              <w:pStyle w:val="Table10Center"/>
              <w:keepNext/>
              <w:spacing w:before="20" w:after="20"/>
            </w:pPr>
          </w:p>
        </w:tc>
        <w:tc>
          <w:tcPr>
            <w:tcW w:w="849" w:type="dxa"/>
          </w:tcPr>
          <w:p w14:paraId="7C223EAE" w14:textId="77777777" w:rsidR="00B82966" w:rsidRPr="008B2943" w:rsidRDefault="00B82966" w:rsidP="008B2943">
            <w:pPr>
              <w:pStyle w:val="Table10Center"/>
              <w:keepNext/>
              <w:spacing w:before="20" w:after="20"/>
            </w:pPr>
            <w:r w:rsidRPr="008B2943">
              <w:t>112</w:t>
            </w:r>
          </w:p>
        </w:tc>
        <w:tc>
          <w:tcPr>
            <w:tcW w:w="1370" w:type="dxa"/>
          </w:tcPr>
          <w:p w14:paraId="48CB8D80" w14:textId="77777777" w:rsidR="00B82966" w:rsidRPr="008B2943" w:rsidRDefault="00B82966" w:rsidP="008B2943">
            <w:pPr>
              <w:pStyle w:val="Table10Center"/>
              <w:keepNext/>
              <w:spacing w:before="20" w:after="20"/>
            </w:pPr>
          </w:p>
        </w:tc>
        <w:tc>
          <w:tcPr>
            <w:tcW w:w="1800" w:type="dxa"/>
          </w:tcPr>
          <w:p w14:paraId="44003DBE" w14:textId="77777777" w:rsidR="00B82966" w:rsidRPr="008B2943" w:rsidRDefault="00B82966" w:rsidP="008B2943">
            <w:pPr>
              <w:pStyle w:val="Table10Center"/>
              <w:keepNext/>
              <w:spacing w:before="20" w:after="20"/>
            </w:pPr>
          </w:p>
        </w:tc>
      </w:tr>
      <w:tr w:rsidR="00B82966" w:rsidRPr="008B2943" w14:paraId="73AF97A1" w14:textId="77777777" w:rsidTr="00990D71">
        <w:trPr>
          <w:cantSplit/>
          <w:jc w:val="center"/>
        </w:trPr>
        <w:tc>
          <w:tcPr>
            <w:tcW w:w="810" w:type="dxa"/>
          </w:tcPr>
          <w:p w14:paraId="2FFA3A6F" w14:textId="77777777" w:rsidR="00B82966" w:rsidRPr="008B2943" w:rsidRDefault="00B82966" w:rsidP="008B2943">
            <w:pPr>
              <w:pStyle w:val="Table10Center"/>
              <w:keepNext/>
              <w:spacing w:before="20" w:after="20"/>
            </w:pPr>
            <w:r w:rsidRPr="008B2943">
              <w:t>83</w:t>
            </w:r>
          </w:p>
        </w:tc>
        <w:tc>
          <w:tcPr>
            <w:tcW w:w="1350" w:type="dxa"/>
          </w:tcPr>
          <w:p w14:paraId="2DA07091" w14:textId="77777777" w:rsidR="00B82966" w:rsidRPr="008B2943" w:rsidRDefault="00B82966" w:rsidP="008B2943">
            <w:pPr>
              <w:pStyle w:val="Table10Center"/>
              <w:keepNext/>
              <w:spacing w:before="20" w:after="20"/>
            </w:pPr>
          </w:p>
        </w:tc>
        <w:tc>
          <w:tcPr>
            <w:tcW w:w="1800" w:type="dxa"/>
          </w:tcPr>
          <w:p w14:paraId="7F0B4603" w14:textId="77777777" w:rsidR="00B82966" w:rsidRPr="008B2943" w:rsidRDefault="00B82966" w:rsidP="008B2943">
            <w:pPr>
              <w:pStyle w:val="Table10Center"/>
              <w:keepNext/>
              <w:spacing w:before="20" w:after="20"/>
            </w:pPr>
          </w:p>
        </w:tc>
        <w:tc>
          <w:tcPr>
            <w:tcW w:w="571" w:type="dxa"/>
            <w:tcBorders>
              <w:top w:val="nil"/>
              <w:bottom w:val="nil"/>
            </w:tcBorders>
          </w:tcPr>
          <w:p w14:paraId="6E89CB09" w14:textId="77777777" w:rsidR="00B82966" w:rsidRPr="008B2943" w:rsidRDefault="00B82966" w:rsidP="008B2943">
            <w:pPr>
              <w:pStyle w:val="Table10Center"/>
              <w:keepNext/>
              <w:spacing w:before="20" w:after="20"/>
            </w:pPr>
          </w:p>
        </w:tc>
        <w:tc>
          <w:tcPr>
            <w:tcW w:w="849" w:type="dxa"/>
          </w:tcPr>
          <w:p w14:paraId="373F127A" w14:textId="77777777" w:rsidR="00B82966" w:rsidRPr="008B2943" w:rsidRDefault="00B82966" w:rsidP="008B2943">
            <w:pPr>
              <w:pStyle w:val="Table10Center"/>
              <w:keepNext/>
              <w:spacing w:before="20" w:after="20"/>
            </w:pPr>
            <w:r w:rsidRPr="008B2943">
              <w:t>113</w:t>
            </w:r>
          </w:p>
        </w:tc>
        <w:tc>
          <w:tcPr>
            <w:tcW w:w="1370" w:type="dxa"/>
          </w:tcPr>
          <w:p w14:paraId="09B4B60E" w14:textId="77777777" w:rsidR="00B82966" w:rsidRPr="008B2943" w:rsidRDefault="00B82966" w:rsidP="008B2943">
            <w:pPr>
              <w:pStyle w:val="Table10Center"/>
              <w:keepNext/>
              <w:spacing w:before="20" w:after="20"/>
            </w:pPr>
          </w:p>
        </w:tc>
        <w:tc>
          <w:tcPr>
            <w:tcW w:w="1800" w:type="dxa"/>
          </w:tcPr>
          <w:p w14:paraId="74B8E17E" w14:textId="77777777" w:rsidR="00B82966" w:rsidRPr="008B2943" w:rsidRDefault="00B82966" w:rsidP="008B2943">
            <w:pPr>
              <w:pStyle w:val="Table10Center"/>
              <w:keepNext/>
              <w:spacing w:before="20" w:after="20"/>
            </w:pPr>
          </w:p>
        </w:tc>
      </w:tr>
      <w:tr w:rsidR="00B82966" w:rsidRPr="008B2943" w14:paraId="37ABF853" w14:textId="77777777" w:rsidTr="00990D71">
        <w:trPr>
          <w:cantSplit/>
          <w:jc w:val="center"/>
        </w:trPr>
        <w:tc>
          <w:tcPr>
            <w:tcW w:w="810" w:type="dxa"/>
          </w:tcPr>
          <w:p w14:paraId="3258FB3E" w14:textId="77777777" w:rsidR="00B82966" w:rsidRPr="008B2943" w:rsidRDefault="00B82966" w:rsidP="008B2943">
            <w:pPr>
              <w:pStyle w:val="Table10Center"/>
              <w:keepNext/>
              <w:spacing w:before="20" w:after="20"/>
            </w:pPr>
            <w:r w:rsidRPr="008B2943">
              <w:t>84</w:t>
            </w:r>
          </w:p>
        </w:tc>
        <w:tc>
          <w:tcPr>
            <w:tcW w:w="1350" w:type="dxa"/>
          </w:tcPr>
          <w:p w14:paraId="1AAB47D3" w14:textId="77777777" w:rsidR="00B82966" w:rsidRPr="008B2943" w:rsidRDefault="00B82966" w:rsidP="008B2943">
            <w:pPr>
              <w:pStyle w:val="Table10Center"/>
              <w:keepNext/>
              <w:spacing w:before="20" w:after="20"/>
            </w:pPr>
          </w:p>
        </w:tc>
        <w:tc>
          <w:tcPr>
            <w:tcW w:w="1800" w:type="dxa"/>
          </w:tcPr>
          <w:p w14:paraId="37EF3C60" w14:textId="77777777" w:rsidR="00B82966" w:rsidRPr="008B2943" w:rsidRDefault="00B82966" w:rsidP="008B2943">
            <w:pPr>
              <w:pStyle w:val="Table10Center"/>
              <w:keepNext/>
              <w:spacing w:before="20" w:after="20"/>
            </w:pPr>
          </w:p>
        </w:tc>
        <w:tc>
          <w:tcPr>
            <w:tcW w:w="571" w:type="dxa"/>
            <w:tcBorders>
              <w:top w:val="nil"/>
              <w:bottom w:val="nil"/>
            </w:tcBorders>
          </w:tcPr>
          <w:p w14:paraId="6FEBF6BB" w14:textId="77777777" w:rsidR="00B82966" w:rsidRPr="008B2943" w:rsidRDefault="00B82966" w:rsidP="008B2943">
            <w:pPr>
              <w:pStyle w:val="Table10Center"/>
              <w:keepNext/>
              <w:spacing w:before="20" w:after="20"/>
            </w:pPr>
          </w:p>
        </w:tc>
        <w:tc>
          <w:tcPr>
            <w:tcW w:w="849" w:type="dxa"/>
          </w:tcPr>
          <w:p w14:paraId="4A654531" w14:textId="77777777" w:rsidR="00B82966" w:rsidRPr="008B2943" w:rsidRDefault="00B82966" w:rsidP="008B2943">
            <w:pPr>
              <w:pStyle w:val="Table10Center"/>
              <w:keepNext/>
              <w:spacing w:before="20" w:after="20"/>
            </w:pPr>
            <w:r w:rsidRPr="008B2943">
              <w:t>114</w:t>
            </w:r>
          </w:p>
        </w:tc>
        <w:tc>
          <w:tcPr>
            <w:tcW w:w="1370" w:type="dxa"/>
          </w:tcPr>
          <w:p w14:paraId="2A1C39F3" w14:textId="77777777" w:rsidR="00B82966" w:rsidRPr="008B2943" w:rsidRDefault="00B82966" w:rsidP="008B2943">
            <w:pPr>
              <w:pStyle w:val="Table10Center"/>
              <w:keepNext/>
              <w:spacing w:before="20" w:after="20"/>
            </w:pPr>
          </w:p>
        </w:tc>
        <w:tc>
          <w:tcPr>
            <w:tcW w:w="1800" w:type="dxa"/>
          </w:tcPr>
          <w:p w14:paraId="17E7EE41" w14:textId="77777777" w:rsidR="00B82966" w:rsidRPr="008B2943" w:rsidRDefault="00B82966" w:rsidP="008B2943">
            <w:pPr>
              <w:pStyle w:val="Table10Center"/>
              <w:keepNext/>
              <w:spacing w:before="20" w:after="20"/>
            </w:pPr>
          </w:p>
        </w:tc>
      </w:tr>
      <w:tr w:rsidR="00B82966" w:rsidRPr="008B2943" w14:paraId="7F97F763" w14:textId="77777777" w:rsidTr="00990D71">
        <w:trPr>
          <w:cantSplit/>
          <w:jc w:val="center"/>
        </w:trPr>
        <w:tc>
          <w:tcPr>
            <w:tcW w:w="810" w:type="dxa"/>
          </w:tcPr>
          <w:p w14:paraId="5B625148" w14:textId="77777777" w:rsidR="00B82966" w:rsidRPr="008B2943" w:rsidRDefault="00B82966" w:rsidP="008B2943">
            <w:pPr>
              <w:pStyle w:val="Table10Center"/>
              <w:keepNext/>
              <w:spacing w:before="20" w:after="20"/>
            </w:pPr>
            <w:r w:rsidRPr="008B2943">
              <w:t>85</w:t>
            </w:r>
          </w:p>
        </w:tc>
        <w:tc>
          <w:tcPr>
            <w:tcW w:w="1350" w:type="dxa"/>
          </w:tcPr>
          <w:p w14:paraId="65D51BC8" w14:textId="77777777" w:rsidR="00B82966" w:rsidRPr="008B2943" w:rsidRDefault="00B82966" w:rsidP="008B2943">
            <w:pPr>
              <w:pStyle w:val="Table10Center"/>
              <w:keepNext/>
              <w:spacing w:before="20" w:after="20"/>
            </w:pPr>
          </w:p>
        </w:tc>
        <w:tc>
          <w:tcPr>
            <w:tcW w:w="1800" w:type="dxa"/>
          </w:tcPr>
          <w:p w14:paraId="3B97C5B0" w14:textId="77777777" w:rsidR="00B82966" w:rsidRPr="008B2943" w:rsidRDefault="00B82966" w:rsidP="008B2943">
            <w:pPr>
              <w:pStyle w:val="Table10Center"/>
              <w:keepNext/>
              <w:spacing w:before="20" w:after="20"/>
            </w:pPr>
          </w:p>
        </w:tc>
        <w:tc>
          <w:tcPr>
            <w:tcW w:w="571" w:type="dxa"/>
            <w:tcBorders>
              <w:top w:val="nil"/>
              <w:bottom w:val="nil"/>
            </w:tcBorders>
          </w:tcPr>
          <w:p w14:paraId="4887B858" w14:textId="77777777" w:rsidR="00B82966" w:rsidRPr="008B2943" w:rsidRDefault="00B82966" w:rsidP="008B2943">
            <w:pPr>
              <w:pStyle w:val="Table10Center"/>
              <w:keepNext/>
              <w:spacing w:before="20" w:after="20"/>
            </w:pPr>
          </w:p>
        </w:tc>
        <w:tc>
          <w:tcPr>
            <w:tcW w:w="849" w:type="dxa"/>
          </w:tcPr>
          <w:p w14:paraId="19B7E5C8" w14:textId="77777777" w:rsidR="00B82966" w:rsidRPr="008B2943" w:rsidRDefault="00B82966" w:rsidP="008B2943">
            <w:pPr>
              <w:pStyle w:val="Table10Center"/>
              <w:keepNext/>
              <w:spacing w:before="20" w:after="20"/>
            </w:pPr>
            <w:r w:rsidRPr="008B2943">
              <w:t>115</w:t>
            </w:r>
          </w:p>
        </w:tc>
        <w:tc>
          <w:tcPr>
            <w:tcW w:w="1370" w:type="dxa"/>
          </w:tcPr>
          <w:p w14:paraId="3EF6ED04" w14:textId="77777777" w:rsidR="00B82966" w:rsidRPr="008B2943" w:rsidRDefault="00B82966" w:rsidP="008B2943">
            <w:pPr>
              <w:pStyle w:val="Table10Center"/>
              <w:keepNext/>
              <w:spacing w:before="20" w:after="20"/>
            </w:pPr>
          </w:p>
        </w:tc>
        <w:tc>
          <w:tcPr>
            <w:tcW w:w="1800" w:type="dxa"/>
          </w:tcPr>
          <w:p w14:paraId="21EF979C" w14:textId="77777777" w:rsidR="00B82966" w:rsidRPr="008B2943" w:rsidRDefault="00B82966" w:rsidP="008B2943">
            <w:pPr>
              <w:pStyle w:val="Table10Center"/>
              <w:keepNext/>
              <w:spacing w:before="20" w:after="20"/>
            </w:pPr>
          </w:p>
        </w:tc>
      </w:tr>
      <w:tr w:rsidR="00B82966" w:rsidRPr="008B2943" w14:paraId="1480F93D" w14:textId="77777777" w:rsidTr="00990D71">
        <w:trPr>
          <w:cantSplit/>
          <w:jc w:val="center"/>
        </w:trPr>
        <w:tc>
          <w:tcPr>
            <w:tcW w:w="810" w:type="dxa"/>
          </w:tcPr>
          <w:p w14:paraId="03FA8841" w14:textId="77777777" w:rsidR="00B82966" w:rsidRPr="008B2943" w:rsidRDefault="00B82966" w:rsidP="008B2943">
            <w:pPr>
              <w:pStyle w:val="Table10Center"/>
              <w:keepNext/>
              <w:spacing w:before="20" w:after="20"/>
            </w:pPr>
            <w:r w:rsidRPr="008B2943">
              <w:t>86</w:t>
            </w:r>
          </w:p>
        </w:tc>
        <w:tc>
          <w:tcPr>
            <w:tcW w:w="1350" w:type="dxa"/>
          </w:tcPr>
          <w:p w14:paraId="3D49DFAF" w14:textId="77777777" w:rsidR="00B82966" w:rsidRPr="008B2943" w:rsidRDefault="00B82966" w:rsidP="008B2943">
            <w:pPr>
              <w:pStyle w:val="Table10Center"/>
              <w:keepNext/>
              <w:spacing w:before="20" w:after="20"/>
            </w:pPr>
          </w:p>
        </w:tc>
        <w:tc>
          <w:tcPr>
            <w:tcW w:w="1800" w:type="dxa"/>
          </w:tcPr>
          <w:p w14:paraId="56170DA5" w14:textId="77777777" w:rsidR="00B82966" w:rsidRPr="008B2943" w:rsidRDefault="00B82966" w:rsidP="008B2943">
            <w:pPr>
              <w:pStyle w:val="Table10Center"/>
              <w:keepNext/>
              <w:spacing w:before="20" w:after="20"/>
            </w:pPr>
          </w:p>
        </w:tc>
        <w:tc>
          <w:tcPr>
            <w:tcW w:w="571" w:type="dxa"/>
            <w:tcBorders>
              <w:top w:val="nil"/>
              <w:bottom w:val="nil"/>
            </w:tcBorders>
          </w:tcPr>
          <w:p w14:paraId="4D73614F" w14:textId="77777777" w:rsidR="00B82966" w:rsidRPr="008B2943" w:rsidRDefault="00B82966" w:rsidP="008B2943">
            <w:pPr>
              <w:pStyle w:val="Table10Center"/>
              <w:keepNext/>
              <w:spacing w:before="20" w:after="20"/>
            </w:pPr>
          </w:p>
        </w:tc>
        <w:tc>
          <w:tcPr>
            <w:tcW w:w="849" w:type="dxa"/>
          </w:tcPr>
          <w:p w14:paraId="5E6902E4" w14:textId="77777777" w:rsidR="00B82966" w:rsidRPr="008B2943" w:rsidRDefault="00B82966" w:rsidP="008B2943">
            <w:pPr>
              <w:pStyle w:val="Table10Center"/>
              <w:keepNext/>
              <w:spacing w:before="20" w:after="20"/>
            </w:pPr>
            <w:r w:rsidRPr="008B2943">
              <w:t>116</w:t>
            </w:r>
          </w:p>
        </w:tc>
        <w:tc>
          <w:tcPr>
            <w:tcW w:w="1370" w:type="dxa"/>
          </w:tcPr>
          <w:p w14:paraId="7DA0D3F1" w14:textId="77777777" w:rsidR="00B82966" w:rsidRPr="008B2943" w:rsidRDefault="00B82966" w:rsidP="008B2943">
            <w:pPr>
              <w:pStyle w:val="Table10Center"/>
              <w:keepNext/>
              <w:spacing w:before="20" w:after="20"/>
            </w:pPr>
          </w:p>
        </w:tc>
        <w:tc>
          <w:tcPr>
            <w:tcW w:w="1800" w:type="dxa"/>
          </w:tcPr>
          <w:p w14:paraId="1DEFD311" w14:textId="77777777" w:rsidR="00B82966" w:rsidRPr="008B2943" w:rsidRDefault="00B82966" w:rsidP="008B2943">
            <w:pPr>
              <w:pStyle w:val="Table10Center"/>
              <w:keepNext/>
              <w:spacing w:before="20" w:after="20"/>
            </w:pPr>
          </w:p>
        </w:tc>
      </w:tr>
      <w:tr w:rsidR="00B82966" w:rsidRPr="008B2943" w14:paraId="75532D17" w14:textId="77777777" w:rsidTr="00990D71">
        <w:trPr>
          <w:cantSplit/>
          <w:jc w:val="center"/>
        </w:trPr>
        <w:tc>
          <w:tcPr>
            <w:tcW w:w="810" w:type="dxa"/>
          </w:tcPr>
          <w:p w14:paraId="32E64645" w14:textId="77777777" w:rsidR="00B82966" w:rsidRPr="008B2943" w:rsidRDefault="00B82966" w:rsidP="008B2943">
            <w:pPr>
              <w:pStyle w:val="Table10Center"/>
              <w:keepNext/>
              <w:spacing w:before="20" w:after="20"/>
            </w:pPr>
            <w:r w:rsidRPr="008B2943">
              <w:t>87</w:t>
            </w:r>
          </w:p>
        </w:tc>
        <w:tc>
          <w:tcPr>
            <w:tcW w:w="1350" w:type="dxa"/>
          </w:tcPr>
          <w:p w14:paraId="472285E1" w14:textId="77777777" w:rsidR="00B82966" w:rsidRPr="008B2943" w:rsidRDefault="00B82966" w:rsidP="008B2943">
            <w:pPr>
              <w:pStyle w:val="Table10Center"/>
              <w:keepNext/>
              <w:spacing w:before="20" w:after="20"/>
            </w:pPr>
          </w:p>
        </w:tc>
        <w:tc>
          <w:tcPr>
            <w:tcW w:w="1800" w:type="dxa"/>
          </w:tcPr>
          <w:p w14:paraId="1276E727" w14:textId="77777777" w:rsidR="00B82966" w:rsidRPr="008B2943" w:rsidRDefault="00B82966" w:rsidP="008B2943">
            <w:pPr>
              <w:pStyle w:val="Table10Center"/>
              <w:keepNext/>
              <w:spacing w:before="20" w:after="20"/>
            </w:pPr>
          </w:p>
        </w:tc>
        <w:tc>
          <w:tcPr>
            <w:tcW w:w="571" w:type="dxa"/>
            <w:tcBorders>
              <w:top w:val="nil"/>
              <w:bottom w:val="nil"/>
            </w:tcBorders>
          </w:tcPr>
          <w:p w14:paraId="768E718C" w14:textId="77777777" w:rsidR="00B82966" w:rsidRPr="008B2943" w:rsidRDefault="00B82966" w:rsidP="008B2943">
            <w:pPr>
              <w:pStyle w:val="Table10Center"/>
              <w:keepNext/>
              <w:spacing w:before="20" w:after="20"/>
            </w:pPr>
          </w:p>
        </w:tc>
        <w:tc>
          <w:tcPr>
            <w:tcW w:w="849" w:type="dxa"/>
          </w:tcPr>
          <w:p w14:paraId="51A6F268" w14:textId="77777777" w:rsidR="00B82966" w:rsidRPr="008B2943" w:rsidRDefault="00B82966" w:rsidP="008B2943">
            <w:pPr>
              <w:pStyle w:val="Table10Center"/>
              <w:keepNext/>
              <w:spacing w:before="20" w:after="20"/>
            </w:pPr>
            <w:r w:rsidRPr="008B2943">
              <w:t>117</w:t>
            </w:r>
          </w:p>
        </w:tc>
        <w:tc>
          <w:tcPr>
            <w:tcW w:w="1370" w:type="dxa"/>
          </w:tcPr>
          <w:p w14:paraId="0CAE6503" w14:textId="77777777" w:rsidR="00B82966" w:rsidRPr="008B2943" w:rsidRDefault="00B82966" w:rsidP="008B2943">
            <w:pPr>
              <w:pStyle w:val="Table10Center"/>
              <w:keepNext/>
              <w:spacing w:before="20" w:after="20"/>
            </w:pPr>
          </w:p>
        </w:tc>
        <w:tc>
          <w:tcPr>
            <w:tcW w:w="1800" w:type="dxa"/>
          </w:tcPr>
          <w:p w14:paraId="1965E6C7" w14:textId="77777777" w:rsidR="00B82966" w:rsidRPr="008B2943" w:rsidRDefault="00B82966" w:rsidP="008B2943">
            <w:pPr>
              <w:pStyle w:val="Table10Center"/>
              <w:keepNext/>
              <w:spacing w:before="20" w:after="20"/>
            </w:pPr>
          </w:p>
        </w:tc>
      </w:tr>
      <w:tr w:rsidR="00B82966" w:rsidRPr="008B2943" w14:paraId="425E81B9" w14:textId="77777777" w:rsidTr="00990D71">
        <w:trPr>
          <w:cantSplit/>
          <w:jc w:val="center"/>
        </w:trPr>
        <w:tc>
          <w:tcPr>
            <w:tcW w:w="810" w:type="dxa"/>
          </w:tcPr>
          <w:p w14:paraId="12F5D287" w14:textId="77777777" w:rsidR="00B82966" w:rsidRPr="008B2943" w:rsidRDefault="00B82966" w:rsidP="008B2943">
            <w:pPr>
              <w:pStyle w:val="Table10Center"/>
              <w:keepNext/>
              <w:spacing w:before="20" w:after="20"/>
            </w:pPr>
            <w:r w:rsidRPr="008B2943">
              <w:t>88</w:t>
            </w:r>
          </w:p>
        </w:tc>
        <w:tc>
          <w:tcPr>
            <w:tcW w:w="1350" w:type="dxa"/>
          </w:tcPr>
          <w:p w14:paraId="7B9A5297" w14:textId="77777777" w:rsidR="00B82966" w:rsidRPr="008B2943" w:rsidRDefault="00B82966" w:rsidP="008B2943">
            <w:pPr>
              <w:pStyle w:val="Table10Center"/>
              <w:keepNext/>
              <w:spacing w:before="20" w:after="20"/>
            </w:pPr>
          </w:p>
        </w:tc>
        <w:tc>
          <w:tcPr>
            <w:tcW w:w="1800" w:type="dxa"/>
          </w:tcPr>
          <w:p w14:paraId="6A5F6AFB" w14:textId="77777777" w:rsidR="00B82966" w:rsidRPr="008B2943" w:rsidRDefault="00B82966" w:rsidP="008B2943">
            <w:pPr>
              <w:pStyle w:val="Table10Center"/>
              <w:keepNext/>
              <w:spacing w:before="20" w:after="20"/>
            </w:pPr>
          </w:p>
        </w:tc>
        <w:tc>
          <w:tcPr>
            <w:tcW w:w="571" w:type="dxa"/>
            <w:tcBorders>
              <w:top w:val="nil"/>
              <w:bottom w:val="nil"/>
            </w:tcBorders>
          </w:tcPr>
          <w:p w14:paraId="69981066" w14:textId="77777777" w:rsidR="00B82966" w:rsidRPr="008B2943" w:rsidRDefault="00B82966" w:rsidP="008B2943">
            <w:pPr>
              <w:pStyle w:val="Table10Center"/>
              <w:keepNext/>
              <w:spacing w:before="20" w:after="20"/>
            </w:pPr>
          </w:p>
        </w:tc>
        <w:tc>
          <w:tcPr>
            <w:tcW w:w="849" w:type="dxa"/>
          </w:tcPr>
          <w:p w14:paraId="09BA0481" w14:textId="77777777" w:rsidR="00B82966" w:rsidRPr="008B2943" w:rsidRDefault="00B82966" w:rsidP="008B2943">
            <w:pPr>
              <w:pStyle w:val="Table10Center"/>
              <w:keepNext/>
              <w:spacing w:before="20" w:after="20"/>
            </w:pPr>
            <w:r w:rsidRPr="008B2943">
              <w:t>118</w:t>
            </w:r>
          </w:p>
        </w:tc>
        <w:tc>
          <w:tcPr>
            <w:tcW w:w="1370" w:type="dxa"/>
          </w:tcPr>
          <w:p w14:paraId="404B8E79" w14:textId="77777777" w:rsidR="00B82966" w:rsidRPr="008B2943" w:rsidRDefault="00B82966" w:rsidP="008B2943">
            <w:pPr>
              <w:pStyle w:val="Table10Center"/>
              <w:keepNext/>
              <w:spacing w:before="20" w:after="20"/>
            </w:pPr>
          </w:p>
        </w:tc>
        <w:tc>
          <w:tcPr>
            <w:tcW w:w="1800" w:type="dxa"/>
          </w:tcPr>
          <w:p w14:paraId="2DA587FB" w14:textId="77777777" w:rsidR="00B82966" w:rsidRPr="008B2943" w:rsidRDefault="00B82966" w:rsidP="008B2943">
            <w:pPr>
              <w:pStyle w:val="Table10Center"/>
              <w:keepNext/>
              <w:spacing w:before="20" w:after="20"/>
            </w:pPr>
          </w:p>
        </w:tc>
      </w:tr>
      <w:tr w:rsidR="00B82966" w:rsidRPr="008B2943" w14:paraId="75D4E2E0" w14:textId="77777777" w:rsidTr="00990D71">
        <w:trPr>
          <w:cantSplit/>
          <w:jc w:val="center"/>
        </w:trPr>
        <w:tc>
          <w:tcPr>
            <w:tcW w:w="810" w:type="dxa"/>
          </w:tcPr>
          <w:p w14:paraId="3EA3725F" w14:textId="77777777" w:rsidR="00B82966" w:rsidRPr="008B2943" w:rsidRDefault="00B82966" w:rsidP="008B2943">
            <w:pPr>
              <w:pStyle w:val="Table10Center"/>
              <w:keepNext/>
              <w:spacing w:before="20" w:after="20"/>
            </w:pPr>
            <w:r w:rsidRPr="008B2943">
              <w:t>89</w:t>
            </w:r>
          </w:p>
        </w:tc>
        <w:tc>
          <w:tcPr>
            <w:tcW w:w="1350" w:type="dxa"/>
          </w:tcPr>
          <w:p w14:paraId="1F676A06" w14:textId="77777777" w:rsidR="00B82966" w:rsidRPr="008B2943" w:rsidRDefault="00B82966" w:rsidP="008B2943">
            <w:pPr>
              <w:pStyle w:val="Table10Center"/>
              <w:keepNext/>
              <w:spacing w:before="20" w:after="20"/>
            </w:pPr>
          </w:p>
        </w:tc>
        <w:tc>
          <w:tcPr>
            <w:tcW w:w="1800" w:type="dxa"/>
          </w:tcPr>
          <w:p w14:paraId="5D5B34E8" w14:textId="77777777" w:rsidR="00B82966" w:rsidRPr="008B2943" w:rsidRDefault="00B82966" w:rsidP="008B2943">
            <w:pPr>
              <w:pStyle w:val="Table10Center"/>
              <w:keepNext/>
              <w:spacing w:before="20" w:after="20"/>
            </w:pPr>
          </w:p>
        </w:tc>
        <w:tc>
          <w:tcPr>
            <w:tcW w:w="571" w:type="dxa"/>
            <w:tcBorders>
              <w:top w:val="nil"/>
              <w:bottom w:val="nil"/>
            </w:tcBorders>
          </w:tcPr>
          <w:p w14:paraId="0F098220" w14:textId="77777777" w:rsidR="00B82966" w:rsidRPr="008B2943" w:rsidRDefault="00B82966" w:rsidP="008B2943">
            <w:pPr>
              <w:pStyle w:val="Table10Center"/>
              <w:keepNext/>
              <w:spacing w:before="20" w:after="20"/>
            </w:pPr>
          </w:p>
        </w:tc>
        <w:tc>
          <w:tcPr>
            <w:tcW w:w="849" w:type="dxa"/>
          </w:tcPr>
          <w:p w14:paraId="7AD1B0EE" w14:textId="77777777" w:rsidR="00B82966" w:rsidRPr="008B2943" w:rsidRDefault="00B82966" w:rsidP="008B2943">
            <w:pPr>
              <w:pStyle w:val="Table10Center"/>
              <w:keepNext/>
              <w:spacing w:before="20" w:after="20"/>
            </w:pPr>
            <w:r w:rsidRPr="008B2943">
              <w:t>119</w:t>
            </w:r>
          </w:p>
        </w:tc>
        <w:tc>
          <w:tcPr>
            <w:tcW w:w="1370" w:type="dxa"/>
          </w:tcPr>
          <w:p w14:paraId="597D9A36" w14:textId="77777777" w:rsidR="00B82966" w:rsidRPr="008B2943" w:rsidRDefault="00B82966" w:rsidP="008B2943">
            <w:pPr>
              <w:pStyle w:val="Table10Center"/>
              <w:keepNext/>
              <w:spacing w:before="20" w:after="20"/>
            </w:pPr>
          </w:p>
        </w:tc>
        <w:tc>
          <w:tcPr>
            <w:tcW w:w="1800" w:type="dxa"/>
          </w:tcPr>
          <w:p w14:paraId="4291FE48" w14:textId="77777777" w:rsidR="00B82966" w:rsidRPr="008B2943" w:rsidRDefault="00B82966" w:rsidP="008B2943">
            <w:pPr>
              <w:pStyle w:val="Table10Center"/>
              <w:keepNext/>
              <w:spacing w:before="20" w:after="20"/>
            </w:pPr>
          </w:p>
        </w:tc>
      </w:tr>
      <w:tr w:rsidR="00B82966" w:rsidRPr="008B2943" w14:paraId="4C85D570" w14:textId="77777777" w:rsidTr="00990D71">
        <w:trPr>
          <w:cantSplit/>
          <w:jc w:val="center"/>
        </w:trPr>
        <w:tc>
          <w:tcPr>
            <w:tcW w:w="810" w:type="dxa"/>
          </w:tcPr>
          <w:p w14:paraId="03109999" w14:textId="77777777" w:rsidR="00B82966" w:rsidRPr="008B2943" w:rsidRDefault="00B82966" w:rsidP="008B2943">
            <w:pPr>
              <w:pStyle w:val="Table10Center"/>
              <w:spacing w:before="20" w:after="20"/>
            </w:pPr>
            <w:r w:rsidRPr="008B2943">
              <w:t>90</w:t>
            </w:r>
          </w:p>
        </w:tc>
        <w:tc>
          <w:tcPr>
            <w:tcW w:w="1350" w:type="dxa"/>
          </w:tcPr>
          <w:p w14:paraId="2EE13D8D" w14:textId="77777777" w:rsidR="00B82966" w:rsidRPr="008B2943" w:rsidRDefault="00B82966" w:rsidP="008B2943">
            <w:pPr>
              <w:pStyle w:val="Table10Center"/>
              <w:spacing w:before="20" w:after="20"/>
            </w:pPr>
          </w:p>
        </w:tc>
        <w:tc>
          <w:tcPr>
            <w:tcW w:w="1800" w:type="dxa"/>
          </w:tcPr>
          <w:p w14:paraId="12032232" w14:textId="77777777" w:rsidR="00B82966" w:rsidRPr="008B2943" w:rsidRDefault="00B82966" w:rsidP="008B2943">
            <w:pPr>
              <w:pStyle w:val="Table10Center"/>
              <w:spacing w:before="20" w:after="20"/>
            </w:pPr>
          </w:p>
        </w:tc>
        <w:tc>
          <w:tcPr>
            <w:tcW w:w="571" w:type="dxa"/>
            <w:tcBorders>
              <w:top w:val="nil"/>
              <w:bottom w:val="nil"/>
            </w:tcBorders>
          </w:tcPr>
          <w:p w14:paraId="1D4385B9" w14:textId="77777777" w:rsidR="00B82966" w:rsidRPr="008B2943" w:rsidRDefault="00B82966" w:rsidP="008B2943">
            <w:pPr>
              <w:pStyle w:val="Table10Center"/>
              <w:spacing w:before="20" w:after="20"/>
            </w:pPr>
          </w:p>
        </w:tc>
        <w:tc>
          <w:tcPr>
            <w:tcW w:w="849" w:type="dxa"/>
          </w:tcPr>
          <w:p w14:paraId="426DCE78" w14:textId="77777777" w:rsidR="00B82966" w:rsidRPr="008B2943" w:rsidRDefault="00B82966" w:rsidP="008B2943">
            <w:pPr>
              <w:pStyle w:val="Table10Center"/>
              <w:spacing w:before="20" w:after="20"/>
            </w:pPr>
            <w:r w:rsidRPr="008B2943">
              <w:t>120</w:t>
            </w:r>
          </w:p>
        </w:tc>
        <w:tc>
          <w:tcPr>
            <w:tcW w:w="1370" w:type="dxa"/>
          </w:tcPr>
          <w:p w14:paraId="09969748" w14:textId="77777777" w:rsidR="00B82966" w:rsidRPr="008B2943" w:rsidRDefault="00B82966" w:rsidP="008B2943">
            <w:pPr>
              <w:pStyle w:val="Table10Center"/>
              <w:spacing w:before="20" w:after="20"/>
            </w:pPr>
          </w:p>
        </w:tc>
        <w:tc>
          <w:tcPr>
            <w:tcW w:w="1800" w:type="dxa"/>
          </w:tcPr>
          <w:p w14:paraId="713655C8" w14:textId="77777777" w:rsidR="00B82966" w:rsidRPr="008B2943" w:rsidRDefault="00B82966" w:rsidP="008B2943">
            <w:pPr>
              <w:pStyle w:val="Table10Center"/>
              <w:spacing w:before="20" w:after="20"/>
            </w:pPr>
          </w:p>
        </w:tc>
      </w:tr>
    </w:tbl>
    <w:p w14:paraId="455A0639" w14:textId="77777777" w:rsidR="00B82966" w:rsidRPr="008B2943" w:rsidRDefault="00B82966" w:rsidP="008B2943">
      <w:pPr>
        <w:pStyle w:val="AASectionBody"/>
      </w:pPr>
      <w:bookmarkStart w:id="154" w:name="LastPage"/>
      <w:bookmarkStart w:id="155" w:name="EndOfAttachment6195572"/>
      <w:bookmarkEnd w:id="154"/>
      <w:bookmarkEnd w:id="155"/>
    </w:p>
    <w:sectPr w:rsidR="00B82966" w:rsidRPr="008B2943" w:rsidSect="00B82966">
      <w:headerReference w:type="default" r:id="rId18"/>
      <w:footerReference w:type="default" r:id="rId19"/>
      <w:headerReference w:type="first" r:id="rId20"/>
      <w:footerReference w:type="first" r:id="rId21"/>
      <w:pgSz w:w="12240" w:h="15840"/>
      <w:pgMar w:top="720" w:right="1152" w:bottom="72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0350C" w14:textId="77777777" w:rsidR="000771AB" w:rsidRDefault="000771AB">
      <w:r>
        <w:separator/>
      </w:r>
    </w:p>
  </w:endnote>
  <w:endnote w:type="continuationSeparator" w:id="0">
    <w:p w14:paraId="5C486694" w14:textId="77777777" w:rsidR="000771AB" w:rsidRDefault="00077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B06E" w14:textId="77777777" w:rsidR="008B2943" w:rsidRDefault="008B29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F894" w14:textId="77777777" w:rsidR="000771AB" w:rsidRDefault="000771AB" w:rsidP="009F4263">
    <w:pPr>
      <w:pStyle w:val="Footer"/>
      <w:spacing w:line="14"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25125" w14:textId="77777777" w:rsidR="000771AB" w:rsidRDefault="000771AB" w:rsidP="009F4263">
    <w:pPr>
      <w:pStyle w:val="Footer"/>
      <w:spacing w:line="14"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55F6" w14:textId="77777777" w:rsidR="000771AB" w:rsidRDefault="000771AB" w:rsidP="009F4263">
    <w:pPr>
      <w:pStyle w:val="Footer"/>
      <w:spacing w:line="14"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F435" w14:textId="77777777" w:rsidR="000771AB" w:rsidRDefault="000771AB" w:rsidP="009F4263">
    <w:pPr>
      <w:pStyle w:val="Footer"/>
      <w:spacing w:line="14"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90C3" w14:textId="77777777" w:rsidR="000771AB" w:rsidRDefault="000771AB" w:rsidP="009F4263">
    <w:pPr>
      <w:pStyle w:val="Footer"/>
      <w:spacing w:line="14"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503B9" w14:textId="77777777" w:rsidR="000771AB" w:rsidRDefault="000771AB" w:rsidP="009F4263">
    <w:pPr>
      <w:pStyle w:val="Footer"/>
      <w:spacing w:line="14"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CA32" w14:textId="77777777" w:rsidR="000771AB" w:rsidRDefault="000771AB">
      <w:r>
        <w:separator/>
      </w:r>
    </w:p>
  </w:footnote>
  <w:footnote w:type="continuationSeparator" w:id="0">
    <w:p w14:paraId="4C8915FD" w14:textId="77777777" w:rsidR="000771AB" w:rsidRDefault="00077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ED07E" w14:textId="77777777" w:rsidR="008B2943" w:rsidRDefault="008B29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016"/>
      <w:gridCol w:w="4644"/>
      <w:gridCol w:w="3276"/>
    </w:tblGrid>
    <w:tr w:rsidR="000771AB" w14:paraId="07265D80" w14:textId="77777777">
      <w:trPr>
        <w:jc w:val="center"/>
      </w:trPr>
      <w:tc>
        <w:tcPr>
          <w:tcW w:w="2016" w:type="dxa"/>
        </w:tcPr>
        <w:p w14:paraId="3F4A3B97" w14:textId="1518CC63" w:rsidR="000771AB" w:rsidRPr="009A5024" w:rsidRDefault="008B2943">
          <w:pPr>
            <w:pStyle w:val="HeaderColumn1"/>
          </w:pPr>
          <w:r>
            <w:fldChar w:fldCharType="begin"/>
          </w:r>
          <w:r>
            <w:instrText xml:space="preserve"> DOCPROPERTY "02SiteInitials" </w:instrText>
          </w:r>
          <w:r>
            <w:fldChar w:fldCharType="separate"/>
          </w:r>
          <w:r>
            <w:t>BFN</w:t>
          </w:r>
          <w:r>
            <w:fldChar w:fldCharType="end"/>
          </w:r>
          <w:r w:rsidR="000771AB" w:rsidRPr="009A5024">
            <w:br/>
          </w:r>
          <w:r>
            <w:fldChar w:fldCharType="begin"/>
          </w:r>
          <w:r>
            <w:instrText xml:space="preserve"> DOCPROPERTY "04UnitNumber" </w:instrText>
          </w:r>
          <w:r>
            <w:fldChar w:fldCharType="separate"/>
          </w:r>
          <w:r>
            <w:t>Unit 2</w:t>
          </w:r>
          <w:r>
            <w:fldChar w:fldCharType="end"/>
          </w:r>
        </w:p>
      </w:tc>
      <w:tc>
        <w:tcPr>
          <w:tcW w:w="4644" w:type="dxa"/>
        </w:tcPr>
        <w:p w14:paraId="1DDCF204" w14:textId="50BB2B3B" w:rsidR="000771AB" w:rsidRPr="00E721A5" w:rsidRDefault="008B2943">
          <w:pPr>
            <w:pStyle w:val="HeaderColumn2"/>
          </w:pPr>
          <w:r>
            <w:fldChar w:fldCharType="begin"/>
          </w:r>
          <w:r>
            <w:instrText xml:space="preserve"> REF "P</w:instrText>
          </w:r>
          <w:r>
            <w:instrText xml:space="preserve">rocedureTitle" </w:instrText>
          </w:r>
          <w:r>
            <w:fldChar w:fldCharType="separate"/>
          </w:r>
          <w:r>
            <w:t>Quarterly Check of 250 Volt Main Bank Number 2 Battery</w:t>
          </w:r>
          <w:r>
            <w:fldChar w:fldCharType="end"/>
          </w:r>
        </w:p>
      </w:tc>
      <w:tc>
        <w:tcPr>
          <w:tcW w:w="3276" w:type="dxa"/>
        </w:tcPr>
        <w:p w14:paraId="403D34FB" w14:textId="537079FF" w:rsidR="000771AB" w:rsidRPr="009A5024" w:rsidRDefault="008B2943">
          <w:pPr>
            <w:pStyle w:val="HeaderColumn3"/>
          </w:pPr>
          <w:r>
            <w:fldChar w:fldCharType="begin"/>
          </w:r>
          <w:r>
            <w:instrText xml:space="preserve"> DOCPROPERTY "06ProcedureNumber" </w:instrText>
          </w:r>
          <w:r>
            <w:fldChar w:fldCharType="separate"/>
          </w:r>
          <w:r>
            <w:t>2-SR-3.8.6.2(2)</w:t>
          </w:r>
          <w:r>
            <w:fldChar w:fldCharType="end"/>
          </w:r>
          <w:r w:rsidR="000771AB" w:rsidRPr="009A5024">
            <w:br/>
            <w:t xml:space="preserve">Rev. </w:t>
          </w:r>
          <w:r>
            <w:fldChar w:fldCharType="begin"/>
          </w:r>
          <w:r>
            <w:instrText xml:space="preserve"> DOCPROPERTY "08RevisionNumber" </w:instrText>
          </w:r>
          <w:r>
            <w:fldChar w:fldCharType="separate"/>
          </w:r>
          <w:r>
            <w:t>0026</w:t>
          </w:r>
          <w:r>
            <w:fldChar w:fldCharType="end"/>
          </w:r>
          <w:r w:rsidR="000771AB" w:rsidRPr="009A5024">
            <w:br/>
            <w:t xml:space="preserve">Page </w:t>
          </w:r>
          <w:r w:rsidR="000771AB">
            <w:fldChar w:fldCharType="begin"/>
          </w:r>
          <w:r w:rsidR="000771AB">
            <w:instrText xml:space="preserve"> PAGE </w:instrText>
          </w:r>
          <w:r w:rsidR="000771AB">
            <w:fldChar w:fldCharType="separate"/>
          </w:r>
          <w:r w:rsidR="00733EBF">
            <w:rPr>
              <w:noProof/>
            </w:rPr>
            <w:t>4</w:t>
          </w:r>
          <w:r w:rsidR="000771AB">
            <w:rPr>
              <w:noProof/>
            </w:rPr>
            <w:fldChar w:fldCharType="end"/>
          </w:r>
          <w:r w:rsidR="000771AB" w:rsidRPr="009A5024">
            <w:t xml:space="preserve"> of </w:t>
          </w:r>
          <w:r w:rsidR="000771AB" w:rsidRPr="009A5024">
            <w:fldChar w:fldCharType="begin"/>
          </w:r>
          <w:r w:rsidR="000771AB" w:rsidRPr="009A5024">
            <w:instrText xml:space="preserve"> </w:instrText>
          </w:r>
          <w:r w:rsidR="000771AB">
            <w:instrText>PAGEREF "LastPage"</w:instrText>
          </w:r>
          <w:r w:rsidR="000771AB" w:rsidRPr="009A5024">
            <w:instrText xml:space="preserve"> </w:instrText>
          </w:r>
          <w:r w:rsidR="000771AB" w:rsidRPr="009A5024">
            <w:fldChar w:fldCharType="separate"/>
          </w:r>
          <w:r>
            <w:rPr>
              <w:noProof/>
            </w:rPr>
            <w:t>32</w:t>
          </w:r>
          <w:r w:rsidR="000771AB" w:rsidRPr="009A5024">
            <w:fldChar w:fldCharType="end"/>
          </w:r>
        </w:p>
      </w:tc>
    </w:tr>
  </w:tbl>
  <w:p w14:paraId="4086594A" w14:textId="4CC927D8" w:rsidR="00B5602B" w:rsidRDefault="000771AB">
    <w:pPr>
      <w:pStyle w:val="FloatingHead"/>
    </w:pPr>
    <w:r w:rsidRPr="00F43536">
      <w:fldChar w:fldCharType="begin"/>
    </w:r>
    <w:r w:rsidRPr="00F43536">
      <w:instrText xml:space="preserve"> IF "</w:instrText>
    </w:r>
    <w:r w:rsidRPr="00F43536">
      <w:fldChar w:fldCharType="begin"/>
    </w:r>
    <w:r w:rsidRPr="00F43536">
      <w:instrText xml:space="preserve"> DOCPROPERTY "Page</w:instrText>
    </w:r>
    <w:r>
      <w:fldChar w:fldCharType="begin"/>
    </w:r>
    <w:r>
      <w:instrText xml:space="preserve"> PAGE </w:instrText>
    </w:r>
    <w:r>
      <w:fldChar w:fldCharType="separate"/>
    </w:r>
    <w:r w:rsidR="008B2943">
      <w:rPr>
        <w:noProof/>
      </w:rPr>
      <w:instrText>15</w:instrText>
    </w:r>
    <w:r>
      <w:rPr>
        <w:noProof/>
      </w:rPr>
      <w:fldChar w:fldCharType="end"/>
    </w:r>
    <w:r>
      <w:instrText>p</w:instrText>
    </w:r>
    <w:r w:rsidRPr="00F43536">
      <w:instrText xml:space="preserve">" </w:instrText>
    </w:r>
    <w:r w:rsidRPr="00F43536">
      <w:fldChar w:fldCharType="separate"/>
    </w:r>
    <w:r w:rsidR="008B2943">
      <w:rPr>
        <w:b w:val="0"/>
        <w:bCs/>
      </w:rPr>
      <w:instrText>Error! Unknown document property name.</w:instrText>
    </w:r>
    <w:r w:rsidRPr="00F43536">
      <w:fldChar w:fldCharType="end"/>
    </w:r>
    <w:r w:rsidRPr="00F43536">
      <w:instrText xml:space="preserve">" = </w:instrText>
    </w:r>
    <w:r>
      <w:instrText>"</w:instrText>
    </w:r>
    <w:r w:rsidRPr="00F43536">
      <w:instrText>1</w:instrText>
    </w:r>
    <w:r>
      <w:instrText>"</w:instrText>
    </w:r>
    <w:r w:rsidRPr="00F43536">
      <w:instrText xml:space="preserve"> "</w:instrText>
    </w:r>
    <w:r w:rsidRPr="00F43536">
      <w:fldChar w:fldCharType="begin"/>
    </w:r>
    <w:r w:rsidRPr="00F43536">
      <w:instrText xml:space="preserve"> DOCPROPERTY "58EmptyParagraph" </w:instrText>
    </w:r>
    <w:r w:rsidRPr="00F43536">
      <w:fldChar w:fldCharType="separate"/>
    </w:r>
  </w:p>
  <w:p w14:paraId="12DB30F6" w14:textId="58B2707D" w:rsidR="00B5602B" w:rsidRDefault="000771AB">
    <w:pPr>
      <w:pStyle w:val="FloatingHead"/>
    </w:pPr>
    <w:r w:rsidRPr="00F43536">
      <w:fldChar w:fldCharType="end"/>
    </w:r>
    <w:r>
      <w:tab/>
    </w:r>
    <w:r w:rsidR="008B2943">
      <w:fldChar w:fldCharType="begin"/>
    </w:r>
    <w:r w:rsidR="008B2943">
      <w:instrText xml:space="preserve"> DOCPROPERTY "53PlaceKeeping" </w:instrText>
    </w:r>
    <w:r w:rsidR="008B2943">
      <w:fldChar w:fldCharType="separate"/>
    </w:r>
    <w:r w:rsidR="00B5602B">
      <w:instrText xml:space="preserve"> </w:instrText>
    </w:r>
    <w:r w:rsidR="00B5602B">
      <w:tab/>
      <w:instrText xml:space="preserve"> </w:instrText>
    </w:r>
    <w:r w:rsidR="00B5602B">
      <w:tab/>
      <w:instrText xml:space="preserve"> </w:instrText>
    </w:r>
    <w:r w:rsidR="00B5602B">
      <w:tab/>
      <w:instrText xml:space="preserve"> </w:instrText>
    </w:r>
    <w:r w:rsidR="008B2943">
      <w:fldChar w:fldCharType="end"/>
    </w:r>
    <w:r w:rsidRPr="00F43536">
      <w:instrText xml:space="preserve"> </w:instrText>
    </w:r>
    <w:r w:rsidRPr="00F43536">
      <w:fldChar w:fldCharType="begin"/>
    </w:r>
    <w:r w:rsidRPr="00F43536">
      <w:instrText xml:space="preserve"> ADVA</w:instrText>
    </w:r>
    <w:r>
      <w:instrText>NCE \d 6</w:instrText>
    </w:r>
    <w:r w:rsidRPr="00F43536">
      <w:instrText xml:space="preserve"> </w:instrText>
    </w:r>
    <w:r w:rsidRPr="00F43536">
      <w:fldChar w:fldCharType="end"/>
    </w:r>
    <w:r w:rsidRPr="00F43536">
      <w:instrText xml:space="preserve"> </w:instrText>
    </w:r>
    <w:r w:rsidRPr="00F43536">
      <w:fldChar w:fldCharType="begin"/>
    </w:r>
    <w:r w:rsidRPr="00F43536">
      <w:instrText xml:space="preserve"> ADVANCE \l 10 </w:instrText>
    </w:r>
    <w:r w:rsidRPr="00F43536">
      <w:fldChar w:fldCharType="end"/>
    </w:r>
    <w:r w:rsidRPr="00F43536">
      <w:instrText xml:space="preserve"> " "" </w:instrText>
    </w:r>
    <w:r w:rsidRPr="00F43536">
      <w:fldChar w:fldCharType="end"/>
    </w:r>
    <w:r w:rsidRPr="00F43536">
      <w:fldChar w:fldCharType="begin"/>
    </w:r>
    <w:r w:rsidRPr="00F43536">
      <w:instrText xml:space="preserve"> IF "</w:instrText>
    </w:r>
    <w:r w:rsidRPr="00F43536">
      <w:fldChar w:fldCharType="begin"/>
    </w:r>
    <w:r w:rsidRPr="00F43536">
      <w:instrText xml:space="preserve"> DOCPROPERTY "Page</w:instrText>
    </w:r>
    <w:r>
      <w:fldChar w:fldCharType="begin"/>
    </w:r>
    <w:r>
      <w:instrText xml:space="preserve"> PAGE </w:instrText>
    </w:r>
    <w:r>
      <w:fldChar w:fldCharType="separate"/>
    </w:r>
    <w:r w:rsidR="008B2943">
      <w:rPr>
        <w:noProof/>
      </w:rPr>
      <w:instrText>15</w:instrText>
    </w:r>
    <w:r>
      <w:rPr>
        <w:noProof/>
      </w:rPr>
      <w:fldChar w:fldCharType="end"/>
    </w:r>
    <w:r>
      <w:instrText>c</w:instrText>
    </w:r>
    <w:r w:rsidRPr="00F43536">
      <w:instrText xml:space="preserve">" </w:instrText>
    </w:r>
    <w:r w:rsidRPr="00F43536">
      <w:fldChar w:fldCharType="separate"/>
    </w:r>
    <w:r w:rsidR="008B2943">
      <w:instrText>1</w:instrText>
    </w:r>
    <w:r w:rsidRPr="00F43536">
      <w:fldChar w:fldCharType="end"/>
    </w:r>
    <w:r w:rsidRPr="00F43536">
      <w:instrText xml:space="preserve">" = </w:instrText>
    </w:r>
    <w:r>
      <w:instrText>"</w:instrText>
    </w:r>
    <w:r w:rsidRPr="00F43536">
      <w:instrText>1</w:instrText>
    </w:r>
    <w:r>
      <w:instrText>"</w:instrText>
    </w:r>
    <w:r w:rsidRPr="00F43536">
      <w:instrText xml:space="preserve"> "</w:instrText>
    </w:r>
    <w:r w:rsidRPr="00F43536">
      <w:fldChar w:fldCharType="begin"/>
    </w:r>
    <w:r w:rsidRPr="00F43536">
      <w:instrText xml:space="preserve"> DOCPROPERTY "58EmptyParagraph" </w:instrText>
    </w:r>
    <w:r w:rsidRPr="00F43536">
      <w:fldChar w:fldCharType="separate"/>
    </w:r>
  </w:p>
  <w:p w14:paraId="67EBB33B" w14:textId="5140AD82" w:rsidR="008B2943" w:rsidRDefault="000771AB">
    <w:pPr>
      <w:pStyle w:val="FloatingHead"/>
      <w:rPr>
        <w:noProof/>
      </w:rPr>
    </w:pPr>
    <w:r w:rsidRPr="00F43536">
      <w:fldChar w:fldCharType="end"/>
    </w:r>
    <w:r w:rsidRPr="00F43536">
      <w:fldChar w:fldCharType="begin"/>
    </w:r>
    <w:r w:rsidRPr="00F43536">
      <w:instrText xml:space="preserve"> REF </w:instrText>
    </w:r>
    <w:r w:rsidRPr="00F43536">
      <w:fldChar w:fldCharType="begin"/>
    </w:r>
    <w:r w:rsidRPr="00F43536">
      <w:instrText xml:space="preserve"> DOCPROPERTY "Page</w:instrText>
    </w:r>
    <w:r>
      <w:fldChar w:fldCharType="begin"/>
    </w:r>
    <w:r>
      <w:instrText xml:space="preserve"> PAGE </w:instrText>
    </w:r>
    <w:r>
      <w:fldChar w:fldCharType="separate"/>
    </w:r>
    <w:r w:rsidR="008B2943">
      <w:rPr>
        <w:noProof/>
      </w:rPr>
      <w:instrText>15</w:instrText>
    </w:r>
    <w:r>
      <w:rPr>
        <w:noProof/>
      </w:rPr>
      <w:fldChar w:fldCharType="end"/>
    </w:r>
    <w:r w:rsidRPr="00F43536">
      <w:instrText xml:space="preserve">" </w:instrText>
    </w:r>
    <w:r w:rsidRPr="00F43536">
      <w:fldChar w:fldCharType="separate"/>
    </w:r>
    <w:r w:rsidR="008B2943">
      <w:instrText>rh_9553148</w:instrText>
    </w:r>
    <w:r w:rsidRPr="00F43536">
      <w:fldChar w:fldCharType="end"/>
    </w:r>
    <w:r>
      <w:instrText xml:space="preserve"> \n</w:instrText>
    </w:r>
    <w:r w:rsidRPr="00F43536">
      <w:instrText xml:space="preserve"> </w:instrText>
    </w:r>
    <w:r w:rsidRPr="00F43536">
      <w:fldChar w:fldCharType="separate"/>
    </w:r>
    <w:r w:rsidR="008B2943">
      <w:instrText>6.0</w:instrText>
    </w:r>
    <w:r w:rsidRPr="00F43536">
      <w:fldChar w:fldCharType="end"/>
    </w:r>
    <w:r w:rsidRPr="00F43536">
      <w:tab/>
    </w:r>
    <w:r w:rsidRPr="00F43536">
      <w:fldChar w:fldCharType="begin"/>
    </w:r>
    <w:r w:rsidRPr="00F43536">
      <w:instrText xml:space="preserve"> REF </w:instrText>
    </w:r>
    <w:r w:rsidRPr="00F43536">
      <w:fldChar w:fldCharType="begin"/>
    </w:r>
    <w:r w:rsidRPr="00F43536">
      <w:instrText xml:space="preserve"> DOCPROPERTY "Page</w:instrText>
    </w:r>
    <w:r>
      <w:fldChar w:fldCharType="begin"/>
    </w:r>
    <w:r>
      <w:instrText xml:space="preserve"> PAGE </w:instrText>
    </w:r>
    <w:r>
      <w:fldChar w:fldCharType="separate"/>
    </w:r>
    <w:r w:rsidR="008B2943">
      <w:rPr>
        <w:noProof/>
      </w:rPr>
      <w:instrText>15</w:instrText>
    </w:r>
    <w:r>
      <w:rPr>
        <w:noProof/>
      </w:rPr>
      <w:fldChar w:fldCharType="end"/>
    </w:r>
    <w:r w:rsidRPr="00F43536">
      <w:instrText xml:space="preserve">" </w:instrText>
    </w:r>
    <w:r w:rsidRPr="00F43536">
      <w:fldChar w:fldCharType="separate"/>
    </w:r>
    <w:r w:rsidR="008B2943">
      <w:instrText>rh_9553148</w:instrText>
    </w:r>
    <w:r w:rsidRPr="00F43536">
      <w:fldChar w:fldCharType="end"/>
    </w:r>
    <w:r w:rsidRPr="00F43536">
      <w:instrText xml:space="preserve"> </w:instrText>
    </w:r>
    <w:r w:rsidRPr="00F43536">
      <w:fldChar w:fldCharType="separate"/>
    </w:r>
    <w:r w:rsidR="008B2943" w:rsidRPr="008B2943">
      <w:instrText>PERFORMANCE</w:instrText>
    </w:r>
    <w:r w:rsidRPr="00F43536">
      <w:fldChar w:fldCharType="end"/>
    </w:r>
    <w:r w:rsidRPr="00F43536">
      <w:instrText xml:space="preserve"> (continued) </w:instrText>
    </w:r>
    <w:r w:rsidRPr="00F43536">
      <w:fldChar w:fldCharType="begin"/>
    </w:r>
    <w:r w:rsidRPr="00F43536">
      <w:instrText xml:space="preserve"> ADVA</w:instrText>
    </w:r>
    <w:r>
      <w:instrText>NCE \d 12</w:instrText>
    </w:r>
    <w:r w:rsidRPr="00F43536">
      <w:instrText xml:space="preserve"> </w:instrText>
    </w:r>
    <w:r w:rsidRPr="00F43536">
      <w:fldChar w:fldCharType="end"/>
    </w:r>
    <w:r w:rsidRPr="00F43536">
      <w:instrText xml:space="preserve"> </w:instrText>
    </w:r>
    <w:r w:rsidRPr="00F43536">
      <w:fldChar w:fldCharType="begin"/>
    </w:r>
    <w:r w:rsidRPr="00F43536">
      <w:instrText xml:space="preserve"> ADVANCE \l 10 </w:instrText>
    </w:r>
    <w:r w:rsidRPr="00F43536">
      <w:fldChar w:fldCharType="end"/>
    </w:r>
    <w:r w:rsidRPr="00F43536">
      <w:instrText xml:space="preserve"> " "" </w:instrText>
    </w:r>
    <w:r w:rsidR="008B2943">
      <w:fldChar w:fldCharType="separate"/>
    </w:r>
  </w:p>
  <w:p w14:paraId="0E3148A2" w14:textId="757B7808" w:rsidR="00B5602B" w:rsidRDefault="008B2943">
    <w:pPr>
      <w:pStyle w:val="FloatingHead"/>
    </w:pPr>
    <w:r>
      <w:rPr>
        <w:noProof/>
      </w:rPr>
      <w:t>6.0</w:t>
    </w:r>
    <w:r w:rsidRPr="00F43536">
      <w:rPr>
        <w:noProof/>
      </w:rPr>
      <w:tab/>
    </w:r>
    <w:r w:rsidRPr="008B2943">
      <w:rPr>
        <w:noProof/>
      </w:rPr>
      <w:t>PERFORMANCE</w:t>
    </w:r>
    <w:r w:rsidRPr="00F43536">
      <w:rPr>
        <w:noProof/>
      </w:rPr>
      <w:t xml:space="preserve"> (continued) </w:t>
    </w:r>
    <w:r w:rsidRPr="00F43536">
      <w:rPr>
        <w:noProof/>
      </w:rPr>
      <w:fldChar w:fldCharType="begin"/>
    </w:r>
    <w:r w:rsidRPr="00F43536">
      <w:rPr>
        <w:noProof/>
      </w:rPr>
      <w:instrText xml:space="preserve"> ADVA</w:instrText>
    </w:r>
    <w:r>
      <w:rPr>
        <w:noProof/>
      </w:rPr>
      <w:instrText>NCE \d 12</w:instrText>
    </w:r>
    <w:r w:rsidRPr="00F43536">
      <w:rPr>
        <w:noProof/>
      </w:rPr>
      <w:instrText xml:space="preserve"> </w:instrText>
    </w:r>
    <w:r w:rsidRPr="00F43536">
      <w:rPr>
        <w:noProof/>
      </w:rPr>
      <w:fldChar w:fldCharType="end"/>
    </w:r>
    <w:r w:rsidRPr="00F43536">
      <w:rPr>
        <w:noProof/>
      </w:rPr>
      <w:t xml:space="preserve"> </w:t>
    </w:r>
    <w:r w:rsidRPr="00F43536">
      <w:rPr>
        <w:noProof/>
      </w:rPr>
      <w:fldChar w:fldCharType="begin"/>
    </w:r>
    <w:r w:rsidRPr="00F43536">
      <w:rPr>
        <w:noProof/>
      </w:rPr>
      <w:instrText xml:space="preserve"> ADVANCE \l 10 </w:instrText>
    </w:r>
    <w:r w:rsidRPr="00F43536">
      <w:rPr>
        <w:noProof/>
      </w:rPr>
      <w:fldChar w:fldCharType="end"/>
    </w:r>
    <w:r w:rsidRPr="00F43536">
      <w:rPr>
        <w:noProof/>
      </w:rPr>
      <w:t xml:space="preserve"> </w:t>
    </w:r>
    <w:r w:rsidR="000771AB" w:rsidRPr="00F43536">
      <w:fldChar w:fldCharType="end"/>
    </w:r>
    <w:r w:rsidR="000771AB" w:rsidRPr="00F43536">
      <w:fldChar w:fldCharType="begin"/>
    </w:r>
    <w:r w:rsidR="000771AB" w:rsidRPr="00F43536">
      <w:instrText xml:space="preserve"> IF "</w:instrText>
    </w:r>
    <w:r w:rsidR="000771AB" w:rsidRPr="00F43536">
      <w:fldChar w:fldCharType="begin"/>
    </w:r>
    <w:r w:rsidR="000771AB" w:rsidRPr="00F43536">
      <w:instrText xml:space="preserve"> DOCPROPERTY "Page</w:instrText>
    </w:r>
    <w:r w:rsidR="000771AB">
      <w:fldChar w:fldCharType="begin"/>
    </w:r>
    <w:r w:rsidR="000771AB">
      <w:instrText xml:space="preserve"> PAGE </w:instrText>
    </w:r>
    <w:r w:rsidR="000771AB">
      <w:fldChar w:fldCharType="separate"/>
    </w:r>
    <w:r>
      <w:rPr>
        <w:noProof/>
      </w:rPr>
      <w:instrText>15</w:instrText>
    </w:r>
    <w:r w:rsidR="000771AB">
      <w:rPr>
        <w:noProof/>
      </w:rPr>
      <w:fldChar w:fldCharType="end"/>
    </w:r>
    <w:r w:rsidR="000771AB">
      <w:instrText>b</w:instrText>
    </w:r>
    <w:r w:rsidR="000771AB" w:rsidRPr="00F43536">
      <w:instrText xml:space="preserve">" </w:instrText>
    </w:r>
    <w:r w:rsidR="000771AB" w:rsidRPr="00F43536">
      <w:fldChar w:fldCharType="separate"/>
    </w:r>
    <w:r>
      <w:rPr>
        <w:b w:val="0"/>
        <w:bCs/>
      </w:rPr>
      <w:instrText>Error! Unknown document property name.</w:instrText>
    </w:r>
    <w:r w:rsidR="000771AB" w:rsidRPr="00F43536">
      <w:fldChar w:fldCharType="end"/>
    </w:r>
    <w:r w:rsidR="000771AB" w:rsidRPr="00F43536">
      <w:instrText xml:space="preserve">" = </w:instrText>
    </w:r>
    <w:r w:rsidR="000771AB">
      <w:instrText>"</w:instrText>
    </w:r>
    <w:r w:rsidR="000771AB" w:rsidRPr="00F43536">
      <w:instrText>1</w:instrText>
    </w:r>
    <w:r w:rsidR="000771AB">
      <w:instrText>"</w:instrText>
    </w:r>
    <w:r w:rsidR="000771AB" w:rsidRPr="00F43536">
      <w:instrText xml:space="preserve"> "</w:instrText>
    </w:r>
    <w:r w:rsidR="000771AB" w:rsidRPr="00F43536">
      <w:fldChar w:fldCharType="begin"/>
    </w:r>
    <w:r w:rsidR="000771AB" w:rsidRPr="00F43536">
      <w:instrText xml:space="preserve"> DOCPROPERTY "58EmptyParagraph" </w:instrText>
    </w:r>
    <w:r w:rsidR="000771AB" w:rsidRPr="00F43536">
      <w:fldChar w:fldCharType="separate"/>
    </w:r>
  </w:p>
  <w:p w14:paraId="242189BB" w14:textId="77777777" w:rsidR="00B5602B" w:rsidRDefault="000771AB">
    <w:pPr>
      <w:pStyle w:val="FloatingHead"/>
    </w:pPr>
    <w:r w:rsidRPr="00F43536">
      <w:fldChar w:fldCharType="end"/>
    </w:r>
    <w:r>
      <w:tab/>
    </w:r>
    <w:r w:rsidR="008B2943">
      <w:fldChar w:fldCharType="begin"/>
    </w:r>
    <w:r w:rsidR="008B2943">
      <w:instrText xml:space="preserve"> DOCPROPERTY "53PlaceKeeping" </w:instrText>
    </w:r>
    <w:r w:rsidR="008B2943">
      <w:fldChar w:fldCharType="separate"/>
    </w:r>
    <w:r w:rsidR="00B5602B">
      <w:instrText xml:space="preserve"> </w:instrText>
    </w:r>
    <w:r w:rsidR="00B5602B">
      <w:tab/>
      <w:instrText xml:space="preserve"> </w:instrText>
    </w:r>
    <w:r w:rsidR="00B5602B">
      <w:tab/>
      <w:instrText xml:space="preserve"> </w:instrText>
    </w:r>
    <w:r w:rsidR="00B5602B">
      <w:tab/>
      <w:instrText xml:space="preserve"> </w:instrText>
    </w:r>
    <w:r w:rsidR="008B2943">
      <w:fldChar w:fldCharType="end"/>
    </w:r>
    <w:r w:rsidRPr="00F43536">
      <w:instrText xml:space="preserve"> </w:instrText>
    </w:r>
    <w:r w:rsidRPr="00F43536">
      <w:fldChar w:fldCharType="begin"/>
    </w:r>
    <w:r w:rsidRPr="00F43536">
      <w:instrText xml:space="preserve"> ADVA</w:instrText>
    </w:r>
    <w:r>
      <w:instrText>NCE \d 6</w:instrText>
    </w:r>
    <w:r w:rsidRPr="00F43536">
      <w:instrText xml:space="preserve"> </w:instrText>
    </w:r>
    <w:r w:rsidRPr="00F43536">
      <w:fldChar w:fldCharType="end"/>
    </w:r>
    <w:r w:rsidRPr="00F43536">
      <w:instrText xml:space="preserve"> </w:instrText>
    </w:r>
    <w:r w:rsidRPr="00F43536">
      <w:fldChar w:fldCharType="begin"/>
    </w:r>
    <w:r w:rsidRPr="00F43536">
      <w:instrText xml:space="preserve"> ADVANCE \l 10 </w:instrText>
    </w:r>
    <w:r w:rsidRPr="00F43536">
      <w:fldChar w:fldCharType="end"/>
    </w:r>
    <w:r w:rsidRPr="00F43536">
      <w:instrText xml:space="preserve"> </w:instrText>
    </w:r>
    <w:r w:rsidRPr="00F43536">
      <w:fldChar w:fldCharType="begin"/>
    </w:r>
    <w:r w:rsidRPr="00F43536">
      <w:instrText xml:space="preserve"> DOCPROPERTY "58EmptyParagraph" </w:instrText>
    </w:r>
    <w:r w:rsidRPr="00F43536">
      <w:fldChar w:fldCharType="separate"/>
    </w:r>
  </w:p>
  <w:p w14:paraId="5FF95879" w14:textId="74D6CB10" w:rsidR="000771AB" w:rsidRPr="00E22025" w:rsidRDefault="000771AB" w:rsidP="00E22025">
    <w:pPr>
      <w:pStyle w:val="FloatingHead"/>
    </w:pPr>
    <w:r w:rsidRPr="00F43536">
      <w:fldChar w:fldCharType="end"/>
    </w:r>
    <w:r w:rsidRPr="00F43536">
      <w:fldChar w:fldCharType="begin"/>
    </w:r>
    <w:r w:rsidRPr="00F43536">
      <w:instrText xml:space="preserve"> REF </w:instrText>
    </w:r>
    <w:r w:rsidRPr="00F43536">
      <w:fldChar w:fldCharType="begin"/>
    </w:r>
    <w:r w:rsidRPr="00F43536">
      <w:instrText xml:space="preserve"> DOCPROPERTY "Page</w:instrText>
    </w:r>
    <w:r>
      <w:fldChar w:fldCharType="begin"/>
    </w:r>
    <w:r>
      <w:instrText xml:space="preserve"> PAGE </w:instrText>
    </w:r>
    <w:r>
      <w:fldChar w:fldCharType="separate"/>
    </w:r>
    <w:r w:rsidR="00B5602B">
      <w:rPr>
        <w:noProof/>
      </w:rPr>
      <w:instrText>1</w:instrText>
    </w:r>
    <w:r>
      <w:rPr>
        <w:noProof/>
      </w:rPr>
      <w:fldChar w:fldCharType="end"/>
    </w:r>
    <w:r w:rsidRPr="00F43536">
      <w:instrText xml:space="preserve">" </w:instrText>
    </w:r>
    <w:r w:rsidRPr="00F43536">
      <w:fldChar w:fldCharType="separate"/>
    </w:r>
    <w:r w:rsidR="00B5602B">
      <w:instrText>NotARealBookmark</w:instrText>
    </w:r>
    <w:r w:rsidRPr="00F43536">
      <w:fldChar w:fldCharType="end"/>
    </w:r>
    <w:r>
      <w:instrText xml:space="preserve"> \n</w:instrText>
    </w:r>
    <w:r w:rsidRPr="00F43536">
      <w:instrText xml:space="preserve"> </w:instrText>
    </w:r>
    <w:r w:rsidRPr="00F43536">
      <w:fldChar w:fldCharType="separate"/>
    </w:r>
    <w:r w:rsidR="00B5602B">
      <w:rPr>
        <w:b w:val="0"/>
        <w:bCs/>
      </w:rPr>
      <w:instrText>Error! Reference source not found.</w:instrText>
    </w:r>
    <w:r w:rsidRPr="00F43536">
      <w:fldChar w:fldCharType="end"/>
    </w:r>
    <w:r w:rsidRPr="00F43536">
      <w:tab/>
    </w:r>
    <w:r w:rsidRPr="00F43536">
      <w:fldChar w:fldCharType="begin"/>
    </w:r>
    <w:r w:rsidRPr="00F43536">
      <w:instrText xml:space="preserve"> REF </w:instrText>
    </w:r>
    <w:r w:rsidRPr="00F43536">
      <w:fldChar w:fldCharType="begin"/>
    </w:r>
    <w:r w:rsidRPr="00F43536">
      <w:instrText xml:space="preserve"> DOCPROPERTY "Page</w:instrText>
    </w:r>
    <w:r>
      <w:fldChar w:fldCharType="begin"/>
    </w:r>
    <w:r>
      <w:instrText xml:space="preserve"> PAGE </w:instrText>
    </w:r>
    <w:r>
      <w:fldChar w:fldCharType="separate"/>
    </w:r>
    <w:r w:rsidR="00B5602B">
      <w:rPr>
        <w:noProof/>
      </w:rPr>
      <w:instrText>1</w:instrText>
    </w:r>
    <w:r>
      <w:rPr>
        <w:noProof/>
      </w:rPr>
      <w:fldChar w:fldCharType="end"/>
    </w:r>
    <w:r w:rsidRPr="00F43536">
      <w:instrText xml:space="preserve">" </w:instrText>
    </w:r>
    <w:r w:rsidRPr="00F43536">
      <w:fldChar w:fldCharType="separate"/>
    </w:r>
    <w:r w:rsidR="00B5602B">
      <w:instrText>NotARealBookmark</w:instrText>
    </w:r>
    <w:r w:rsidRPr="00F43536">
      <w:fldChar w:fldCharType="end"/>
    </w:r>
    <w:r w:rsidRPr="00F43536">
      <w:instrText xml:space="preserve"> </w:instrText>
    </w:r>
    <w:r w:rsidRPr="00F43536">
      <w:fldChar w:fldCharType="separate"/>
    </w:r>
    <w:r w:rsidR="00B5602B">
      <w:rPr>
        <w:b w:val="0"/>
        <w:bCs/>
      </w:rPr>
      <w:instrText>Error! Reference source not found.</w:instrText>
    </w:r>
    <w:r w:rsidRPr="00F43536">
      <w:fldChar w:fldCharType="end"/>
    </w:r>
    <w:r w:rsidRPr="00F43536">
      <w:instrText xml:space="preserve"> (continued) </w:instrText>
    </w:r>
    <w:r w:rsidRPr="00F43536">
      <w:fldChar w:fldCharType="begin"/>
    </w:r>
    <w:r w:rsidRPr="00F43536">
      <w:instrText xml:space="preserve"> ADVA</w:instrText>
    </w:r>
    <w:r>
      <w:instrText>NCE \d 12</w:instrText>
    </w:r>
    <w:r w:rsidRPr="00F43536">
      <w:instrText xml:space="preserve"> </w:instrText>
    </w:r>
    <w:r w:rsidRPr="00F43536">
      <w:fldChar w:fldCharType="end"/>
    </w:r>
    <w:r w:rsidRPr="00F43536">
      <w:instrText xml:space="preserve"> </w:instrText>
    </w:r>
    <w:r w:rsidRPr="00F43536">
      <w:fldChar w:fldCharType="begin"/>
    </w:r>
    <w:r w:rsidRPr="00F43536">
      <w:instrText xml:space="preserve"> ADVANCE \l 10 </w:instrText>
    </w:r>
    <w:r w:rsidRPr="00F43536">
      <w:fldChar w:fldCharType="end"/>
    </w:r>
    <w:r w:rsidRPr="00F43536">
      <w:instrText xml:space="preserve"> " "" </w:instrText>
    </w:r>
    <w:r w:rsidRPr="00F43536">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5381B" w14:textId="77777777" w:rsidR="000771AB" w:rsidRPr="00BC7195" w:rsidRDefault="000771AB" w:rsidP="009F4263">
    <w:pPr>
      <w:pStyle w:val="FloatingHead"/>
      <w:spacing w:line="14"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016"/>
      <w:gridCol w:w="4644"/>
      <w:gridCol w:w="3276"/>
    </w:tblGrid>
    <w:tr w:rsidR="000771AB" w14:paraId="7E9CF931" w14:textId="77777777">
      <w:trPr>
        <w:jc w:val="center"/>
      </w:trPr>
      <w:tc>
        <w:tcPr>
          <w:tcW w:w="2016" w:type="dxa"/>
        </w:tcPr>
        <w:p w14:paraId="43DFEF41" w14:textId="34337EB6" w:rsidR="000771AB" w:rsidRPr="009A5024" w:rsidRDefault="008B2943">
          <w:pPr>
            <w:pStyle w:val="HeaderColumn1"/>
          </w:pPr>
          <w:r>
            <w:fldChar w:fldCharType="begin"/>
          </w:r>
          <w:r>
            <w:instrText xml:space="preserve"> DOCPROPERTY "02SiteInitials" </w:instrText>
          </w:r>
          <w:r>
            <w:fldChar w:fldCharType="separate"/>
          </w:r>
          <w:r>
            <w:t>BFN</w:t>
          </w:r>
          <w:r>
            <w:fldChar w:fldCharType="end"/>
          </w:r>
          <w:r w:rsidR="000771AB" w:rsidRPr="009A5024">
            <w:br/>
          </w:r>
          <w:r>
            <w:fldChar w:fldCharType="begin"/>
          </w:r>
          <w:r>
            <w:instrText xml:space="preserve"> DOCPROPERTY "04UnitNumber" </w:instrText>
          </w:r>
          <w:r>
            <w:fldChar w:fldCharType="separate"/>
          </w:r>
          <w:r>
            <w:t>Unit 2</w:t>
          </w:r>
          <w:r>
            <w:fldChar w:fldCharType="end"/>
          </w:r>
        </w:p>
      </w:tc>
      <w:tc>
        <w:tcPr>
          <w:tcW w:w="4644" w:type="dxa"/>
        </w:tcPr>
        <w:p w14:paraId="00EA5D45" w14:textId="2A259E3A" w:rsidR="000771AB" w:rsidRPr="00E721A5" w:rsidRDefault="008B2943">
          <w:pPr>
            <w:pStyle w:val="HeaderColumn2"/>
          </w:pPr>
          <w:r>
            <w:fldChar w:fldCharType="begin"/>
          </w:r>
          <w:r>
            <w:instrText xml:space="preserve"> REF "ProcedureTitle" </w:instrText>
          </w:r>
          <w:r>
            <w:fldChar w:fldCharType="separate"/>
          </w:r>
          <w:r>
            <w:t>Quarterly Check of 250 Volt Main Bank Number 2 Battery</w:t>
          </w:r>
          <w:r>
            <w:fldChar w:fldCharType="end"/>
          </w:r>
        </w:p>
      </w:tc>
      <w:tc>
        <w:tcPr>
          <w:tcW w:w="3276" w:type="dxa"/>
        </w:tcPr>
        <w:p w14:paraId="3A08CC93" w14:textId="26117FA3" w:rsidR="000771AB" w:rsidRPr="009A5024" w:rsidRDefault="008B2943">
          <w:pPr>
            <w:pStyle w:val="HeaderColumn3"/>
          </w:pPr>
          <w:r>
            <w:fldChar w:fldCharType="begin"/>
          </w:r>
          <w:r>
            <w:instrText xml:space="preserve"> DOCPROPERTY "06ProcedureNumber" </w:instrText>
          </w:r>
          <w:r>
            <w:fldChar w:fldCharType="separate"/>
          </w:r>
          <w:r>
            <w:t>2-SR-3.8.6.2(2)</w:t>
          </w:r>
          <w:r>
            <w:fldChar w:fldCharType="end"/>
          </w:r>
          <w:r w:rsidR="000771AB" w:rsidRPr="009A5024">
            <w:br/>
            <w:t xml:space="preserve">Rev. </w:t>
          </w:r>
          <w:r>
            <w:fldChar w:fldCharType="begin"/>
          </w:r>
          <w:r>
            <w:instrText xml:space="preserve"> DOCPROPERTY "08RevisionNumber" </w:instrText>
          </w:r>
          <w:r>
            <w:fldChar w:fldCharType="separate"/>
          </w:r>
          <w:r>
            <w:t>0026</w:t>
          </w:r>
          <w:r>
            <w:fldChar w:fldCharType="end"/>
          </w:r>
          <w:r w:rsidR="000771AB" w:rsidRPr="009A5024">
            <w:br/>
            <w:t xml:space="preserve">Page </w:t>
          </w:r>
          <w:r w:rsidR="000771AB">
            <w:fldChar w:fldCharType="begin"/>
          </w:r>
          <w:r w:rsidR="000771AB">
            <w:instrText xml:space="preserve"> PAGE </w:instrText>
          </w:r>
          <w:r w:rsidR="000771AB">
            <w:fldChar w:fldCharType="separate"/>
          </w:r>
          <w:r w:rsidR="00733EBF">
            <w:rPr>
              <w:noProof/>
            </w:rPr>
            <w:t>29</w:t>
          </w:r>
          <w:r w:rsidR="000771AB">
            <w:rPr>
              <w:noProof/>
            </w:rPr>
            <w:fldChar w:fldCharType="end"/>
          </w:r>
          <w:r w:rsidR="000771AB" w:rsidRPr="009A5024">
            <w:t xml:space="preserve"> of </w:t>
          </w:r>
          <w:r w:rsidR="000771AB" w:rsidRPr="009A5024">
            <w:fldChar w:fldCharType="begin"/>
          </w:r>
          <w:r w:rsidR="000771AB" w:rsidRPr="009A5024">
            <w:instrText xml:space="preserve"> </w:instrText>
          </w:r>
          <w:r w:rsidR="000771AB">
            <w:instrText>PAGEREF "LastPage"</w:instrText>
          </w:r>
          <w:r w:rsidR="000771AB" w:rsidRPr="009A5024">
            <w:instrText xml:space="preserve"> </w:instrText>
          </w:r>
          <w:r w:rsidR="000771AB" w:rsidRPr="009A5024">
            <w:fldChar w:fldCharType="separate"/>
          </w:r>
          <w:r>
            <w:rPr>
              <w:noProof/>
            </w:rPr>
            <w:t>30</w:t>
          </w:r>
          <w:r w:rsidR="000771AB" w:rsidRPr="009A5024">
            <w:fldChar w:fldCharType="end"/>
          </w:r>
        </w:p>
      </w:tc>
    </w:tr>
  </w:tbl>
  <w:p w14:paraId="6710D7A4" w14:textId="77777777" w:rsidR="000771AB" w:rsidRDefault="000771AB" w:rsidP="00BC7195">
    <w:pPr>
      <w:pStyle w:val="FloatingHead"/>
    </w:pPr>
  </w:p>
  <w:p w14:paraId="0C2D9EC0" w14:textId="2BCFFA0C" w:rsidR="000771AB" w:rsidRPr="00BC7195" w:rsidRDefault="008B2943" w:rsidP="00BC7195">
    <w:pPr>
      <w:pStyle w:val="AASequenceNumber"/>
    </w:pPr>
    <w:r>
      <w:fldChar w:fldCharType="begin"/>
    </w:r>
    <w:r>
      <w:instrText xml:space="preserve"> REF Attachment0842528 </w:instrText>
    </w:r>
    <w:r>
      <w:fldChar w:fldCharType="separate"/>
    </w:r>
    <w:r w:rsidRPr="008B2943">
      <w:t>Attachment </w:t>
    </w:r>
    <w:r>
      <w:rPr>
        <w:noProof/>
      </w:rPr>
      <w:t>1</w:t>
    </w:r>
    <w:r>
      <w:rPr>
        <w:noProof/>
      </w:rPr>
      <w:fldChar w:fldCharType="end"/>
    </w:r>
  </w:p>
  <w:p w14:paraId="4D2FDC01" w14:textId="51772F07" w:rsidR="000771AB" w:rsidRPr="00BC7195" w:rsidRDefault="000771AB" w:rsidP="00BC7195">
    <w:pPr>
      <w:pStyle w:val="AAPageNumber"/>
    </w:pPr>
    <w:r w:rsidRPr="00BC7195">
      <w:t xml:space="preserve">(Page </w:t>
    </w:r>
    <w:r w:rsidRPr="00BC7195">
      <w:fldChar w:fldCharType="begin"/>
    </w:r>
    <w:r w:rsidRPr="00BC7195">
      <w:instrText xml:space="preserve"> = 1+</w:instrText>
    </w:r>
    <w:r w:rsidRPr="00BC7195">
      <w:fldChar w:fldCharType="begin"/>
    </w:r>
    <w:r w:rsidRPr="00BC7195">
      <w:instrText xml:space="preserve"> PAGE </w:instrText>
    </w:r>
    <w:r w:rsidRPr="00BC7195">
      <w:fldChar w:fldCharType="separate"/>
    </w:r>
    <w:r w:rsidR="008B2943">
      <w:rPr>
        <w:noProof/>
      </w:rPr>
      <w:instrText>30</w:instrText>
    </w:r>
    <w:r w:rsidRPr="00BC7195">
      <w:fldChar w:fldCharType="end"/>
    </w:r>
    <w:r w:rsidRPr="00BC7195">
      <w:instrText>-</w:instrText>
    </w:r>
    <w:r w:rsidR="008B2943">
      <w:fldChar w:fldCharType="begin"/>
    </w:r>
    <w:r w:rsidR="008B2943">
      <w:instrText xml:space="preserve"> PAGEREF Attachment0842528 </w:instrText>
    </w:r>
    <w:r w:rsidR="008B2943">
      <w:fldChar w:fldCharType="separate"/>
    </w:r>
    <w:r w:rsidR="008B2943">
      <w:rPr>
        <w:noProof/>
      </w:rPr>
      <w:instrText>26</w:instrText>
    </w:r>
    <w:r w:rsidR="008B2943">
      <w:rPr>
        <w:noProof/>
      </w:rPr>
      <w:fldChar w:fldCharType="end"/>
    </w:r>
    <w:r w:rsidRPr="00BC7195">
      <w:instrText xml:space="preserve"> </w:instrText>
    </w:r>
    <w:r w:rsidRPr="00BC7195">
      <w:fldChar w:fldCharType="separate"/>
    </w:r>
    <w:r w:rsidR="008B2943">
      <w:rPr>
        <w:noProof/>
      </w:rPr>
      <w:t>5</w:t>
    </w:r>
    <w:r w:rsidRPr="00BC7195">
      <w:fldChar w:fldCharType="end"/>
    </w:r>
    <w:r w:rsidRPr="00BC7195">
      <w:t xml:space="preserve"> of </w:t>
    </w:r>
    <w:r w:rsidRPr="00BC7195">
      <w:fldChar w:fldCharType="begin"/>
    </w:r>
    <w:r w:rsidRPr="00BC7195">
      <w:instrText xml:space="preserve"> = 1+</w:instrText>
    </w:r>
    <w:r w:rsidR="008B2943">
      <w:fldChar w:fldCharType="begin"/>
    </w:r>
    <w:r w:rsidR="008B2943">
      <w:instrText xml:space="preserve"> PA</w:instrText>
    </w:r>
    <w:r w:rsidR="008B2943">
      <w:instrText xml:space="preserve">GEREF EndOfAttachment0842528 </w:instrText>
    </w:r>
    <w:r w:rsidR="008B2943">
      <w:fldChar w:fldCharType="separate"/>
    </w:r>
    <w:r w:rsidR="008B2943">
      <w:rPr>
        <w:noProof/>
      </w:rPr>
      <w:instrText>30</w:instrText>
    </w:r>
    <w:r w:rsidR="008B2943">
      <w:rPr>
        <w:noProof/>
      </w:rPr>
      <w:fldChar w:fldCharType="end"/>
    </w:r>
    <w:r w:rsidRPr="00BC7195">
      <w:instrText>-</w:instrText>
    </w:r>
    <w:r w:rsidR="008B2943">
      <w:fldChar w:fldCharType="begin"/>
    </w:r>
    <w:r w:rsidR="008B2943">
      <w:instrText xml:space="preserve"> PAGEREF Attachment0842528 </w:instrText>
    </w:r>
    <w:r w:rsidR="008B2943">
      <w:fldChar w:fldCharType="separate"/>
    </w:r>
    <w:r w:rsidR="008B2943">
      <w:rPr>
        <w:noProof/>
      </w:rPr>
      <w:instrText>26</w:instrText>
    </w:r>
    <w:r w:rsidR="008B2943">
      <w:rPr>
        <w:noProof/>
      </w:rPr>
      <w:fldChar w:fldCharType="end"/>
    </w:r>
    <w:r w:rsidRPr="00BC7195">
      <w:instrText xml:space="preserve"> </w:instrText>
    </w:r>
    <w:r w:rsidRPr="00BC7195">
      <w:fldChar w:fldCharType="separate"/>
    </w:r>
    <w:r w:rsidR="008B2943">
      <w:rPr>
        <w:noProof/>
      </w:rPr>
      <w:t>5</w:t>
    </w:r>
    <w:r w:rsidRPr="00BC7195">
      <w:fldChar w:fldCharType="end"/>
    </w:r>
    <w:r w:rsidRPr="00BC7195">
      <w:t>)</w:t>
    </w:r>
  </w:p>
  <w:p w14:paraId="4017EB4E" w14:textId="77D90C3B" w:rsidR="000771AB" w:rsidRPr="00BC7195" w:rsidRDefault="008B2943" w:rsidP="00BC7195">
    <w:pPr>
      <w:pStyle w:val="AATitle"/>
    </w:pPr>
    <w:r>
      <w:fldChar w:fldCharType="begin"/>
    </w:r>
    <w:r>
      <w:instrText xml:space="preserve"> REF TitleAttachment0842528 </w:instrText>
    </w:r>
    <w:r>
      <w:fldChar w:fldCharType="separate"/>
    </w:r>
    <w:r w:rsidRPr="008B2943">
      <w:t>250 Volt Main Bank #2 Battery Cell Data</w:t>
    </w:r>
    <w:r>
      <w:fldChar w:fldCharType="end"/>
    </w:r>
  </w:p>
  <w:p w14:paraId="730A56FB" w14:textId="1F3446B0" w:rsidR="00B5602B" w:rsidRDefault="000771AB">
    <w:pPr>
      <w:pStyle w:val="FloatingHead"/>
    </w:pPr>
    <w:r w:rsidRPr="00F43536">
      <w:fldChar w:fldCharType="begin"/>
    </w:r>
    <w:r w:rsidRPr="00F43536">
      <w:instrText xml:space="preserve"> IF "</w:instrText>
    </w:r>
    <w:r w:rsidRPr="00F43536">
      <w:fldChar w:fldCharType="begin"/>
    </w:r>
    <w:r w:rsidRPr="00F43536">
      <w:instrText xml:space="preserve"> DOCPROPERTY "Page</w:instrText>
    </w:r>
    <w:r>
      <w:fldChar w:fldCharType="begin"/>
    </w:r>
    <w:r>
      <w:instrText xml:space="preserve"> PAGE </w:instrText>
    </w:r>
    <w:r>
      <w:fldChar w:fldCharType="separate"/>
    </w:r>
    <w:r w:rsidR="008B2943">
      <w:rPr>
        <w:noProof/>
      </w:rPr>
      <w:instrText>30</w:instrText>
    </w:r>
    <w:r>
      <w:rPr>
        <w:noProof/>
      </w:rPr>
      <w:fldChar w:fldCharType="end"/>
    </w:r>
    <w:r>
      <w:instrText>p</w:instrText>
    </w:r>
    <w:r w:rsidRPr="00F43536">
      <w:instrText xml:space="preserve">" </w:instrText>
    </w:r>
    <w:r w:rsidRPr="00F43536">
      <w:fldChar w:fldCharType="separate"/>
    </w:r>
    <w:r w:rsidR="008B2943">
      <w:rPr>
        <w:b w:val="0"/>
        <w:bCs/>
      </w:rPr>
      <w:instrText>Error! Unknown document property name.</w:instrText>
    </w:r>
    <w:r w:rsidRPr="00F43536">
      <w:fldChar w:fldCharType="end"/>
    </w:r>
    <w:r w:rsidRPr="00F43536">
      <w:instrText xml:space="preserve">" = </w:instrText>
    </w:r>
    <w:r>
      <w:instrText>"</w:instrText>
    </w:r>
    <w:r w:rsidRPr="00F43536">
      <w:instrText>1</w:instrText>
    </w:r>
    <w:r>
      <w:instrText>"</w:instrText>
    </w:r>
    <w:r w:rsidRPr="00F43536">
      <w:instrText xml:space="preserve"> "</w:instrText>
    </w:r>
    <w:r w:rsidRPr="00F43536">
      <w:fldChar w:fldCharType="begin"/>
    </w:r>
    <w:r w:rsidRPr="00F43536">
      <w:instrText xml:space="preserve"> DOCPROPERTY "58EmptyParagraph" </w:instrText>
    </w:r>
    <w:r w:rsidRPr="00F43536">
      <w:fldChar w:fldCharType="separate"/>
    </w:r>
  </w:p>
  <w:p w14:paraId="49BDD5B8" w14:textId="0D42E9E0" w:rsidR="009F4263" w:rsidRDefault="000771AB">
    <w:pPr>
      <w:pStyle w:val="FloatingHead"/>
    </w:pPr>
    <w:r w:rsidRPr="00F43536">
      <w:fldChar w:fldCharType="end"/>
    </w:r>
    <w:r>
      <w:tab/>
    </w:r>
    <w:r w:rsidR="008B2943">
      <w:fldChar w:fldCharType="begin"/>
    </w:r>
    <w:r w:rsidR="008B2943">
      <w:instrText xml:space="preserve"> DOCPROPERTY "53PlaceKeeping" </w:instrText>
    </w:r>
    <w:r w:rsidR="008B2943">
      <w:fldChar w:fldCharType="separate"/>
    </w:r>
    <w:r w:rsidR="00B5602B">
      <w:instrText xml:space="preserve"> </w:instrText>
    </w:r>
    <w:r w:rsidR="00B5602B">
      <w:tab/>
      <w:instrText xml:space="preserve"> </w:instrText>
    </w:r>
    <w:r w:rsidR="00B5602B">
      <w:tab/>
      <w:instrText xml:space="preserve"> </w:instrText>
    </w:r>
    <w:r w:rsidR="00B5602B">
      <w:tab/>
      <w:instrText xml:space="preserve"> </w:instrText>
    </w:r>
    <w:r w:rsidR="008B2943">
      <w:fldChar w:fldCharType="end"/>
    </w:r>
    <w:r w:rsidRPr="00F43536">
      <w:instrText xml:space="preserve"> </w:instrText>
    </w:r>
    <w:r w:rsidRPr="00F43536">
      <w:fldChar w:fldCharType="begin"/>
    </w:r>
    <w:r w:rsidRPr="00F43536">
      <w:instrText xml:space="preserve"> ADVA</w:instrText>
    </w:r>
    <w:r>
      <w:instrText>NCE \d 6</w:instrText>
    </w:r>
    <w:r w:rsidRPr="00F43536">
      <w:instrText xml:space="preserve"> </w:instrText>
    </w:r>
    <w:r w:rsidRPr="00F43536">
      <w:fldChar w:fldCharType="end"/>
    </w:r>
    <w:r w:rsidRPr="00F43536">
      <w:instrText xml:space="preserve"> </w:instrText>
    </w:r>
    <w:r w:rsidRPr="00F43536">
      <w:fldChar w:fldCharType="begin"/>
    </w:r>
    <w:r w:rsidRPr="00F43536">
      <w:instrText xml:space="preserve"> ADVANCE \l 10 </w:instrText>
    </w:r>
    <w:r w:rsidRPr="00F43536">
      <w:fldChar w:fldCharType="end"/>
    </w:r>
    <w:r w:rsidRPr="00F43536">
      <w:instrText xml:space="preserve"> " "" </w:instrText>
    </w:r>
    <w:r w:rsidRPr="00F43536">
      <w:fldChar w:fldCharType="end"/>
    </w:r>
    <w:r w:rsidRPr="00F43536">
      <w:fldChar w:fldCharType="begin"/>
    </w:r>
    <w:r w:rsidRPr="00F43536">
      <w:instrText xml:space="preserve"> IF "</w:instrText>
    </w:r>
    <w:r w:rsidRPr="00F43536">
      <w:fldChar w:fldCharType="begin"/>
    </w:r>
    <w:r w:rsidRPr="00F43536">
      <w:instrText xml:space="preserve"> DOCPROPERTY "Page</w:instrText>
    </w:r>
    <w:r>
      <w:fldChar w:fldCharType="begin"/>
    </w:r>
    <w:r>
      <w:instrText xml:space="preserve"> PAGE </w:instrText>
    </w:r>
    <w:r>
      <w:fldChar w:fldCharType="separate"/>
    </w:r>
    <w:r w:rsidR="008B2943">
      <w:rPr>
        <w:noProof/>
      </w:rPr>
      <w:instrText>30</w:instrText>
    </w:r>
    <w:r>
      <w:rPr>
        <w:noProof/>
      </w:rPr>
      <w:fldChar w:fldCharType="end"/>
    </w:r>
    <w:r>
      <w:instrText>c</w:instrText>
    </w:r>
    <w:r w:rsidRPr="00F43536">
      <w:instrText xml:space="preserve">" </w:instrText>
    </w:r>
    <w:r w:rsidRPr="00F43536">
      <w:fldChar w:fldCharType="separate"/>
    </w:r>
    <w:r w:rsidR="008B2943">
      <w:rPr>
        <w:b w:val="0"/>
        <w:bCs/>
      </w:rPr>
      <w:instrText>Error! Unknown document property name.</w:instrText>
    </w:r>
    <w:r w:rsidRPr="00F43536">
      <w:fldChar w:fldCharType="end"/>
    </w:r>
    <w:r w:rsidRPr="00F43536">
      <w:instrText xml:space="preserve">" = </w:instrText>
    </w:r>
    <w:r>
      <w:instrText>"</w:instrText>
    </w:r>
    <w:r w:rsidRPr="00F43536">
      <w:instrText>1</w:instrText>
    </w:r>
    <w:r>
      <w:instrText>"</w:instrText>
    </w:r>
    <w:r w:rsidRPr="00F43536">
      <w:instrText xml:space="preserve"> "</w:instrText>
    </w:r>
    <w:r w:rsidRPr="00F43536">
      <w:fldChar w:fldCharType="begin"/>
    </w:r>
    <w:r w:rsidRPr="00F43536">
      <w:instrText xml:space="preserve"> DOCPROPERTY "58EmptyParagraph" </w:instrText>
    </w:r>
    <w:r w:rsidRPr="00F43536">
      <w:fldChar w:fldCharType="separate"/>
    </w:r>
  </w:p>
  <w:p w14:paraId="156389B8" w14:textId="26655711" w:rsidR="00B5602B" w:rsidRDefault="000771AB">
    <w:pPr>
      <w:pStyle w:val="FloatingHead"/>
    </w:pPr>
    <w:r w:rsidRPr="00F43536">
      <w:fldChar w:fldCharType="end"/>
    </w:r>
    <w:r w:rsidRPr="00F43536">
      <w:fldChar w:fldCharType="begin"/>
    </w:r>
    <w:r w:rsidRPr="00F43536">
      <w:instrText xml:space="preserve"> REF </w:instrText>
    </w:r>
    <w:r w:rsidRPr="00F43536">
      <w:fldChar w:fldCharType="begin"/>
    </w:r>
    <w:r w:rsidRPr="00F43536">
      <w:instrText xml:space="preserve"> DOCPROPERTY "Page</w:instrText>
    </w:r>
    <w:r>
      <w:fldChar w:fldCharType="begin"/>
    </w:r>
    <w:r>
      <w:instrText xml:space="preserve"> PAGE </w:instrText>
    </w:r>
    <w:r>
      <w:fldChar w:fldCharType="separate"/>
    </w:r>
    <w:r w:rsidR="009F4263">
      <w:rPr>
        <w:noProof/>
      </w:rPr>
      <w:instrText>24</w:instrText>
    </w:r>
    <w:r>
      <w:rPr>
        <w:noProof/>
      </w:rPr>
      <w:fldChar w:fldCharType="end"/>
    </w:r>
    <w:r w:rsidRPr="00F43536">
      <w:instrText xml:space="preserve">" </w:instrText>
    </w:r>
    <w:r w:rsidRPr="00F43536">
      <w:fldChar w:fldCharType="separate"/>
    </w:r>
    <w:r w:rsidR="009F4263">
      <w:instrText>rh_5284642</w:instrText>
    </w:r>
    <w:r w:rsidRPr="00F43536">
      <w:fldChar w:fldCharType="end"/>
    </w:r>
    <w:r>
      <w:instrText xml:space="preserve"> \n</w:instrText>
    </w:r>
    <w:r w:rsidRPr="00F43536">
      <w:instrText xml:space="preserve"> </w:instrText>
    </w:r>
    <w:r w:rsidRPr="00F43536">
      <w:fldChar w:fldCharType="separate"/>
    </w:r>
    <w:r w:rsidR="009F4263">
      <w:instrText>6.0</w:instrText>
    </w:r>
    <w:r w:rsidRPr="00F43536">
      <w:fldChar w:fldCharType="end"/>
    </w:r>
    <w:r w:rsidRPr="00F43536">
      <w:tab/>
    </w:r>
    <w:r w:rsidRPr="00F43536">
      <w:fldChar w:fldCharType="begin"/>
    </w:r>
    <w:r w:rsidRPr="00F43536">
      <w:instrText xml:space="preserve"> REF </w:instrText>
    </w:r>
    <w:r w:rsidRPr="00F43536">
      <w:fldChar w:fldCharType="begin"/>
    </w:r>
    <w:r w:rsidRPr="00F43536">
      <w:instrText xml:space="preserve"> DOCPROPERTY "Page</w:instrText>
    </w:r>
    <w:r>
      <w:fldChar w:fldCharType="begin"/>
    </w:r>
    <w:r>
      <w:instrText xml:space="preserve"> PAGE </w:instrText>
    </w:r>
    <w:r>
      <w:fldChar w:fldCharType="separate"/>
    </w:r>
    <w:r w:rsidR="009F4263">
      <w:rPr>
        <w:noProof/>
      </w:rPr>
      <w:instrText>24</w:instrText>
    </w:r>
    <w:r>
      <w:rPr>
        <w:noProof/>
      </w:rPr>
      <w:fldChar w:fldCharType="end"/>
    </w:r>
    <w:r w:rsidRPr="00F43536">
      <w:instrText xml:space="preserve">" </w:instrText>
    </w:r>
    <w:r w:rsidRPr="00F43536">
      <w:fldChar w:fldCharType="separate"/>
    </w:r>
    <w:r w:rsidR="009F4263">
      <w:instrText>rh_5284642</w:instrText>
    </w:r>
    <w:r w:rsidRPr="00F43536">
      <w:fldChar w:fldCharType="end"/>
    </w:r>
    <w:r w:rsidRPr="00F43536">
      <w:instrText xml:space="preserve"> </w:instrText>
    </w:r>
    <w:r w:rsidRPr="00F43536">
      <w:fldChar w:fldCharType="separate"/>
    </w:r>
    <w:r w:rsidR="009F4263" w:rsidRPr="009F4263">
      <w:instrText>PERFORMANCE</w:instrText>
    </w:r>
    <w:r w:rsidRPr="00F43536">
      <w:fldChar w:fldCharType="end"/>
    </w:r>
    <w:r w:rsidRPr="00F43536">
      <w:instrText xml:space="preserve"> (continued) </w:instrText>
    </w:r>
    <w:r w:rsidRPr="00F43536">
      <w:fldChar w:fldCharType="begin"/>
    </w:r>
    <w:r w:rsidRPr="00F43536">
      <w:instrText xml:space="preserve"> ADVA</w:instrText>
    </w:r>
    <w:r>
      <w:instrText>NCE \d 12</w:instrText>
    </w:r>
    <w:r w:rsidRPr="00F43536">
      <w:instrText xml:space="preserve"> </w:instrText>
    </w:r>
    <w:r w:rsidRPr="00F43536">
      <w:fldChar w:fldCharType="end"/>
    </w:r>
    <w:r w:rsidRPr="00F43536">
      <w:instrText xml:space="preserve"> </w:instrText>
    </w:r>
    <w:r w:rsidRPr="00F43536">
      <w:fldChar w:fldCharType="begin"/>
    </w:r>
    <w:r w:rsidRPr="00F43536">
      <w:instrText xml:space="preserve"> ADVANCE \l 10 </w:instrText>
    </w:r>
    <w:r w:rsidRPr="00F43536">
      <w:fldChar w:fldCharType="end"/>
    </w:r>
    <w:r w:rsidRPr="00F43536">
      <w:instrText xml:space="preserve"> " "" </w:instrText>
    </w:r>
    <w:r w:rsidRPr="00F43536">
      <w:fldChar w:fldCharType="end"/>
    </w:r>
    <w:r w:rsidRPr="00F43536">
      <w:fldChar w:fldCharType="begin"/>
    </w:r>
    <w:r w:rsidRPr="00F43536">
      <w:instrText xml:space="preserve"> IF "</w:instrText>
    </w:r>
    <w:r w:rsidRPr="00F43536">
      <w:fldChar w:fldCharType="begin"/>
    </w:r>
    <w:r w:rsidRPr="00F43536">
      <w:instrText xml:space="preserve"> DOCPROPERTY "Page</w:instrText>
    </w:r>
    <w:r>
      <w:fldChar w:fldCharType="begin"/>
    </w:r>
    <w:r>
      <w:instrText xml:space="preserve"> PAGE </w:instrText>
    </w:r>
    <w:r>
      <w:fldChar w:fldCharType="separate"/>
    </w:r>
    <w:r w:rsidR="008B2943">
      <w:rPr>
        <w:noProof/>
      </w:rPr>
      <w:instrText>30</w:instrText>
    </w:r>
    <w:r>
      <w:rPr>
        <w:noProof/>
      </w:rPr>
      <w:fldChar w:fldCharType="end"/>
    </w:r>
    <w:r>
      <w:instrText>b</w:instrText>
    </w:r>
    <w:r w:rsidRPr="00F43536">
      <w:instrText xml:space="preserve">" </w:instrText>
    </w:r>
    <w:r w:rsidRPr="00F43536">
      <w:fldChar w:fldCharType="separate"/>
    </w:r>
    <w:r w:rsidR="008B2943">
      <w:rPr>
        <w:b w:val="0"/>
        <w:bCs/>
      </w:rPr>
      <w:instrText>Error! Unknown document property name.</w:instrText>
    </w:r>
    <w:r w:rsidRPr="00F43536">
      <w:fldChar w:fldCharType="end"/>
    </w:r>
    <w:r w:rsidRPr="00F43536">
      <w:instrText xml:space="preserve">" = </w:instrText>
    </w:r>
    <w:r>
      <w:instrText>"</w:instrText>
    </w:r>
    <w:r w:rsidRPr="00F43536">
      <w:instrText>1</w:instrText>
    </w:r>
    <w:r>
      <w:instrText>"</w:instrText>
    </w:r>
    <w:r w:rsidRPr="00F43536">
      <w:instrText xml:space="preserve"> "</w:instrText>
    </w:r>
    <w:r w:rsidRPr="00F43536">
      <w:fldChar w:fldCharType="begin"/>
    </w:r>
    <w:r w:rsidRPr="00F43536">
      <w:instrText xml:space="preserve"> DOCPROPERTY "58EmptyParagraph" </w:instrText>
    </w:r>
    <w:r w:rsidRPr="00F43536">
      <w:fldChar w:fldCharType="separate"/>
    </w:r>
  </w:p>
  <w:p w14:paraId="41DB70B0" w14:textId="77777777" w:rsidR="00B5602B" w:rsidRDefault="000771AB">
    <w:pPr>
      <w:pStyle w:val="FloatingHead"/>
    </w:pPr>
    <w:r w:rsidRPr="00F43536">
      <w:fldChar w:fldCharType="end"/>
    </w:r>
    <w:r>
      <w:tab/>
    </w:r>
    <w:r w:rsidR="008B2943">
      <w:fldChar w:fldCharType="begin"/>
    </w:r>
    <w:r w:rsidR="008B2943">
      <w:instrText xml:space="preserve"> DOCPROPERTY "53PlaceKeeping" </w:instrText>
    </w:r>
    <w:r w:rsidR="008B2943">
      <w:fldChar w:fldCharType="separate"/>
    </w:r>
    <w:r w:rsidR="00B5602B">
      <w:instrText xml:space="preserve"> </w:instrText>
    </w:r>
    <w:r w:rsidR="00B5602B">
      <w:tab/>
      <w:instrText xml:space="preserve"> </w:instrText>
    </w:r>
    <w:r w:rsidR="00B5602B">
      <w:tab/>
      <w:instrText xml:space="preserve"> </w:instrText>
    </w:r>
    <w:r w:rsidR="00B5602B">
      <w:tab/>
      <w:instrText xml:space="preserve"> </w:instrText>
    </w:r>
    <w:r w:rsidR="008B2943">
      <w:fldChar w:fldCharType="end"/>
    </w:r>
    <w:r w:rsidRPr="00F43536">
      <w:instrText xml:space="preserve"> </w:instrText>
    </w:r>
    <w:r w:rsidRPr="00F43536">
      <w:fldChar w:fldCharType="begin"/>
    </w:r>
    <w:r w:rsidRPr="00F43536">
      <w:instrText xml:space="preserve"> ADVA</w:instrText>
    </w:r>
    <w:r>
      <w:instrText>NCE \d 6</w:instrText>
    </w:r>
    <w:r w:rsidRPr="00F43536">
      <w:instrText xml:space="preserve"> </w:instrText>
    </w:r>
    <w:r w:rsidRPr="00F43536">
      <w:fldChar w:fldCharType="end"/>
    </w:r>
    <w:r w:rsidRPr="00F43536">
      <w:instrText xml:space="preserve"> </w:instrText>
    </w:r>
    <w:r w:rsidRPr="00F43536">
      <w:fldChar w:fldCharType="begin"/>
    </w:r>
    <w:r w:rsidRPr="00F43536">
      <w:instrText xml:space="preserve"> ADVANCE \l 10 </w:instrText>
    </w:r>
    <w:r w:rsidRPr="00F43536">
      <w:fldChar w:fldCharType="end"/>
    </w:r>
    <w:r w:rsidRPr="00F43536">
      <w:instrText xml:space="preserve"> </w:instrText>
    </w:r>
    <w:r w:rsidRPr="00F43536">
      <w:fldChar w:fldCharType="begin"/>
    </w:r>
    <w:r w:rsidRPr="00F43536">
      <w:instrText xml:space="preserve"> DOCPROPERTY "58EmptyParagraph" </w:instrText>
    </w:r>
    <w:r w:rsidRPr="00F43536">
      <w:fldChar w:fldCharType="separate"/>
    </w:r>
  </w:p>
  <w:p w14:paraId="0DCB1829" w14:textId="18C9DDF3" w:rsidR="000771AB" w:rsidRPr="00BC7195" w:rsidRDefault="000771AB" w:rsidP="00BC7195">
    <w:pPr>
      <w:pStyle w:val="FloatingHead"/>
    </w:pPr>
    <w:r w:rsidRPr="00F43536">
      <w:fldChar w:fldCharType="end"/>
    </w:r>
    <w:r w:rsidRPr="00F43536">
      <w:fldChar w:fldCharType="begin"/>
    </w:r>
    <w:r w:rsidRPr="00F43536">
      <w:instrText xml:space="preserve"> REF </w:instrText>
    </w:r>
    <w:r w:rsidRPr="00F43536">
      <w:fldChar w:fldCharType="begin"/>
    </w:r>
    <w:r w:rsidRPr="00F43536">
      <w:instrText xml:space="preserve"> DOCPROPERTY "Page</w:instrText>
    </w:r>
    <w:r>
      <w:fldChar w:fldCharType="begin"/>
    </w:r>
    <w:r>
      <w:instrText xml:space="preserve"> PAGE </w:instrText>
    </w:r>
    <w:r>
      <w:fldChar w:fldCharType="separate"/>
    </w:r>
    <w:r w:rsidR="00B5602B">
      <w:rPr>
        <w:noProof/>
      </w:rPr>
      <w:instrText>26</w:instrText>
    </w:r>
    <w:r>
      <w:rPr>
        <w:noProof/>
      </w:rPr>
      <w:fldChar w:fldCharType="end"/>
    </w:r>
    <w:r w:rsidRPr="00F43536">
      <w:instrText xml:space="preserve">" </w:instrText>
    </w:r>
    <w:r w:rsidRPr="00F43536">
      <w:fldChar w:fldCharType="separate"/>
    </w:r>
    <w:r w:rsidR="00B5602B">
      <w:instrText>NotARealBookmark</w:instrText>
    </w:r>
    <w:r w:rsidRPr="00F43536">
      <w:fldChar w:fldCharType="end"/>
    </w:r>
    <w:r>
      <w:instrText xml:space="preserve"> \n</w:instrText>
    </w:r>
    <w:r w:rsidRPr="00F43536">
      <w:instrText xml:space="preserve"> </w:instrText>
    </w:r>
    <w:r w:rsidRPr="00F43536">
      <w:fldChar w:fldCharType="separate"/>
    </w:r>
    <w:r w:rsidR="00B5602B">
      <w:rPr>
        <w:b w:val="0"/>
        <w:bCs/>
      </w:rPr>
      <w:instrText>Error! Reference source not found.</w:instrText>
    </w:r>
    <w:r w:rsidRPr="00F43536">
      <w:fldChar w:fldCharType="end"/>
    </w:r>
    <w:r w:rsidRPr="00F43536">
      <w:tab/>
    </w:r>
    <w:r w:rsidRPr="00F43536">
      <w:fldChar w:fldCharType="begin"/>
    </w:r>
    <w:r w:rsidRPr="00F43536">
      <w:instrText xml:space="preserve"> REF </w:instrText>
    </w:r>
    <w:r w:rsidRPr="00F43536">
      <w:fldChar w:fldCharType="begin"/>
    </w:r>
    <w:r w:rsidRPr="00F43536">
      <w:instrText xml:space="preserve"> DOCPROPERTY "Page</w:instrText>
    </w:r>
    <w:r>
      <w:fldChar w:fldCharType="begin"/>
    </w:r>
    <w:r>
      <w:instrText xml:space="preserve"> PAGE </w:instrText>
    </w:r>
    <w:r>
      <w:fldChar w:fldCharType="separate"/>
    </w:r>
    <w:r w:rsidR="00B5602B">
      <w:rPr>
        <w:noProof/>
      </w:rPr>
      <w:instrText>26</w:instrText>
    </w:r>
    <w:r>
      <w:rPr>
        <w:noProof/>
      </w:rPr>
      <w:fldChar w:fldCharType="end"/>
    </w:r>
    <w:r w:rsidRPr="00F43536">
      <w:instrText xml:space="preserve">" </w:instrText>
    </w:r>
    <w:r w:rsidRPr="00F43536">
      <w:fldChar w:fldCharType="separate"/>
    </w:r>
    <w:r w:rsidR="00B5602B">
      <w:instrText>NotARealBookmark</w:instrText>
    </w:r>
    <w:r w:rsidRPr="00F43536">
      <w:fldChar w:fldCharType="end"/>
    </w:r>
    <w:r w:rsidRPr="00F43536">
      <w:instrText xml:space="preserve"> </w:instrText>
    </w:r>
    <w:r w:rsidRPr="00F43536">
      <w:fldChar w:fldCharType="separate"/>
    </w:r>
    <w:r w:rsidR="00B5602B">
      <w:rPr>
        <w:b w:val="0"/>
        <w:bCs/>
      </w:rPr>
      <w:instrText>Error! Reference source not found.</w:instrText>
    </w:r>
    <w:r w:rsidRPr="00F43536">
      <w:fldChar w:fldCharType="end"/>
    </w:r>
    <w:r w:rsidRPr="00F43536">
      <w:instrText xml:space="preserve"> (continued) </w:instrText>
    </w:r>
    <w:r w:rsidRPr="00F43536">
      <w:fldChar w:fldCharType="begin"/>
    </w:r>
    <w:r w:rsidRPr="00F43536">
      <w:instrText xml:space="preserve"> ADVA</w:instrText>
    </w:r>
    <w:r>
      <w:instrText>NCE \d 12</w:instrText>
    </w:r>
    <w:r w:rsidRPr="00F43536">
      <w:instrText xml:space="preserve"> </w:instrText>
    </w:r>
    <w:r w:rsidRPr="00F43536">
      <w:fldChar w:fldCharType="end"/>
    </w:r>
    <w:r w:rsidRPr="00F43536">
      <w:instrText xml:space="preserve"> </w:instrText>
    </w:r>
    <w:r w:rsidRPr="00F43536">
      <w:fldChar w:fldCharType="begin"/>
    </w:r>
    <w:r w:rsidRPr="00F43536">
      <w:instrText xml:space="preserve"> ADVANCE \l 10 </w:instrText>
    </w:r>
    <w:r w:rsidRPr="00F43536">
      <w:fldChar w:fldCharType="end"/>
    </w:r>
    <w:r w:rsidRPr="00F43536">
      <w:instrText xml:space="preserve"> " "" </w:instrText>
    </w:r>
    <w:r w:rsidRPr="00F4353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016"/>
      <w:gridCol w:w="4644"/>
      <w:gridCol w:w="3276"/>
    </w:tblGrid>
    <w:tr w:rsidR="009F4263" w14:paraId="59F67FC5" w14:textId="77777777">
      <w:trPr>
        <w:jc w:val="center"/>
      </w:trPr>
      <w:tc>
        <w:tcPr>
          <w:tcW w:w="2016" w:type="dxa"/>
        </w:tcPr>
        <w:p w14:paraId="64CAF750" w14:textId="596F7E4F" w:rsidR="009F4263" w:rsidRPr="009A5024" w:rsidRDefault="00835D44">
          <w:pPr>
            <w:pStyle w:val="HeaderColumn1"/>
          </w:pPr>
          <w:fldSimple w:instr=" DOCPROPERTY &quot;02SiteInitials&quot; ">
            <w:r w:rsidR="008B2943">
              <w:t>BFN</w:t>
            </w:r>
          </w:fldSimple>
          <w:r w:rsidR="009F4263" w:rsidRPr="009A5024">
            <w:br/>
          </w:r>
          <w:fldSimple w:instr=" DOCPROPERTY &quot;04UnitNumber&quot; ">
            <w:r w:rsidR="008B2943">
              <w:t>Unit 2</w:t>
            </w:r>
          </w:fldSimple>
        </w:p>
      </w:tc>
      <w:tc>
        <w:tcPr>
          <w:tcW w:w="4644" w:type="dxa"/>
        </w:tcPr>
        <w:p w14:paraId="597EA827" w14:textId="606E9D2E" w:rsidR="009F4263" w:rsidRPr="00E721A5" w:rsidRDefault="00835D44">
          <w:pPr>
            <w:pStyle w:val="HeaderColumn2"/>
          </w:pPr>
          <w:fldSimple w:instr=" REF &quot;ProcedureTitle&quot; ">
            <w:r w:rsidR="008B2943">
              <w:t>Quarterly Check of 250 Volt Main Bank Number 2 Battery</w:t>
            </w:r>
          </w:fldSimple>
        </w:p>
      </w:tc>
      <w:tc>
        <w:tcPr>
          <w:tcW w:w="3276" w:type="dxa"/>
        </w:tcPr>
        <w:p w14:paraId="6B05D62D" w14:textId="4904A78B" w:rsidR="009F4263" w:rsidRPr="009A5024" w:rsidRDefault="00835D44">
          <w:pPr>
            <w:pStyle w:val="HeaderColumn3"/>
          </w:pPr>
          <w:fldSimple w:instr=" DOCPROPERTY &quot;06ProcedureNumber&quot; ">
            <w:r w:rsidR="008B2943">
              <w:t>2-SR-3.8.6.2(2)</w:t>
            </w:r>
          </w:fldSimple>
          <w:r w:rsidR="009F4263" w:rsidRPr="009A5024">
            <w:br/>
            <w:t xml:space="preserve">Rev. </w:t>
          </w:r>
          <w:fldSimple w:instr=" DOCPROPERTY &quot;08RevisionNumber&quot; ">
            <w:r w:rsidR="008B2943">
              <w:t>0026</w:t>
            </w:r>
          </w:fldSimple>
          <w:r w:rsidR="009F4263" w:rsidRPr="009A5024">
            <w:br/>
            <w:t xml:space="preserve">Page </w:t>
          </w:r>
          <w:r w:rsidR="009F4263">
            <w:fldChar w:fldCharType="begin"/>
          </w:r>
          <w:r w:rsidR="009F4263">
            <w:instrText xml:space="preserve"> PAGE </w:instrText>
          </w:r>
          <w:r w:rsidR="009F4263">
            <w:fldChar w:fldCharType="separate"/>
          </w:r>
          <w:r w:rsidR="009F4263">
            <w:rPr>
              <w:noProof/>
            </w:rPr>
            <w:t>5</w:t>
          </w:r>
          <w:r w:rsidR="009F4263">
            <w:rPr>
              <w:noProof/>
            </w:rPr>
            <w:fldChar w:fldCharType="end"/>
          </w:r>
          <w:r w:rsidR="009F4263" w:rsidRPr="009A5024">
            <w:t xml:space="preserve"> of </w:t>
          </w:r>
          <w:r w:rsidR="009F4263" w:rsidRPr="009A5024">
            <w:fldChar w:fldCharType="begin"/>
          </w:r>
          <w:r w:rsidR="009F4263" w:rsidRPr="009A5024">
            <w:instrText xml:space="preserve"> </w:instrText>
          </w:r>
          <w:r w:rsidR="009F4263">
            <w:instrText>PAGEREF "LastPage"</w:instrText>
          </w:r>
          <w:r w:rsidR="009F4263" w:rsidRPr="009A5024">
            <w:instrText xml:space="preserve"> </w:instrText>
          </w:r>
          <w:r w:rsidR="009F4263" w:rsidRPr="009A5024">
            <w:fldChar w:fldCharType="separate"/>
          </w:r>
          <w:r w:rsidR="008B2943">
            <w:rPr>
              <w:noProof/>
            </w:rPr>
            <w:t>26</w:t>
          </w:r>
          <w:r w:rsidR="009F4263" w:rsidRPr="009A5024">
            <w:fldChar w:fldCharType="end"/>
          </w:r>
        </w:p>
      </w:tc>
    </w:tr>
  </w:tbl>
  <w:p w14:paraId="5E12B97C" w14:textId="77777777" w:rsidR="000771AB" w:rsidRPr="009F4263" w:rsidRDefault="000771AB" w:rsidP="009F4263">
    <w:pPr>
      <w:pStyle w:val="FloatingHea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016"/>
      <w:gridCol w:w="4644"/>
      <w:gridCol w:w="3276"/>
    </w:tblGrid>
    <w:tr w:rsidR="000771AB" w14:paraId="4FE2D68E" w14:textId="77777777">
      <w:trPr>
        <w:jc w:val="center"/>
      </w:trPr>
      <w:tc>
        <w:tcPr>
          <w:tcW w:w="2016" w:type="dxa"/>
        </w:tcPr>
        <w:p w14:paraId="0AAB6FB0" w14:textId="5AC201B9" w:rsidR="000771AB" w:rsidRPr="009A5024" w:rsidRDefault="008B2943">
          <w:pPr>
            <w:pStyle w:val="HeaderColumn1"/>
          </w:pPr>
          <w:r>
            <w:fldChar w:fldCharType="begin"/>
          </w:r>
          <w:r>
            <w:instrText xml:space="preserve"> DOCPROPERTY "02SiteInitials" </w:instrText>
          </w:r>
          <w:r>
            <w:fldChar w:fldCharType="separate"/>
          </w:r>
          <w:r>
            <w:t>BFN</w:t>
          </w:r>
          <w:r>
            <w:fldChar w:fldCharType="end"/>
          </w:r>
          <w:r w:rsidR="000771AB" w:rsidRPr="009A5024">
            <w:br/>
          </w:r>
          <w:r>
            <w:fldChar w:fldCharType="begin"/>
          </w:r>
          <w:r>
            <w:instrText xml:space="preserve"> DOCPROPERTY "04UnitNumber" </w:instrText>
          </w:r>
          <w:r>
            <w:fldChar w:fldCharType="separate"/>
          </w:r>
          <w:r>
            <w:t>Unit 2</w:t>
          </w:r>
          <w:r>
            <w:fldChar w:fldCharType="end"/>
          </w:r>
        </w:p>
      </w:tc>
      <w:tc>
        <w:tcPr>
          <w:tcW w:w="4644" w:type="dxa"/>
        </w:tcPr>
        <w:p w14:paraId="6DE85720" w14:textId="448C9200" w:rsidR="000771AB" w:rsidRPr="00E721A5" w:rsidRDefault="008B2943">
          <w:pPr>
            <w:pStyle w:val="HeaderColumn2"/>
          </w:pPr>
          <w:r>
            <w:fldChar w:fldCharType="begin"/>
          </w:r>
          <w:r>
            <w:instrText xml:space="preserve"> REF "ProcedureTitle" </w:instrText>
          </w:r>
          <w:r>
            <w:fldChar w:fldCharType="separate"/>
          </w:r>
          <w:r>
            <w:t>Quarterly Check of 250 Volt Main Bank Number 2 Battery</w:t>
          </w:r>
          <w:r>
            <w:fldChar w:fldCharType="end"/>
          </w:r>
        </w:p>
      </w:tc>
      <w:tc>
        <w:tcPr>
          <w:tcW w:w="3276" w:type="dxa"/>
        </w:tcPr>
        <w:p w14:paraId="05635C91" w14:textId="3ED05D52" w:rsidR="000771AB" w:rsidRPr="009A5024" w:rsidRDefault="008B2943">
          <w:pPr>
            <w:pStyle w:val="HeaderColumn3"/>
          </w:pPr>
          <w:r>
            <w:fldChar w:fldCharType="begin"/>
          </w:r>
          <w:r>
            <w:instrText xml:space="preserve"> DOCPROPERTY "06ProcedureNumber" </w:instrText>
          </w:r>
          <w:r>
            <w:fldChar w:fldCharType="separate"/>
          </w:r>
          <w:r>
            <w:t>2-SR-3.8.6.2(2)</w:t>
          </w:r>
          <w:r>
            <w:fldChar w:fldCharType="end"/>
          </w:r>
          <w:r w:rsidR="000771AB" w:rsidRPr="009A5024">
            <w:br/>
            <w:t xml:space="preserve">Rev. </w:t>
          </w:r>
          <w:r>
            <w:fldChar w:fldCharType="begin"/>
          </w:r>
          <w:r>
            <w:instrText xml:space="preserve"> DOCPROPERTY "08RevisionNumber" </w:instrText>
          </w:r>
          <w:r>
            <w:fldChar w:fldCharType="separate"/>
          </w:r>
          <w:r>
            <w:t>0026</w:t>
          </w:r>
          <w:r>
            <w:fldChar w:fldCharType="end"/>
          </w:r>
          <w:r w:rsidR="000771AB" w:rsidRPr="009A5024">
            <w:br/>
            <w:t xml:space="preserve">Page </w:t>
          </w:r>
          <w:r w:rsidR="000771AB">
            <w:fldChar w:fldCharType="begin"/>
          </w:r>
          <w:r w:rsidR="000771AB">
            <w:instrText xml:space="preserve"> PAGE </w:instrText>
          </w:r>
          <w:r w:rsidR="000771AB">
            <w:fldChar w:fldCharType="separate"/>
          </w:r>
          <w:r w:rsidR="00733EBF">
            <w:rPr>
              <w:noProof/>
            </w:rPr>
            <w:t>31</w:t>
          </w:r>
          <w:r w:rsidR="000771AB">
            <w:rPr>
              <w:noProof/>
            </w:rPr>
            <w:fldChar w:fldCharType="end"/>
          </w:r>
          <w:r w:rsidR="000771AB" w:rsidRPr="009A5024">
            <w:t xml:space="preserve"> of </w:t>
          </w:r>
          <w:r w:rsidR="000771AB" w:rsidRPr="009A5024">
            <w:fldChar w:fldCharType="begin"/>
          </w:r>
          <w:r w:rsidR="000771AB" w:rsidRPr="009A5024">
            <w:instrText xml:space="preserve"> </w:instrText>
          </w:r>
          <w:r w:rsidR="000771AB">
            <w:instrText>PAGEREF "LastPage"</w:instrText>
          </w:r>
          <w:r w:rsidR="000771AB" w:rsidRPr="009A5024">
            <w:instrText xml:space="preserve"> </w:instrText>
          </w:r>
          <w:r w:rsidR="000771AB" w:rsidRPr="009A5024">
            <w:fldChar w:fldCharType="separate"/>
          </w:r>
          <w:r>
            <w:rPr>
              <w:noProof/>
            </w:rPr>
            <w:t>32</w:t>
          </w:r>
          <w:r w:rsidR="000771AB" w:rsidRPr="009A5024">
            <w:fldChar w:fldCharType="end"/>
          </w:r>
        </w:p>
      </w:tc>
    </w:tr>
  </w:tbl>
  <w:p w14:paraId="4C4DE20C" w14:textId="77777777" w:rsidR="000771AB" w:rsidRDefault="000771AB" w:rsidP="00B82966">
    <w:pPr>
      <w:pStyle w:val="FloatingHead"/>
    </w:pPr>
  </w:p>
  <w:p w14:paraId="62E5C5BE" w14:textId="278BF007" w:rsidR="000771AB" w:rsidRPr="00B82966" w:rsidRDefault="008B2943" w:rsidP="00B82966">
    <w:pPr>
      <w:pStyle w:val="AASequenceNumber"/>
    </w:pPr>
    <w:r>
      <w:fldChar w:fldCharType="begin"/>
    </w:r>
    <w:r>
      <w:instrText xml:space="preserve"> REF Attachment6195572 </w:instrText>
    </w:r>
    <w:r>
      <w:fldChar w:fldCharType="separate"/>
    </w:r>
    <w:r w:rsidRPr="008B2943">
      <w:t>Attachment </w:t>
    </w:r>
    <w:r>
      <w:rPr>
        <w:noProof/>
      </w:rPr>
      <w:t>2</w:t>
    </w:r>
    <w:r>
      <w:rPr>
        <w:noProof/>
      </w:rPr>
      <w:fldChar w:fldCharType="end"/>
    </w:r>
  </w:p>
  <w:p w14:paraId="23DFECA2" w14:textId="008DED33" w:rsidR="000771AB" w:rsidRPr="00B82966" w:rsidRDefault="000771AB" w:rsidP="00B82966">
    <w:pPr>
      <w:pStyle w:val="AAPageNumber"/>
    </w:pPr>
    <w:r w:rsidRPr="00B82966">
      <w:t xml:space="preserve">(Page </w:t>
    </w:r>
    <w:r w:rsidRPr="00B82966">
      <w:fldChar w:fldCharType="begin"/>
    </w:r>
    <w:r w:rsidRPr="00B82966">
      <w:instrText xml:space="preserve"> = 1+</w:instrText>
    </w:r>
    <w:r w:rsidRPr="00B82966">
      <w:fldChar w:fldCharType="begin"/>
    </w:r>
    <w:r w:rsidRPr="00B82966">
      <w:instrText xml:space="preserve"> PAGE </w:instrText>
    </w:r>
    <w:r w:rsidRPr="00B82966">
      <w:fldChar w:fldCharType="separate"/>
    </w:r>
    <w:r w:rsidR="008B2943">
      <w:rPr>
        <w:noProof/>
      </w:rPr>
      <w:instrText>32</w:instrText>
    </w:r>
    <w:r w:rsidRPr="00B82966">
      <w:fldChar w:fldCharType="end"/>
    </w:r>
    <w:r w:rsidRPr="00B82966">
      <w:instrText>-</w:instrText>
    </w:r>
    <w:r w:rsidR="008B2943">
      <w:fldChar w:fldCharType="begin"/>
    </w:r>
    <w:r w:rsidR="008B2943">
      <w:instrText xml:space="preserve"> PAGEREF Attachment6195572 </w:instrText>
    </w:r>
    <w:r w:rsidR="008B2943">
      <w:fldChar w:fldCharType="separate"/>
    </w:r>
    <w:r w:rsidR="008B2943">
      <w:rPr>
        <w:noProof/>
      </w:rPr>
      <w:instrText>31</w:instrText>
    </w:r>
    <w:r w:rsidR="008B2943">
      <w:rPr>
        <w:noProof/>
      </w:rPr>
      <w:fldChar w:fldCharType="end"/>
    </w:r>
    <w:r w:rsidRPr="00B82966">
      <w:instrText xml:space="preserve"> </w:instrText>
    </w:r>
    <w:r w:rsidRPr="00B82966">
      <w:fldChar w:fldCharType="separate"/>
    </w:r>
    <w:r w:rsidR="008B2943">
      <w:rPr>
        <w:noProof/>
      </w:rPr>
      <w:t>2</w:t>
    </w:r>
    <w:r w:rsidRPr="00B82966">
      <w:fldChar w:fldCharType="end"/>
    </w:r>
    <w:r w:rsidRPr="00B82966">
      <w:t xml:space="preserve"> of </w:t>
    </w:r>
    <w:r w:rsidRPr="00B82966">
      <w:fldChar w:fldCharType="begin"/>
    </w:r>
    <w:r w:rsidRPr="00B82966">
      <w:instrText xml:space="preserve"> = 1+</w:instrText>
    </w:r>
    <w:r w:rsidR="008B2943">
      <w:fldChar w:fldCharType="begin"/>
    </w:r>
    <w:r w:rsidR="008B2943">
      <w:instrText xml:space="preserve"> PAGEREF EndOfAttachment6195572 </w:instrText>
    </w:r>
    <w:r w:rsidR="008B2943">
      <w:fldChar w:fldCharType="separate"/>
    </w:r>
    <w:r w:rsidR="008B2943">
      <w:rPr>
        <w:noProof/>
      </w:rPr>
      <w:instrText>32</w:instrText>
    </w:r>
    <w:r w:rsidR="008B2943">
      <w:rPr>
        <w:noProof/>
      </w:rPr>
      <w:fldChar w:fldCharType="end"/>
    </w:r>
    <w:r w:rsidRPr="00B82966">
      <w:instrText>-</w:instrText>
    </w:r>
    <w:r w:rsidR="008B2943">
      <w:fldChar w:fldCharType="begin"/>
    </w:r>
    <w:r w:rsidR="008B2943">
      <w:instrText xml:space="preserve"> PAGEREF Attachment6195572 </w:instrText>
    </w:r>
    <w:r w:rsidR="008B2943">
      <w:fldChar w:fldCharType="separate"/>
    </w:r>
    <w:r w:rsidR="008B2943">
      <w:rPr>
        <w:noProof/>
      </w:rPr>
      <w:instrText>31</w:instrText>
    </w:r>
    <w:r w:rsidR="008B2943">
      <w:rPr>
        <w:noProof/>
      </w:rPr>
      <w:fldChar w:fldCharType="end"/>
    </w:r>
    <w:r w:rsidRPr="00B82966">
      <w:instrText xml:space="preserve"> </w:instrText>
    </w:r>
    <w:r w:rsidRPr="00B82966">
      <w:fldChar w:fldCharType="separate"/>
    </w:r>
    <w:r w:rsidR="008B2943">
      <w:rPr>
        <w:noProof/>
      </w:rPr>
      <w:t>2</w:t>
    </w:r>
    <w:r w:rsidRPr="00B82966">
      <w:fldChar w:fldCharType="end"/>
    </w:r>
    <w:r w:rsidRPr="00B82966">
      <w:t>)</w:t>
    </w:r>
  </w:p>
  <w:p w14:paraId="6085B7D3" w14:textId="497F6ADB" w:rsidR="000771AB" w:rsidRPr="00B82966" w:rsidRDefault="008B2943" w:rsidP="00B82966">
    <w:pPr>
      <w:pStyle w:val="AATitle"/>
    </w:pPr>
    <w:r>
      <w:fldChar w:fldCharType="begin"/>
    </w:r>
    <w:r>
      <w:instrText xml:space="preserve"> REF TitleAttachment6195572 </w:instrText>
    </w:r>
    <w:r>
      <w:fldChar w:fldCharType="separate"/>
    </w:r>
    <w:r w:rsidRPr="008B2943">
      <w:t>Electrolyte Level and Water Addition</w:t>
    </w:r>
    <w:r>
      <w:fldChar w:fldCharType="end"/>
    </w:r>
  </w:p>
  <w:p w14:paraId="60025044" w14:textId="42F92974" w:rsidR="00B5602B" w:rsidRDefault="000771AB">
    <w:pPr>
      <w:pStyle w:val="FloatingHead"/>
    </w:pPr>
    <w:r w:rsidRPr="00F43536">
      <w:fldChar w:fldCharType="begin"/>
    </w:r>
    <w:r w:rsidRPr="00F43536">
      <w:instrText xml:space="preserve"> IF "</w:instrText>
    </w:r>
    <w:r w:rsidRPr="00F43536">
      <w:fldChar w:fldCharType="begin"/>
    </w:r>
    <w:r w:rsidRPr="00F43536">
      <w:instrText xml:space="preserve"> DOCPROPERTY "Page</w:instrText>
    </w:r>
    <w:r>
      <w:fldChar w:fldCharType="begin"/>
    </w:r>
    <w:r>
      <w:instrText xml:space="preserve"> PAGE </w:instrText>
    </w:r>
    <w:r>
      <w:fldChar w:fldCharType="separate"/>
    </w:r>
    <w:r w:rsidR="008B2943">
      <w:rPr>
        <w:noProof/>
      </w:rPr>
      <w:instrText>32</w:instrText>
    </w:r>
    <w:r>
      <w:rPr>
        <w:noProof/>
      </w:rPr>
      <w:fldChar w:fldCharType="end"/>
    </w:r>
    <w:r>
      <w:instrText>p</w:instrText>
    </w:r>
    <w:r w:rsidRPr="00F43536">
      <w:instrText xml:space="preserve">" </w:instrText>
    </w:r>
    <w:r w:rsidRPr="00F43536">
      <w:fldChar w:fldCharType="separate"/>
    </w:r>
    <w:r w:rsidR="008B2943">
      <w:rPr>
        <w:b w:val="0"/>
        <w:bCs/>
      </w:rPr>
      <w:instrText>Error! Unknown document property name.</w:instrText>
    </w:r>
    <w:r w:rsidRPr="00F43536">
      <w:fldChar w:fldCharType="end"/>
    </w:r>
    <w:r w:rsidRPr="00F43536">
      <w:instrText xml:space="preserve">" = </w:instrText>
    </w:r>
    <w:r>
      <w:instrText>"</w:instrText>
    </w:r>
    <w:r w:rsidRPr="00F43536">
      <w:instrText>1</w:instrText>
    </w:r>
    <w:r>
      <w:instrText>"</w:instrText>
    </w:r>
    <w:r w:rsidRPr="00F43536">
      <w:instrText xml:space="preserve"> "</w:instrText>
    </w:r>
    <w:r w:rsidRPr="00F43536">
      <w:fldChar w:fldCharType="begin"/>
    </w:r>
    <w:r w:rsidRPr="00F43536">
      <w:instrText xml:space="preserve"> DOCPROPERTY "58EmptyParagraph" </w:instrText>
    </w:r>
    <w:r w:rsidRPr="00F43536">
      <w:fldChar w:fldCharType="separate"/>
    </w:r>
  </w:p>
  <w:p w14:paraId="319F0496" w14:textId="4654783A" w:rsidR="00B5602B" w:rsidRDefault="000771AB">
    <w:pPr>
      <w:pStyle w:val="FloatingHead"/>
    </w:pPr>
    <w:r w:rsidRPr="00F43536">
      <w:fldChar w:fldCharType="end"/>
    </w:r>
    <w:r>
      <w:tab/>
    </w:r>
    <w:r w:rsidR="008B2943">
      <w:fldChar w:fldCharType="begin"/>
    </w:r>
    <w:r w:rsidR="008B2943">
      <w:instrText xml:space="preserve"> DOCPROPERTY "53PlaceKeeping" </w:instrText>
    </w:r>
    <w:r w:rsidR="008B2943">
      <w:fldChar w:fldCharType="separate"/>
    </w:r>
    <w:r w:rsidR="00B5602B">
      <w:instrText xml:space="preserve"> </w:instrText>
    </w:r>
    <w:r w:rsidR="00B5602B">
      <w:tab/>
      <w:instrText xml:space="preserve"> </w:instrText>
    </w:r>
    <w:r w:rsidR="00B5602B">
      <w:tab/>
      <w:instrText xml:space="preserve"> </w:instrText>
    </w:r>
    <w:r w:rsidR="00B5602B">
      <w:tab/>
      <w:instrText xml:space="preserve"> </w:instrText>
    </w:r>
    <w:r w:rsidR="008B2943">
      <w:fldChar w:fldCharType="end"/>
    </w:r>
    <w:r w:rsidRPr="00F43536">
      <w:instrText xml:space="preserve"> </w:instrText>
    </w:r>
    <w:r w:rsidRPr="00F43536">
      <w:fldChar w:fldCharType="begin"/>
    </w:r>
    <w:r w:rsidRPr="00F43536">
      <w:instrText xml:space="preserve"> ADVA</w:instrText>
    </w:r>
    <w:r>
      <w:instrText>NCE \d 6</w:instrText>
    </w:r>
    <w:r w:rsidRPr="00F43536">
      <w:instrText xml:space="preserve"> </w:instrText>
    </w:r>
    <w:r w:rsidRPr="00F43536">
      <w:fldChar w:fldCharType="end"/>
    </w:r>
    <w:r w:rsidRPr="00F43536">
      <w:instrText xml:space="preserve"> </w:instrText>
    </w:r>
    <w:r w:rsidRPr="00F43536">
      <w:fldChar w:fldCharType="begin"/>
    </w:r>
    <w:r w:rsidRPr="00F43536">
      <w:instrText xml:space="preserve"> ADVANCE \l 10 </w:instrText>
    </w:r>
    <w:r w:rsidRPr="00F43536">
      <w:fldChar w:fldCharType="end"/>
    </w:r>
    <w:r w:rsidRPr="00F43536">
      <w:instrText xml:space="preserve"> " "" </w:instrText>
    </w:r>
    <w:r w:rsidRPr="00F43536">
      <w:fldChar w:fldCharType="end"/>
    </w:r>
    <w:r w:rsidRPr="00F43536">
      <w:fldChar w:fldCharType="begin"/>
    </w:r>
    <w:r w:rsidRPr="00F43536">
      <w:instrText xml:space="preserve"> IF "</w:instrText>
    </w:r>
    <w:r w:rsidRPr="00F43536">
      <w:fldChar w:fldCharType="begin"/>
    </w:r>
    <w:r w:rsidRPr="00F43536">
      <w:instrText xml:space="preserve"> DOCPROPERTY "Page</w:instrText>
    </w:r>
    <w:r>
      <w:fldChar w:fldCharType="begin"/>
    </w:r>
    <w:r>
      <w:instrText xml:space="preserve"> PAGE </w:instrText>
    </w:r>
    <w:r>
      <w:fldChar w:fldCharType="separate"/>
    </w:r>
    <w:r w:rsidR="008B2943">
      <w:rPr>
        <w:noProof/>
      </w:rPr>
      <w:instrText>32</w:instrText>
    </w:r>
    <w:r>
      <w:rPr>
        <w:noProof/>
      </w:rPr>
      <w:fldChar w:fldCharType="end"/>
    </w:r>
    <w:r>
      <w:instrText>c</w:instrText>
    </w:r>
    <w:r w:rsidRPr="00F43536">
      <w:instrText xml:space="preserve">" </w:instrText>
    </w:r>
    <w:r w:rsidRPr="00F43536">
      <w:fldChar w:fldCharType="separate"/>
    </w:r>
    <w:r w:rsidR="008B2943">
      <w:rPr>
        <w:b w:val="0"/>
        <w:bCs/>
      </w:rPr>
      <w:instrText>Error! Unknown document property name.</w:instrText>
    </w:r>
    <w:r w:rsidRPr="00F43536">
      <w:fldChar w:fldCharType="end"/>
    </w:r>
    <w:r w:rsidRPr="00F43536">
      <w:instrText xml:space="preserve">" = </w:instrText>
    </w:r>
    <w:r>
      <w:instrText>"</w:instrText>
    </w:r>
    <w:r w:rsidRPr="00F43536">
      <w:instrText>1</w:instrText>
    </w:r>
    <w:r>
      <w:instrText>"</w:instrText>
    </w:r>
    <w:r w:rsidRPr="00F43536">
      <w:instrText xml:space="preserve"> "</w:instrText>
    </w:r>
    <w:r w:rsidRPr="00F43536">
      <w:fldChar w:fldCharType="begin"/>
    </w:r>
    <w:r w:rsidRPr="00F43536">
      <w:instrText xml:space="preserve"> DOCPROPERTY "58EmptyParagraph" </w:instrText>
    </w:r>
    <w:r w:rsidRPr="00F43536">
      <w:fldChar w:fldCharType="separate"/>
    </w:r>
  </w:p>
  <w:p w14:paraId="4D9599C5" w14:textId="7E5FB0EF" w:rsidR="00B5602B" w:rsidRDefault="000771AB">
    <w:pPr>
      <w:pStyle w:val="FloatingHead"/>
    </w:pPr>
    <w:r w:rsidRPr="00F43536">
      <w:fldChar w:fldCharType="end"/>
    </w:r>
    <w:r w:rsidRPr="00F43536">
      <w:fldChar w:fldCharType="begin"/>
    </w:r>
    <w:r w:rsidRPr="00F43536">
      <w:instrText xml:space="preserve"> REF </w:instrText>
    </w:r>
    <w:r w:rsidRPr="00F43536">
      <w:fldChar w:fldCharType="begin"/>
    </w:r>
    <w:r w:rsidRPr="00F43536">
      <w:instrText xml:space="preserve"> DOCPROPERTY "Page</w:instrText>
    </w:r>
    <w:r>
      <w:fldChar w:fldCharType="begin"/>
    </w:r>
    <w:r>
      <w:instrText xml:space="preserve"> PAGE </w:instrText>
    </w:r>
    <w:r>
      <w:fldChar w:fldCharType="separate"/>
    </w:r>
    <w:r w:rsidR="00B5602B">
      <w:rPr>
        <w:noProof/>
      </w:rPr>
      <w:instrText>31</w:instrText>
    </w:r>
    <w:r>
      <w:rPr>
        <w:noProof/>
      </w:rPr>
      <w:fldChar w:fldCharType="end"/>
    </w:r>
    <w:r w:rsidRPr="00F43536">
      <w:instrText xml:space="preserve">" </w:instrText>
    </w:r>
    <w:r w:rsidRPr="00F43536">
      <w:fldChar w:fldCharType="separate"/>
    </w:r>
    <w:r w:rsidR="00B5602B">
      <w:instrText>NotARealBookmark</w:instrText>
    </w:r>
    <w:r w:rsidRPr="00F43536">
      <w:fldChar w:fldCharType="end"/>
    </w:r>
    <w:r>
      <w:instrText xml:space="preserve"> \n</w:instrText>
    </w:r>
    <w:r w:rsidRPr="00F43536">
      <w:instrText xml:space="preserve"> </w:instrText>
    </w:r>
    <w:r w:rsidRPr="00F43536">
      <w:fldChar w:fldCharType="separate"/>
    </w:r>
    <w:r w:rsidR="00B5602B">
      <w:rPr>
        <w:b w:val="0"/>
        <w:bCs/>
      </w:rPr>
      <w:instrText>Error! Reference source not found.</w:instrText>
    </w:r>
    <w:r w:rsidRPr="00F43536">
      <w:fldChar w:fldCharType="end"/>
    </w:r>
    <w:r w:rsidRPr="00F43536">
      <w:tab/>
    </w:r>
    <w:r w:rsidRPr="00F43536">
      <w:fldChar w:fldCharType="begin"/>
    </w:r>
    <w:r w:rsidRPr="00F43536">
      <w:instrText xml:space="preserve"> REF </w:instrText>
    </w:r>
    <w:r w:rsidRPr="00F43536">
      <w:fldChar w:fldCharType="begin"/>
    </w:r>
    <w:r w:rsidRPr="00F43536">
      <w:instrText xml:space="preserve"> DOCPROPERTY "Page</w:instrText>
    </w:r>
    <w:r>
      <w:fldChar w:fldCharType="begin"/>
    </w:r>
    <w:r>
      <w:instrText xml:space="preserve"> PAGE </w:instrText>
    </w:r>
    <w:r>
      <w:fldChar w:fldCharType="separate"/>
    </w:r>
    <w:r w:rsidR="00B5602B">
      <w:rPr>
        <w:noProof/>
      </w:rPr>
      <w:instrText>31</w:instrText>
    </w:r>
    <w:r>
      <w:rPr>
        <w:noProof/>
      </w:rPr>
      <w:fldChar w:fldCharType="end"/>
    </w:r>
    <w:r w:rsidRPr="00F43536">
      <w:instrText xml:space="preserve">" </w:instrText>
    </w:r>
    <w:r w:rsidRPr="00F43536">
      <w:fldChar w:fldCharType="separate"/>
    </w:r>
    <w:r w:rsidR="00B5602B">
      <w:instrText>NotARealBookmark</w:instrText>
    </w:r>
    <w:r w:rsidRPr="00F43536">
      <w:fldChar w:fldCharType="end"/>
    </w:r>
    <w:r w:rsidRPr="00F43536">
      <w:instrText xml:space="preserve"> </w:instrText>
    </w:r>
    <w:r w:rsidRPr="00F43536">
      <w:fldChar w:fldCharType="separate"/>
    </w:r>
    <w:r w:rsidR="00B5602B">
      <w:rPr>
        <w:b w:val="0"/>
        <w:bCs/>
      </w:rPr>
      <w:instrText>Error! Reference source not found.</w:instrText>
    </w:r>
    <w:r w:rsidRPr="00F43536">
      <w:fldChar w:fldCharType="end"/>
    </w:r>
    <w:r w:rsidRPr="00F43536">
      <w:instrText xml:space="preserve"> (continued) </w:instrText>
    </w:r>
    <w:r w:rsidRPr="00F43536">
      <w:fldChar w:fldCharType="begin"/>
    </w:r>
    <w:r w:rsidRPr="00F43536">
      <w:instrText xml:space="preserve"> ADVA</w:instrText>
    </w:r>
    <w:r>
      <w:instrText>NCE \d 12</w:instrText>
    </w:r>
    <w:r w:rsidRPr="00F43536">
      <w:instrText xml:space="preserve"> </w:instrText>
    </w:r>
    <w:r w:rsidRPr="00F43536">
      <w:fldChar w:fldCharType="end"/>
    </w:r>
    <w:r w:rsidRPr="00F43536">
      <w:instrText xml:space="preserve"> </w:instrText>
    </w:r>
    <w:r w:rsidRPr="00F43536">
      <w:fldChar w:fldCharType="begin"/>
    </w:r>
    <w:r w:rsidRPr="00F43536">
      <w:instrText xml:space="preserve"> ADVANCE \l 10 </w:instrText>
    </w:r>
    <w:r w:rsidRPr="00F43536">
      <w:fldChar w:fldCharType="end"/>
    </w:r>
    <w:r w:rsidRPr="00F43536">
      <w:instrText xml:space="preserve"> " "" </w:instrText>
    </w:r>
    <w:r w:rsidRPr="00F43536">
      <w:fldChar w:fldCharType="end"/>
    </w:r>
    <w:r w:rsidRPr="00F43536">
      <w:fldChar w:fldCharType="begin"/>
    </w:r>
    <w:r w:rsidRPr="00F43536">
      <w:instrText xml:space="preserve"> IF "</w:instrText>
    </w:r>
    <w:r w:rsidRPr="00F43536">
      <w:fldChar w:fldCharType="begin"/>
    </w:r>
    <w:r w:rsidRPr="00F43536">
      <w:instrText xml:space="preserve"> DOCPROPERTY "Page</w:instrText>
    </w:r>
    <w:r>
      <w:fldChar w:fldCharType="begin"/>
    </w:r>
    <w:r>
      <w:instrText xml:space="preserve"> PAGE </w:instrText>
    </w:r>
    <w:r>
      <w:fldChar w:fldCharType="separate"/>
    </w:r>
    <w:r w:rsidR="008B2943">
      <w:rPr>
        <w:noProof/>
      </w:rPr>
      <w:instrText>32</w:instrText>
    </w:r>
    <w:r>
      <w:rPr>
        <w:noProof/>
      </w:rPr>
      <w:fldChar w:fldCharType="end"/>
    </w:r>
    <w:r>
      <w:instrText>b</w:instrText>
    </w:r>
    <w:r w:rsidRPr="00F43536">
      <w:instrText xml:space="preserve">" </w:instrText>
    </w:r>
    <w:r w:rsidRPr="00F43536">
      <w:fldChar w:fldCharType="separate"/>
    </w:r>
    <w:r w:rsidR="008B2943">
      <w:rPr>
        <w:b w:val="0"/>
        <w:bCs/>
      </w:rPr>
      <w:instrText>Error! Unknown document property name.</w:instrText>
    </w:r>
    <w:r w:rsidRPr="00F43536">
      <w:fldChar w:fldCharType="end"/>
    </w:r>
    <w:r w:rsidRPr="00F43536">
      <w:instrText xml:space="preserve">" = </w:instrText>
    </w:r>
    <w:r>
      <w:instrText>"</w:instrText>
    </w:r>
    <w:r w:rsidRPr="00F43536">
      <w:instrText>1</w:instrText>
    </w:r>
    <w:r>
      <w:instrText>"</w:instrText>
    </w:r>
    <w:r w:rsidRPr="00F43536">
      <w:instrText xml:space="preserve"> "</w:instrText>
    </w:r>
    <w:r w:rsidRPr="00F43536">
      <w:fldChar w:fldCharType="begin"/>
    </w:r>
    <w:r w:rsidRPr="00F43536">
      <w:instrText xml:space="preserve"> DOCPROPERTY "58EmptyParagraph" </w:instrText>
    </w:r>
    <w:r w:rsidRPr="00F43536">
      <w:fldChar w:fldCharType="separate"/>
    </w:r>
  </w:p>
  <w:p w14:paraId="4001DB8C" w14:textId="77777777" w:rsidR="00B5602B" w:rsidRDefault="000771AB">
    <w:pPr>
      <w:pStyle w:val="FloatingHead"/>
    </w:pPr>
    <w:r w:rsidRPr="00F43536">
      <w:fldChar w:fldCharType="end"/>
    </w:r>
    <w:r>
      <w:tab/>
    </w:r>
    <w:r w:rsidR="008B2943">
      <w:fldChar w:fldCharType="begin"/>
    </w:r>
    <w:r w:rsidR="008B2943">
      <w:instrText xml:space="preserve"> DOCPROPERTY "53PlaceKeeping" </w:instrText>
    </w:r>
    <w:r w:rsidR="008B2943">
      <w:fldChar w:fldCharType="separate"/>
    </w:r>
    <w:r w:rsidR="00B5602B">
      <w:instrText xml:space="preserve"> </w:instrText>
    </w:r>
    <w:r w:rsidR="00B5602B">
      <w:tab/>
      <w:instrText xml:space="preserve"> </w:instrText>
    </w:r>
    <w:r w:rsidR="00B5602B">
      <w:tab/>
      <w:instrText xml:space="preserve"> </w:instrText>
    </w:r>
    <w:r w:rsidR="00B5602B">
      <w:tab/>
      <w:instrText xml:space="preserve"> </w:instrText>
    </w:r>
    <w:r w:rsidR="008B2943">
      <w:fldChar w:fldCharType="end"/>
    </w:r>
    <w:r w:rsidRPr="00F43536">
      <w:instrText xml:space="preserve"> </w:instrText>
    </w:r>
    <w:r w:rsidRPr="00F43536">
      <w:fldChar w:fldCharType="begin"/>
    </w:r>
    <w:r w:rsidRPr="00F43536">
      <w:instrText xml:space="preserve"> ADVA</w:instrText>
    </w:r>
    <w:r>
      <w:instrText>NCE \d 6</w:instrText>
    </w:r>
    <w:r w:rsidRPr="00F43536">
      <w:instrText xml:space="preserve"> </w:instrText>
    </w:r>
    <w:r w:rsidRPr="00F43536">
      <w:fldChar w:fldCharType="end"/>
    </w:r>
    <w:r w:rsidRPr="00F43536">
      <w:instrText xml:space="preserve"> </w:instrText>
    </w:r>
    <w:r w:rsidRPr="00F43536">
      <w:fldChar w:fldCharType="begin"/>
    </w:r>
    <w:r w:rsidRPr="00F43536">
      <w:instrText xml:space="preserve"> ADVANCE \l 10 </w:instrText>
    </w:r>
    <w:r w:rsidRPr="00F43536">
      <w:fldChar w:fldCharType="end"/>
    </w:r>
    <w:r w:rsidRPr="00F43536">
      <w:instrText xml:space="preserve"> </w:instrText>
    </w:r>
    <w:r w:rsidRPr="00F43536">
      <w:fldChar w:fldCharType="begin"/>
    </w:r>
    <w:r w:rsidRPr="00F43536">
      <w:instrText xml:space="preserve"> DOCPROPERTY "58EmptyParagraph" </w:instrText>
    </w:r>
    <w:r w:rsidRPr="00F43536">
      <w:fldChar w:fldCharType="separate"/>
    </w:r>
  </w:p>
  <w:p w14:paraId="5420AAE6" w14:textId="3813B184" w:rsidR="000771AB" w:rsidRPr="00B82966" w:rsidRDefault="000771AB" w:rsidP="00B82966">
    <w:pPr>
      <w:pStyle w:val="FloatingHead"/>
    </w:pPr>
    <w:r w:rsidRPr="00F43536">
      <w:fldChar w:fldCharType="end"/>
    </w:r>
    <w:r w:rsidRPr="00F43536">
      <w:fldChar w:fldCharType="begin"/>
    </w:r>
    <w:r w:rsidRPr="00F43536">
      <w:instrText xml:space="preserve"> REF </w:instrText>
    </w:r>
    <w:r w:rsidRPr="00F43536">
      <w:fldChar w:fldCharType="begin"/>
    </w:r>
    <w:r w:rsidRPr="00F43536">
      <w:instrText xml:space="preserve"> DOCPROPERTY "Page</w:instrText>
    </w:r>
    <w:r>
      <w:fldChar w:fldCharType="begin"/>
    </w:r>
    <w:r>
      <w:instrText xml:space="preserve"> PAGE </w:instrText>
    </w:r>
    <w:r>
      <w:fldChar w:fldCharType="separate"/>
    </w:r>
    <w:r w:rsidR="00B5602B">
      <w:rPr>
        <w:noProof/>
      </w:rPr>
      <w:instrText>31</w:instrText>
    </w:r>
    <w:r>
      <w:rPr>
        <w:noProof/>
      </w:rPr>
      <w:fldChar w:fldCharType="end"/>
    </w:r>
    <w:r w:rsidRPr="00F43536">
      <w:instrText xml:space="preserve">" </w:instrText>
    </w:r>
    <w:r w:rsidRPr="00F43536">
      <w:fldChar w:fldCharType="separate"/>
    </w:r>
    <w:r w:rsidR="00B5602B">
      <w:instrText>NotARealBookmark</w:instrText>
    </w:r>
    <w:r w:rsidRPr="00F43536">
      <w:fldChar w:fldCharType="end"/>
    </w:r>
    <w:r>
      <w:instrText xml:space="preserve"> \n</w:instrText>
    </w:r>
    <w:r w:rsidRPr="00F43536">
      <w:instrText xml:space="preserve"> </w:instrText>
    </w:r>
    <w:r w:rsidRPr="00F43536">
      <w:fldChar w:fldCharType="separate"/>
    </w:r>
    <w:r w:rsidR="00B5602B">
      <w:rPr>
        <w:b w:val="0"/>
        <w:bCs/>
      </w:rPr>
      <w:instrText>Error! Reference source not found.</w:instrText>
    </w:r>
    <w:r w:rsidRPr="00F43536">
      <w:fldChar w:fldCharType="end"/>
    </w:r>
    <w:r w:rsidRPr="00F43536">
      <w:tab/>
    </w:r>
    <w:r w:rsidRPr="00F43536">
      <w:fldChar w:fldCharType="begin"/>
    </w:r>
    <w:r w:rsidRPr="00F43536">
      <w:instrText xml:space="preserve"> REF </w:instrText>
    </w:r>
    <w:r w:rsidRPr="00F43536">
      <w:fldChar w:fldCharType="begin"/>
    </w:r>
    <w:r w:rsidRPr="00F43536">
      <w:instrText xml:space="preserve"> DOCPROPERTY "Page</w:instrText>
    </w:r>
    <w:r>
      <w:fldChar w:fldCharType="begin"/>
    </w:r>
    <w:r>
      <w:instrText xml:space="preserve"> PAGE </w:instrText>
    </w:r>
    <w:r>
      <w:fldChar w:fldCharType="separate"/>
    </w:r>
    <w:r w:rsidR="00B5602B">
      <w:rPr>
        <w:noProof/>
      </w:rPr>
      <w:instrText>31</w:instrText>
    </w:r>
    <w:r>
      <w:rPr>
        <w:noProof/>
      </w:rPr>
      <w:fldChar w:fldCharType="end"/>
    </w:r>
    <w:r w:rsidRPr="00F43536">
      <w:instrText xml:space="preserve">" </w:instrText>
    </w:r>
    <w:r w:rsidRPr="00F43536">
      <w:fldChar w:fldCharType="separate"/>
    </w:r>
    <w:r w:rsidR="00B5602B">
      <w:instrText>NotARealBookmark</w:instrText>
    </w:r>
    <w:r w:rsidRPr="00F43536">
      <w:fldChar w:fldCharType="end"/>
    </w:r>
    <w:r w:rsidRPr="00F43536">
      <w:instrText xml:space="preserve"> </w:instrText>
    </w:r>
    <w:r w:rsidRPr="00F43536">
      <w:fldChar w:fldCharType="separate"/>
    </w:r>
    <w:r w:rsidR="00B5602B">
      <w:rPr>
        <w:b w:val="0"/>
        <w:bCs/>
      </w:rPr>
      <w:instrText>Error! Reference source not found.</w:instrText>
    </w:r>
    <w:r w:rsidRPr="00F43536">
      <w:fldChar w:fldCharType="end"/>
    </w:r>
    <w:r w:rsidRPr="00F43536">
      <w:instrText xml:space="preserve"> (continued) </w:instrText>
    </w:r>
    <w:r w:rsidRPr="00F43536">
      <w:fldChar w:fldCharType="begin"/>
    </w:r>
    <w:r w:rsidRPr="00F43536">
      <w:instrText xml:space="preserve"> ADVA</w:instrText>
    </w:r>
    <w:r>
      <w:instrText>NCE \d 12</w:instrText>
    </w:r>
    <w:r w:rsidRPr="00F43536">
      <w:instrText xml:space="preserve"> </w:instrText>
    </w:r>
    <w:r w:rsidRPr="00F43536">
      <w:fldChar w:fldCharType="end"/>
    </w:r>
    <w:r w:rsidRPr="00F43536">
      <w:instrText xml:space="preserve"> </w:instrText>
    </w:r>
    <w:r w:rsidRPr="00F43536">
      <w:fldChar w:fldCharType="begin"/>
    </w:r>
    <w:r w:rsidRPr="00F43536">
      <w:instrText xml:space="preserve"> ADVANCE \l 10 </w:instrText>
    </w:r>
    <w:r w:rsidRPr="00F43536">
      <w:fldChar w:fldCharType="end"/>
    </w:r>
    <w:r w:rsidRPr="00F43536">
      <w:instrText xml:space="preserve"> " "" </w:instrText>
    </w:r>
    <w:r w:rsidRPr="00F43536">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016"/>
      <w:gridCol w:w="4644"/>
      <w:gridCol w:w="3276"/>
    </w:tblGrid>
    <w:tr w:rsidR="009F4263" w14:paraId="1820E48D" w14:textId="77777777">
      <w:trPr>
        <w:jc w:val="center"/>
      </w:trPr>
      <w:tc>
        <w:tcPr>
          <w:tcW w:w="2016" w:type="dxa"/>
        </w:tcPr>
        <w:p w14:paraId="65D274FB" w14:textId="20DE7E7C" w:rsidR="009F4263" w:rsidRPr="009A5024" w:rsidRDefault="00835D44">
          <w:pPr>
            <w:pStyle w:val="HeaderColumn1"/>
          </w:pPr>
          <w:fldSimple w:instr=" DOCPROPERTY &quot;02SiteInitials&quot; ">
            <w:r w:rsidR="008B2943">
              <w:t>BFN</w:t>
            </w:r>
          </w:fldSimple>
          <w:r w:rsidR="009F4263" w:rsidRPr="009A5024">
            <w:br/>
          </w:r>
          <w:fldSimple w:instr=" DOCPROPERTY &quot;04UnitNumber&quot; ">
            <w:r w:rsidR="008B2943">
              <w:t>Unit 2</w:t>
            </w:r>
          </w:fldSimple>
        </w:p>
      </w:tc>
      <w:tc>
        <w:tcPr>
          <w:tcW w:w="4644" w:type="dxa"/>
        </w:tcPr>
        <w:p w14:paraId="55DEB0FA" w14:textId="70A293CF" w:rsidR="009F4263" w:rsidRPr="00E721A5" w:rsidRDefault="00835D44">
          <w:pPr>
            <w:pStyle w:val="HeaderColumn2"/>
          </w:pPr>
          <w:fldSimple w:instr=" REF &quot;ProcedureTitle&quot; ">
            <w:r w:rsidR="008B2943">
              <w:t>Quarterly Check of 250 Volt Main Bank Number 2 Battery</w:t>
            </w:r>
          </w:fldSimple>
        </w:p>
      </w:tc>
      <w:tc>
        <w:tcPr>
          <w:tcW w:w="3276" w:type="dxa"/>
        </w:tcPr>
        <w:p w14:paraId="5B3840F5" w14:textId="081E0647" w:rsidR="009F4263" w:rsidRPr="009A5024" w:rsidRDefault="00835D44">
          <w:pPr>
            <w:pStyle w:val="HeaderColumn3"/>
          </w:pPr>
          <w:fldSimple w:instr=" DOCPROPERTY &quot;06ProcedureNumber&quot; ">
            <w:r w:rsidR="008B2943">
              <w:t>2-SR-3.8.6.2(2)</w:t>
            </w:r>
          </w:fldSimple>
          <w:r w:rsidR="009F4263" w:rsidRPr="009A5024">
            <w:br/>
            <w:t xml:space="preserve">Rev. </w:t>
          </w:r>
          <w:fldSimple w:instr=" DOCPROPERTY &quot;08RevisionNumber&quot; ">
            <w:r w:rsidR="008B2943">
              <w:t>0026</w:t>
            </w:r>
          </w:fldSimple>
          <w:r w:rsidR="009F4263" w:rsidRPr="009A5024">
            <w:br/>
            <w:t xml:space="preserve">Page </w:t>
          </w:r>
          <w:r w:rsidR="009F4263">
            <w:fldChar w:fldCharType="begin"/>
          </w:r>
          <w:r w:rsidR="009F4263">
            <w:instrText xml:space="preserve"> PAGE </w:instrText>
          </w:r>
          <w:r w:rsidR="009F4263">
            <w:fldChar w:fldCharType="separate"/>
          </w:r>
          <w:r w:rsidR="009F4263">
            <w:rPr>
              <w:noProof/>
            </w:rPr>
            <w:t>5</w:t>
          </w:r>
          <w:r w:rsidR="009F4263">
            <w:rPr>
              <w:noProof/>
            </w:rPr>
            <w:fldChar w:fldCharType="end"/>
          </w:r>
          <w:r w:rsidR="009F4263" w:rsidRPr="009A5024">
            <w:t xml:space="preserve"> of </w:t>
          </w:r>
          <w:r w:rsidR="009F4263" w:rsidRPr="009A5024">
            <w:fldChar w:fldCharType="begin"/>
          </w:r>
          <w:r w:rsidR="009F4263" w:rsidRPr="009A5024">
            <w:instrText xml:space="preserve"> </w:instrText>
          </w:r>
          <w:r w:rsidR="009F4263">
            <w:instrText>PAGEREF "LastPage"</w:instrText>
          </w:r>
          <w:r w:rsidR="009F4263" w:rsidRPr="009A5024">
            <w:instrText xml:space="preserve"> </w:instrText>
          </w:r>
          <w:r w:rsidR="009F4263" w:rsidRPr="009A5024">
            <w:fldChar w:fldCharType="separate"/>
          </w:r>
          <w:r w:rsidR="008B2943">
            <w:rPr>
              <w:noProof/>
            </w:rPr>
            <w:t>31</w:t>
          </w:r>
          <w:r w:rsidR="009F4263" w:rsidRPr="009A5024">
            <w:fldChar w:fldCharType="end"/>
          </w:r>
        </w:p>
      </w:tc>
    </w:tr>
  </w:tbl>
  <w:p w14:paraId="2B705363" w14:textId="77777777" w:rsidR="000771AB" w:rsidRPr="009F4263" w:rsidRDefault="000771AB" w:rsidP="009F4263">
    <w:pPr>
      <w:pStyle w:val="FloatingHe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F4152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D0F1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CE85FF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26320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C7E44BA"/>
    <w:lvl w:ilvl="0">
      <w:start w:val="1"/>
      <w:numFmt w:val="upperLetter"/>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9C3EA4"/>
    <w:lvl w:ilvl="0">
      <w:start w:val="1"/>
      <w:numFmt w:val="upperLetter"/>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6628AA"/>
    <w:lvl w:ilvl="0">
      <w:start w:val="1"/>
      <w:numFmt w:val="upperLetter"/>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54D588"/>
    <w:lvl w:ilvl="0">
      <w:start w:val="1"/>
      <w:numFmt w:val="upperLetter"/>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42B5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74BCFA"/>
    <w:lvl w:ilvl="0">
      <w:start w:val="1"/>
      <w:numFmt w:val="upperLetter"/>
      <w:pStyle w:val="ListBullet"/>
      <w:lvlText w:val=""/>
      <w:lvlJc w:val="left"/>
      <w:pPr>
        <w:tabs>
          <w:tab w:val="num" w:pos="360"/>
        </w:tabs>
        <w:ind w:left="360" w:hanging="360"/>
      </w:pPr>
      <w:rPr>
        <w:rFonts w:ascii="Symbol" w:hAnsi="Symbol" w:hint="default"/>
      </w:rPr>
    </w:lvl>
  </w:abstractNum>
  <w:abstractNum w:abstractNumId="10" w15:restartNumberingAfterBreak="0">
    <w:nsid w:val="01653493"/>
    <w:multiLevelType w:val="multilevel"/>
    <w:tmpl w:val="82BA7DD8"/>
    <w:lvl w:ilvl="0">
      <w:start w:val="1"/>
      <w:numFmt w:val="upperLetter"/>
      <w:lvlRestart w:val="0"/>
      <w:pStyle w:val="Table12Bullet"/>
      <w:lvlText w:val=""/>
      <w:lvlJc w:val="left"/>
      <w:pPr>
        <w:tabs>
          <w:tab w:val="num" w:pos="504"/>
        </w:tabs>
        <w:ind w:left="504" w:hanging="504"/>
      </w:pPr>
      <w:rPr>
        <w:rFonts w:ascii="Symbol" w:hAnsi="Symbol" w:hint="default"/>
      </w:rPr>
    </w:lvl>
    <w:lvl w:ilvl="1">
      <w:start w:val="1"/>
      <w:numFmt w:val="upperLetter"/>
      <w:pStyle w:val="Table10Bullet"/>
      <w:lvlText w:val=""/>
      <w:lvlJc w:val="left"/>
      <w:pPr>
        <w:tabs>
          <w:tab w:val="num" w:pos="432"/>
        </w:tabs>
        <w:ind w:left="432" w:hanging="432"/>
      </w:pPr>
      <w:rPr>
        <w:rFonts w:ascii="Symbol" w:hAnsi="Symbol" w:hint="default"/>
      </w:rPr>
    </w:lvl>
    <w:lvl w:ilvl="2">
      <w:start w:val="1"/>
      <w:numFmt w:val="upperLetter"/>
      <w:pStyle w:val="Table8Bullet"/>
      <w:lvlText w:val=""/>
      <w:lvlJc w:val="left"/>
      <w:pPr>
        <w:tabs>
          <w:tab w:val="num" w:pos="360"/>
        </w:tabs>
        <w:ind w:left="360" w:hanging="360"/>
      </w:pPr>
      <w:rPr>
        <w:rFonts w:ascii="Symbol" w:hAnsi="Symbol" w:hint="default"/>
      </w:rPr>
    </w:lvl>
    <w:lvl w:ilvl="3">
      <w:start w:val="1"/>
      <w:numFmt w:val="upperLetter"/>
      <w:lvlRestart w:val="0"/>
      <w:pStyle w:val="SectionBullet"/>
      <w:lvlText w:val=""/>
      <w:lvlJc w:val="left"/>
      <w:pPr>
        <w:tabs>
          <w:tab w:val="num" w:pos="1440"/>
        </w:tabs>
        <w:ind w:left="1440" w:hanging="504"/>
      </w:pPr>
      <w:rPr>
        <w:rFonts w:ascii="Symbol" w:hAnsi="Symbol" w:hint="default"/>
      </w:rPr>
    </w:lvl>
    <w:lvl w:ilvl="4">
      <w:start w:val="1"/>
      <w:numFmt w:val="upperLetter"/>
      <w:lvlRestart w:val="0"/>
      <w:pStyle w:val="SpecialMessageBullet"/>
      <w:lvlText w:val=""/>
      <w:lvlJc w:val="left"/>
      <w:pPr>
        <w:tabs>
          <w:tab w:val="num" w:pos="1008"/>
        </w:tabs>
        <w:ind w:left="1008" w:hanging="504"/>
      </w:pPr>
      <w:rPr>
        <w:rFonts w:ascii="Symbol" w:hAnsi="Symbol" w:hint="default"/>
      </w:rPr>
    </w:lvl>
    <w:lvl w:ilvl="5">
      <w:start w:val="1"/>
      <w:numFmt w:val="upperLetter"/>
      <w:lvlRestart w:val="0"/>
      <w:pStyle w:val="AA12Bullet"/>
      <w:lvlText w:val=""/>
      <w:lvlJc w:val="left"/>
      <w:pPr>
        <w:tabs>
          <w:tab w:val="num" w:pos="504"/>
        </w:tabs>
        <w:ind w:left="504" w:hanging="504"/>
      </w:pPr>
      <w:rPr>
        <w:rFonts w:ascii="Symbol" w:hAnsi="Symbol" w:hint="default"/>
      </w:rPr>
    </w:lvl>
    <w:lvl w:ilvl="6">
      <w:start w:val="1"/>
      <w:numFmt w:val="upperLetter"/>
      <w:lvlRestart w:val="0"/>
      <w:pStyle w:val="AASectionBullet"/>
      <w:lvlText w:val=""/>
      <w:lvlJc w:val="left"/>
      <w:pPr>
        <w:tabs>
          <w:tab w:val="num" w:pos="1440"/>
        </w:tabs>
        <w:ind w:left="1440" w:hanging="504"/>
      </w:pPr>
      <w:rPr>
        <w:rFonts w:ascii="Symbol" w:hAnsi="Symbol" w:hint="default"/>
      </w:rPr>
    </w:lvl>
    <w:lvl w:ilvl="7">
      <w:start w:val="1"/>
      <w:numFmt w:val="upperLetter"/>
      <w:lvlRestart w:val="0"/>
      <w:pStyle w:val="SpecialMessageBullet8pt"/>
      <w:lvlText w:val=""/>
      <w:lvlJc w:val="left"/>
      <w:pPr>
        <w:tabs>
          <w:tab w:val="num" w:pos="720"/>
        </w:tabs>
        <w:ind w:left="720" w:hanging="360"/>
      </w:pPr>
      <w:rPr>
        <w:rFonts w:ascii="Symbol" w:hAnsi="Symbol" w:hint="default"/>
      </w:rPr>
    </w:lvl>
    <w:lvl w:ilvl="8">
      <w:start w:val="1"/>
      <w:numFmt w:val="upperLetter"/>
      <w:lvlRestart w:val="0"/>
      <w:pStyle w:val="SpecialMessageBullet10pt"/>
      <w:lvlText w:val=""/>
      <w:lvlJc w:val="left"/>
      <w:pPr>
        <w:tabs>
          <w:tab w:val="num" w:pos="864"/>
        </w:tabs>
        <w:ind w:left="864" w:hanging="432"/>
      </w:pPr>
      <w:rPr>
        <w:rFonts w:ascii="Symbol" w:hAnsi="Symbol" w:hint="default"/>
      </w:rPr>
    </w:lvl>
  </w:abstractNum>
  <w:abstractNum w:abstractNumId="11" w15:restartNumberingAfterBreak="0">
    <w:nsid w:val="06551ECE"/>
    <w:multiLevelType w:val="multilevel"/>
    <w:tmpl w:val="AFBA0C84"/>
    <w:lvl w:ilvl="0">
      <w:start w:val="1"/>
      <w:numFmt w:val="upperLetter"/>
      <w:lvlRestart w:val="0"/>
      <w:pStyle w:val="RestartTable10List1"/>
      <w:suff w:val="nothing"/>
      <w:lvlText w:val=""/>
      <w:lvlJc w:val="left"/>
      <w:pPr>
        <w:tabs>
          <w:tab w:val="num" w:pos="432"/>
        </w:tabs>
        <w:ind w:left="432" w:hanging="432"/>
      </w:pPr>
    </w:lvl>
    <w:lvl w:ilvl="1">
      <w:start w:val="1"/>
      <w:numFmt w:val="upperLetter"/>
      <w:pStyle w:val="Table10List1"/>
      <w:lvlText w:val="%2."/>
      <w:lvlJc w:val="left"/>
      <w:pPr>
        <w:tabs>
          <w:tab w:val="num" w:pos="432"/>
        </w:tabs>
        <w:ind w:left="432" w:hanging="432"/>
      </w:pPr>
      <w:rPr>
        <w:rFonts w:ascii="Arial" w:hAnsi="Arial" w:cs="Arial"/>
      </w:rPr>
    </w:lvl>
    <w:lvl w:ilvl="2">
      <w:start w:val="1"/>
      <w:numFmt w:val="decimal"/>
      <w:pStyle w:val="Table10List2"/>
      <w:lvlText w:val="%3."/>
      <w:lvlJc w:val="left"/>
      <w:pPr>
        <w:tabs>
          <w:tab w:val="num" w:pos="864"/>
        </w:tabs>
        <w:ind w:left="864" w:hanging="432"/>
      </w:pPr>
      <w:rPr>
        <w:rFonts w:ascii="Arial" w:hAnsi="Arial" w:cs="Aria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3773"/>
    <w:multiLevelType w:val="multilevel"/>
    <w:tmpl w:val="FA0C4AA2"/>
    <w:name w:val="Section"/>
    <w:lvl w:ilvl="0">
      <w:start w:val="1"/>
      <w:numFmt w:val="decimal"/>
      <w:lvlRestart w:val="0"/>
      <w:pStyle w:val="Section"/>
      <w:lvlText w:val="%1.0"/>
      <w:lvlJc w:val="left"/>
      <w:pPr>
        <w:tabs>
          <w:tab w:val="num" w:pos="936"/>
        </w:tabs>
        <w:ind w:left="936" w:hanging="936"/>
      </w:pPr>
    </w:lvl>
    <w:lvl w:ilvl="1">
      <w:start w:val="1"/>
      <w:numFmt w:val="decimal"/>
      <w:pStyle w:val="SubSection"/>
      <w:lvlText w:val="%1.%2"/>
      <w:lvlJc w:val="left"/>
      <w:pPr>
        <w:tabs>
          <w:tab w:val="num" w:pos="936"/>
        </w:tabs>
        <w:ind w:left="936" w:hanging="936"/>
      </w:pPr>
    </w:lvl>
    <w:lvl w:ilvl="2">
      <w:start w:val="1"/>
      <w:numFmt w:val="decimal"/>
      <w:pStyle w:val="SubSubSection"/>
      <w:lvlText w:val="%1.%2.%3"/>
      <w:lvlJc w:val="left"/>
      <w:pPr>
        <w:tabs>
          <w:tab w:val="num" w:pos="936"/>
        </w:tabs>
        <w:ind w:left="936" w:hanging="936"/>
      </w:pPr>
    </w:lvl>
    <w:lvl w:ilvl="3">
      <w:start w:val="1"/>
      <w:numFmt w:val="decimal"/>
      <w:pStyle w:val="ActionStep1"/>
      <w:lvlText w:val="[%4]"/>
      <w:lvlJc w:val="left"/>
      <w:pPr>
        <w:tabs>
          <w:tab w:val="num" w:pos="1656"/>
        </w:tabs>
        <w:ind w:left="1656" w:hanging="720"/>
      </w:pPr>
    </w:lvl>
    <w:lvl w:ilvl="4">
      <w:start w:val="1"/>
      <w:numFmt w:val="upperLetter"/>
      <w:pStyle w:val="ActionStep1List"/>
      <w:lvlText w:val="%5."/>
      <w:lvlJc w:val="left"/>
      <w:pPr>
        <w:tabs>
          <w:tab w:val="num" w:pos="2160"/>
        </w:tabs>
        <w:ind w:left="2160" w:hanging="504"/>
      </w:pPr>
    </w:lvl>
    <w:lvl w:ilvl="5">
      <w:start w:val="1"/>
      <w:numFmt w:val="decimal"/>
      <w:lvlRestart w:val="4"/>
      <w:pStyle w:val="ActionStep2"/>
      <w:lvlText w:val="[%4.%6]"/>
      <w:lvlJc w:val="left"/>
      <w:pPr>
        <w:tabs>
          <w:tab w:val="num" w:pos="2304"/>
        </w:tabs>
        <w:ind w:left="2304" w:hanging="1008"/>
      </w:pPr>
    </w:lvl>
    <w:lvl w:ilvl="6">
      <w:start w:val="1"/>
      <w:numFmt w:val="upperLetter"/>
      <w:pStyle w:val="ActionStep2List"/>
      <w:lvlText w:val="%7."/>
      <w:lvlJc w:val="left"/>
      <w:pPr>
        <w:tabs>
          <w:tab w:val="num" w:pos="2808"/>
        </w:tabs>
        <w:ind w:left="2808" w:hanging="504"/>
      </w:pPr>
    </w:lvl>
    <w:lvl w:ilvl="7">
      <w:start w:val="1"/>
      <w:numFmt w:val="decimal"/>
      <w:lvlRestart w:val="6"/>
      <w:pStyle w:val="ActionStep3"/>
      <w:lvlText w:val="[%4.%6.%8]"/>
      <w:lvlJc w:val="left"/>
      <w:pPr>
        <w:tabs>
          <w:tab w:val="num" w:pos="2808"/>
        </w:tabs>
        <w:ind w:left="2808" w:hanging="1152"/>
      </w:pPr>
    </w:lvl>
    <w:lvl w:ilvl="8">
      <w:start w:val="1"/>
      <w:numFmt w:val="upperLetter"/>
      <w:pStyle w:val="ActionStep3List"/>
      <w:lvlText w:val="%9."/>
      <w:lvlJc w:val="left"/>
      <w:pPr>
        <w:tabs>
          <w:tab w:val="num" w:pos="3312"/>
        </w:tabs>
        <w:ind w:left="3312" w:hanging="504"/>
      </w:pPr>
    </w:lvl>
  </w:abstractNum>
  <w:abstractNum w:abstractNumId="13" w15:restartNumberingAfterBreak="0">
    <w:nsid w:val="0AE52DCD"/>
    <w:multiLevelType w:val="multilevel"/>
    <w:tmpl w:val="0406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4" w15:restartNumberingAfterBreak="0">
    <w:nsid w:val="13537A11"/>
    <w:multiLevelType w:val="multilevel"/>
    <w:tmpl w:val="DF5A20E6"/>
    <w:lvl w:ilvl="0">
      <w:start w:val="1"/>
      <w:numFmt w:val="upperLetter"/>
      <w:lvlRestart w:val="0"/>
      <w:pStyle w:val="RestartAA12List1"/>
      <w:suff w:val="nothing"/>
      <w:lvlText w:val=""/>
      <w:lvlJc w:val="left"/>
      <w:pPr>
        <w:tabs>
          <w:tab w:val="num" w:pos="504"/>
        </w:tabs>
        <w:ind w:left="504" w:hanging="504"/>
      </w:pPr>
    </w:lvl>
    <w:lvl w:ilvl="1">
      <w:start w:val="1"/>
      <w:numFmt w:val="upperLetter"/>
      <w:pStyle w:val="AA12List1"/>
      <w:lvlText w:val="%2."/>
      <w:lvlJc w:val="left"/>
      <w:pPr>
        <w:tabs>
          <w:tab w:val="num" w:pos="504"/>
        </w:tabs>
        <w:ind w:left="504" w:hanging="504"/>
      </w:pPr>
      <w:rPr>
        <w:rFonts w:ascii="Arial" w:hAnsi="Arial" w:cs="Arial"/>
      </w:rPr>
    </w:lvl>
    <w:lvl w:ilvl="2">
      <w:start w:val="1"/>
      <w:numFmt w:val="decimal"/>
      <w:pStyle w:val="AA12List2"/>
      <w:lvlText w:val="%3."/>
      <w:lvlJc w:val="left"/>
      <w:pPr>
        <w:tabs>
          <w:tab w:val="num" w:pos="1008"/>
        </w:tabs>
        <w:ind w:left="1008" w:hanging="504"/>
      </w:pPr>
      <w:rPr>
        <w:rFonts w:ascii="Arial" w:hAnsi="Arial" w:cs="Aria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F46BE1"/>
    <w:multiLevelType w:val="multilevel"/>
    <w:tmpl w:val="150EFA78"/>
    <w:lvl w:ilvl="0">
      <w:start w:val="1"/>
      <w:numFmt w:val="upperLetter"/>
      <w:lvlRestart w:val="0"/>
      <w:pStyle w:val="Table11Bullet"/>
      <w:lvlText w:val=""/>
      <w:lvlJc w:val="left"/>
      <w:pPr>
        <w:tabs>
          <w:tab w:val="num" w:pos="461"/>
        </w:tabs>
        <w:ind w:left="461" w:hanging="461"/>
      </w:pPr>
      <w:rPr>
        <w:rFonts w:ascii="Symbol" w:hAnsi="Symbol" w:hint="default"/>
      </w:rPr>
    </w:lvl>
    <w:lvl w:ilvl="1">
      <w:start w:val="1"/>
      <w:numFmt w:val="upperLetter"/>
      <w:pStyle w:val="Table9Bullet"/>
      <w:lvlText w:val=""/>
      <w:lvlJc w:val="left"/>
      <w:pPr>
        <w:tabs>
          <w:tab w:val="num" w:pos="389"/>
        </w:tabs>
        <w:ind w:left="389" w:hanging="389"/>
      </w:pPr>
      <w:rPr>
        <w:rFonts w:ascii="Symbol" w:hAnsi="Symbol" w:hint="default"/>
      </w:rPr>
    </w:lvl>
    <w:lvl w:ilvl="2">
      <w:start w:val="1"/>
      <w:numFmt w:val="upperLetter"/>
      <w:pStyle w:val="Table7Bullet"/>
      <w:lvlText w:val=""/>
      <w:lvlJc w:val="left"/>
      <w:pPr>
        <w:tabs>
          <w:tab w:val="num" w:pos="317"/>
        </w:tabs>
        <w:ind w:left="317" w:hanging="317"/>
      </w:pPr>
      <w:rPr>
        <w:rFonts w:ascii="Symbol" w:hAnsi="Symbol" w:hint="default"/>
      </w:rPr>
    </w:lvl>
    <w:lvl w:ilvl="3">
      <w:start w:val="1"/>
      <w:numFmt w:val="upperLetter"/>
      <w:pStyle w:val="Table6Bullet"/>
      <w:lvlText w:val=""/>
      <w:lvlJc w:val="left"/>
      <w:pPr>
        <w:tabs>
          <w:tab w:val="num" w:pos="288"/>
        </w:tabs>
        <w:ind w:left="288" w:hanging="288"/>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3D55CE"/>
    <w:multiLevelType w:val="multilevel"/>
    <w:tmpl w:val="D53863EC"/>
    <w:lvl w:ilvl="0">
      <w:start w:val="1"/>
      <w:numFmt w:val="none"/>
      <w:lvlRestart w:val="0"/>
      <w:suff w:val="nothing"/>
      <w:lvlText w:val=""/>
      <w:lvlJc w:val="left"/>
      <w:pPr>
        <w:tabs>
          <w:tab w:val="num" w:pos="0"/>
        </w:tabs>
        <w:ind w:left="0" w:firstLine="0"/>
      </w:pPr>
      <w:rPr>
        <w:rFonts w:ascii="Arial" w:hAnsi="Arial" w:cs="Arial"/>
      </w:rPr>
    </w:lvl>
    <w:lvl w:ilvl="1">
      <w:start w:val="1"/>
      <w:numFmt w:val="decimal"/>
      <w:lvlText w:val="%2)"/>
      <w:lvlJc w:val="left"/>
      <w:pPr>
        <w:tabs>
          <w:tab w:val="num" w:pos="504"/>
        </w:tabs>
        <w:ind w:left="504" w:hanging="504"/>
      </w:pPr>
      <w:rPr>
        <w:rFonts w:ascii="Arial" w:hAnsi="Arial" w:cs="Arial"/>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D27A95"/>
    <w:multiLevelType w:val="multilevel"/>
    <w:tmpl w:val="AEF43DCA"/>
    <w:lvl w:ilvl="0">
      <w:start w:val="1"/>
      <w:numFmt w:val="none"/>
      <w:lvlRestart w:val="0"/>
      <w:pStyle w:val="SpecialMessageHead10pt"/>
      <w:suff w:val="nothing"/>
      <w:lvlText w:val=""/>
      <w:lvlJc w:val="left"/>
      <w:pPr>
        <w:tabs>
          <w:tab w:val="num" w:pos="0"/>
        </w:tabs>
        <w:ind w:left="0" w:firstLine="0"/>
      </w:pPr>
      <w:rPr>
        <w:rFonts w:ascii="Arial" w:hAnsi="Arial" w:cs="Arial"/>
      </w:rPr>
    </w:lvl>
    <w:lvl w:ilvl="1">
      <w:start w:val="1"/>
      <w:numFmt w:val="decimal"/>
      <w:pStyle w:val="SpecialMessageList10pt"/>
      <w:lvlText w:val="%2)"/>
      <w:lvlJc w:val="left"/>
      <w:pPr>
        <w:tabs>
          <w:tab w:val="num" w:pos="432"/>
        </w:tabs>
        <w:ind w:left="432" w:hanging="432"/>
      </w:pPr>
      <w:rPr>
        <w:rFonts w:ascii="Arial" w:hAnsi="Arial" w:cs="Arial"/>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B2C7266"/>
    <w:multiLevelType w:val="multilevel"/>
    <w:tmpl w:val="10A8682A"/>
    <w:name w:val="A/A Section"/>
    <w:lvl w:ilvl="0">
      <w:start w:val="1"/>
      <w:numFmt w:val="decimal"/>
      <w:lvlRestart w:val="0"/>
      <w:pStyle w:val="AASection"/>
      <w:lvlText w:val="%1.0"/>
      <w:lvlJc w:val="left"/>
      <w:pPr>
        <w:tabs>
          <w:tab w:val="num" w:pos="936"/>
        </w:tabs>
        <w:ind w:left="936" w:hanging="936"/>
      </w:pPr>
    </w:lvl>
    <w:lvl w:ilvl="1">
      <w:start w:val="1"/>
      <w:numFmt w:val="decimal"/>
      <w:pStyle w:val="AASubSection"/>
      <w:lvlText w:val="%1.%2"/>
      <w:lvlJc w:val="left"/>
      <w:pPr>
        <w:tabs>
          <w:tab w:val="num" w:pos="936"/>
        </w:tabs>
        <w:ind w:left="936" w:hanging="936"/>
      </w:pPr>
    </w:lvl>
    <w:lvl w:ilvl="2">
      <w:start w:val="1"/>
      <w:numFmt w:val="decimal"/>
      <w:pStyle w:val="AASubSubSection"/>
      <w:lvlText w:val="%1.%2.%3"/>
      <w:lvlJc w:val="left"/>
      <w:pPr>
        <w:tabs>
          <w:tab w:val="num" w:pos="936"/>
        </w:tabs>
        <w:ind w:left="936" w:hanging="936"/>
      </w:pPr>
    </w:lvl>
    <w:lvl w:ilvl="3">
      <w:start w:val="1"/>
      <w:numFmt w:val="decimal"/>
      <w:pStyle w:val="AAActionStep1"/>
      <w:lvlText w:val="[%4]"/>
      <w:lvlJc w:val="left"/>
      <w:pPr>
        <w:tabs>
          <w:tab w:val="num" w:pos="1656"/>
        </w:tabs>
        <w:ind w:left="1656" w:hanging="720"/>
      </w:pPr>
    </w:lvl>
    <w:lvl w:ilvl="4">
      <w:start w:val="1"/>
      <w:numFmt w:val="upperLetter"/>
      <w:pStyle w:val="AAActionStep1List"/>
      <w:lvlText w:val="%5."/>
      <w:lvlJc w:val="left"/>
      <w:pPr>
        <w:tabs>
          <w:tab w:val="num" w:pos="2160"/>
        </w:tabs>
        <w:ind w:left="2160" w:hanging="504"/>
      </w:pPr>
    </w:lvl>
    <w:lvl w:ilvl="5">
      <w:start w:val="1"/>
      <w:numFmt w:val="decimal"/>
      <w:lvlRestart w:val="4"/>
      <w:pStyle w:val="AAActionStep2"/>
      <w:lvlText w:val="[%4.%6]"/>
      <w:lvlJc w:val="left"/>
      <w:pPr>
        <w:tabs>
          <w:tab w:val="num" w:pos="2304"/>
        </w:tabs>
        <w:ind w:left="2304" w:hanging="1008"/>
      </w:pPr>
    </w:lvl>
    <w:lvl w:ilvl="6">
      <w:start w:val="1"/>
      <w:numFmt w:val="upperLetter"/>
      <w:pStyle w:val="AAActionStep2List"/>
      <w:lvlText w:val="%7."/>
      <w:lvlJc w:val="left"/>
      <w:pPr>
        <w:tabs>
          <w:tab w:val="num" w:pos="2808"/>
        </w:tabs>
        <w:ind w:left="2808" w:hanging="504"/>
      </w:pPr>
    </w:lvl>
    <w:lvl w:ilvl="7">
      <w:start w:val="1"/>
      <w:numFmt w:val="decimal"/>
      <w:lvlRestart w:val="6"/>
      <w:pStyle w:val="AAActionStep3"/>
      <w:lvlText w:val="[%4.%6.%8]"/>
      <w:lvlJc w:val="left"/>
      <w:pPr>
        <w:tabs>
          <w:tab w:val="num" w:pos="2808"/>
        </w:tabs>
        <w:ind w:left="2808" w:hanging="1152"/>
      </w:pPr>
    </w:lvl>
    <w:lvl w:ilvl="8">
      <w:start w:val="1"/>
      <w:numFmt w:val="upperLetter"/>
      <w:pStyle w:val="AAActionStep3List"/>
      <w:lvlText w:val="%9."/>
      <w:lvlJc w:val="left"/>
      <w:pPr>
        <w:tabs>
          <w:tab w:val="num" w:pos="3312"/>
        </w:tabs>
        <w:ind w:left="3312" w:hanging="504"/>
      </w:pPr>
    </w:lvl>
  </w:abstractNum>
  <w:abstractNum w:abstractNumId="19" w15:restartNumberingAfterBreak="0">
    <w:nsid w:val="377E259B"/>
    <w:multiLevelType w:val="multilevel"/>
    <w:tmpl w:val="3B046E4A"/>
    <w:name w:val="Bullet"/>
    <w:lvl w:ilvl="0">
      <w:start w:val="1"/>
      <w:numFmt w:val="upperLetter"/>
      <w:lvlRestart w:val="0"/>
      <w:pStyle w:val="ActionStep1Bullet"/>
      <w:lvlText w:val=""/>
      <w:lvlJc w:val="left"/>
      <w:pPr>
        <w:tabs>
          <w:tab w:val="num" w:pos="2160"/>
        </w:tabs>
        <w:ind w:left="2160" w:hanging="504"/>
      </w:pPr>
      <w:rPr>
        <w:rFonts w:ascii="Symbol" w:hAnsi="Symbol" w:hint="default"/>
      </w:rPr>
    </w:lvl>
    <w:lvl w:ilvl="1">
      <w:start w:val="1"/>
      <w:numFmt w:val="upperLetter"/>
      <w:pStyle w:val="ActionStep1ListBullet"/>
      <w:lvlText w:val=""/>
      <w:lvlJc w:val="left"/>
      <w:pPr>
        <w:tabs>
          <w:tab w:val="num" w:pos="2664"/>
        </w:tabs>
        <w:ind w:left="2664" w:hanging="504"/>
      </w:pPr>
      <w:rPr>
        <w:rFonts w:ascii="Symbol" w:hAnsi="Symbol" w:hint="default"/>
      </w:rPr>
    </w:lvl>
    <w:lvl w:ilvl="2">
      <w:start w:val="1"/>
      <w:numFmt w:val="upperLetter"/>
      <w:pStyle w:val="ActionStep2Bullet"/>
      <w:lvlText w:val=""/>
      <w:lvlJc w:val="left"/>
      <w:pPr>
        <w:tabs>
          <w:tab w:val="num" w:pos="2808"/>
        </w:tabs>
        <w:ind w:left="2808" w:hanging="504"/>
      </w:pPr>
      <w:rPr>
        <w:rFonts w:ascii="Symbol" w:hAnsi="Symbol" w:hint="default"/>
      </w:rPr>
    </w:lvl>
    <w:lvl w:ilvl="3">
      <w:start w:val="1"/>
      <w:numFmt w:val="upperLetter"/>
      <w:pStyle w:val="ActionStep2ListBullet"/>
      <w:lvlText w:val=""/>
      <w:lvlJc w:val="left"/>
      <w:pPr>
        <w:tabs>
          <w:tab w:val="num" w:pos="3312"/>
        </w:tabs>
        <w:ind w:left="3312" w:hanging="504"/>
      </w:pPr>
      <w:rPr>
        <w:rFonts w:ascii="Symbol" w:hAnsi="Symbol" w:hint="default"/>
      </w:rPr>
    </w:lvl>
    <w:lvl w:ilvl="4">
      <w:start w:val="1"/>
      <w:numFmt w:val="upperLetter"/>
      <w:pStyle w:val="ActionStep3Bullet"/>
      <w:lvlText w:val=""/>
      <w:lvlJc w:val="left"/>
      <w:pPr>
        <w:tabs>
          <w:tab w:val="num" w:pos="3312"/>
        </w:tabs>
        <w:ind w:left="3312" w:hanging="504"/>
      </w:pPr>
      <w:rPr>
        <w:rFonts w:ascii="Symbol" w:hAnsi="Symbol" w:hint="default"/>
      </w:rPr>
    </w:lvl>
    <w:lvl w:ilvl="5">
      <w:start w:val="1"/>
      <w:numFmt w:val="upperLetter"/>
      <w:pStyle w:val="ActionStep3ListBullet"/>
      <w:lvlText w:val=""/>
      <w:lvlJc w:val="left"/>
      <w:pPr>
        <w:tabs>
          <w:tab w:val="num" w:pos="3816"/>
        </w:tabs>
        <w:ind w:left="3816" w:hanging="504"/>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9355CB1"/>
    <w:multiLevelType w:val="multilevel"/>
    <w:tmpl w:val="6674D124"/>
    <w:lvl w:ilvl="0">
      <w:start w:val="1"/>
      <w:numFmt w:val="upperLetter"/>
      <w:lvlRestart w:val="0"/>
      <w:pStyle w:val="RestartTable8List1"/>
      <w:suff w:val="nothing"/>
      <w:lvlText w:val=""/>
      <w:lvlJc w:val="left"/>
      <w:pPr>
        <w:tabs>
          <w:tab w:val="num" w:pos="360"/>
        </w:tabs>
        <w:ind w:left="360" w:hanging="360"/>
      </w:pPr>
    </w:lvl>
    <w:lvl w:ilvl="1">
      <w:start w:val="1"/>
      <w:numFmt w:val="upperLetter"/>
      <w:pStyle w:val="Table8List1"/>
      <w:lvlText w:val="%2."/>
      <w:lvlJc w:val="left"/>
      <w:pPr>
        <w:tabs>
          <w:tab w:val="num" w:pos="360"/>
        </w:tabs>
        <w:ind w:left="360" w:hanging="360"/>
      </w:pPr>
      <w:rPr>
        <w:rFonts w:ascii="Arial" w:hAnsi="Arial" w:cs="Arial"/>
      </w:rPr>
    </w:lvl>
    <w:lvl w:ilvl="2">
      <w:start w:val="1"/>
      <w:numFmt w:val="decimal"/>
      <w:pStyle w:val="Table8List2"/>
      <w:lvlText w:val="%3."/>
      <w:lvlJc w:val="left"/>
      <w:pPr>
        <w:tabs>
          <w:tab w:val="num" w:pos="720"/>
        </w:tabs>
        <w:ind w:left="720" w:hanging="360"/>
      </w:pPr>
      <w:rPr>
        <w:rFonts w:ascii="Arial" w:hAnsi="Arial" w:cs="Aria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9495C13"/>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B662EE"/>
    <w:multiLevelType w:val="multilevel"/>
    <w:tmpl w:val="D3C82DAC"/>
    <w:lvl w:ilvl="0">
      <w:start w:val="1"/>
      <w:numFmt w:val="upperLetter"/>
      <w:lvlRestart w:val="0"/>
      <w:pStyle w:val="RestartTable9List1"/>
      <w:suff w:val="nothing"/>
      <w:lvlText w:val=""/>
      <w:lvlJc w:val="left"/>
      <w:pPr>
        <w:tabs>
          <w:tab w:val="num" w:pos="389"/>
        </w:tabs>
        <w:ind w:left="389" w:hanging="389"/>
      </w:pPr>
    </w:lvl>
    <w:lvl w:ilvl="1">
      <w:start w:val="1"/>
      <w:numFmt w:val="upperLetter"/>
      <w:pStyle w:val="Table9List1"/>
      <w:lvlText w:val="%2."/>
      <w:lvlJc w:val="left"/>
      <w:pPr>
        <w:tabs>
          <w:tab w:val="num" w:pos="389"/>
        </w:tabs>
        <w:ind w:left="389" w:hanging="389"/>
      </w:pPr>
      <w:rPr>
        <w:rFonts w:ascii="Arial" w:hAnsi="Arial" w:cs="Arial"/>
      </w:rPr>
    </w:lvl>
    <w:lvl w:ilvl="2">
      <w:start w:val="1"/>
      <w:numFmt w:val="decimal"/>
      <w:pStyle w:val="Table9List2"/>
      <w:lvlText w:val="%3."/>
      <w:lvlJc w:val="left"/>
      <w:pPr>
        <w:tabs>
          <w:tab w:val="num" w:pos="778"/>
        </w:tabs>
        <w:ind w:left="778" w:hanging="389"/>
      </w:pPr>
      <w:rPr>
        <w:rFonts w:ascii="Arial" w:hAnsi="Arial" w:cs="Aria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18A1991"/>
    <w:multiLevelType w:val="multilevel"/>
    <w:tmpl w:val="BC047884"/>
    <w:lvl w:ilvl="0">
      <w:start w:val="1"/>
      <w:numFmt w:val="upperLetter"/>
      <w:lvlRestart w:val="0"/>
      <w:pStyle w:val="AAActionStep1Bullet"/>
      <w:lvlText w:val=""/>
      <w:lvlJc w:val="left"/>
      <w:pPr>
        <w:tabs>
          <w:tab w:val="num" w:pos="2160"/>
        </w:tabs>
        <w:ind w:left="2160" w:hanging="504"/>
      </w:pPr>
      <w:rPr>
        <w:rFonts w:ascii="Symbol" w:hAnsi="Symbol" w:hint="default"/>
      </w:rPr>
    </w:lvl>
    <w:lvl w:ilvl="1">
      <w:start w:val="1"/>
      <w:numFmt w:val="upperLetter"/>
      <w:pStyle w:val="AAActionStep1ListBullet"/>
      <w:lvlText w:val=""/>
      <w:lvlJc w:val="left"/>
      <w:pPr>
        <w:tabs>
          <w:tab w:val="num" w:pos="2664"/>
        </w:tabs>
        <w:ind w:left="2664" w:hanging="504"/>
      </w:pPr>
      <w:rPr>
        <w:rFonts w:ascii="Symbol" w:hAnsi="Symbol" w:hint="default"/>
      </w:rPr>
    </w:lvl>
    <w:lvl w:ilvl="2">
      <w:start w:val="1"/>
      <w:numFmt w:val="upperLetter"/>
      <w:pStyle w:val="AAActionStep2Bullet"/>
      <w:lvlText w:val=""/>
      <w:lvlJc w:val="left"/>
      <w:pPr>
        <w:tabs>
          <w:tab w:val="num" w:pos="2808"/>
        </w:tabs>
        <w:ind w:left="2808" w:hanging="504"/>
      </w:pPr>
      <w:rPr>
        <w:rFonts w:ascii="Symbol" w:hAnsi="Symbol" w:hint="default"/>
      </w:rPr>
    </w:lvl>
    <w:lvl w:ilvl="3">
      <w:start w:val="1"/>
      <w:numFmt w:val="upperLetter"/>
      <w:pStyle w:val="AAActionStep2ListBullet"/>
      <w:lvlText w:val=""/>
      <w:lvlJc w:val="left"/>
      <w:pPr>
        <w:tabs>
          <w:tab w:val="num" w:pos="3312"/>
        </w:tabs>
        <w:ind w:left="3312" w:hanging="504"/>
      </w:pPr>
      <w:rPr>
        <w:rFonts w:ascii="Symbol" w:hAnsi="Symbol" w:hint="default"/>
      </w:rPr>
    </w:lvl>
    <w:lvl w:ilvl="4">
      <w:start w:val="1"/>
      <w:numFmt w:val="upperLetter"/>
      <w:pStyle w:val="AAActionStep3Bullet"/>
      <w:lvlText w:val=""/>
      <w:lvlJc w:val="left"/>
      <w:pPr>
        <w:tabs>
          <w:tab w:val="num" w:pos="3312"/>
        </w:tabs>
        <w:ind w:left="3312" w:hanging="504"/>
      </w:pPr>
      <w:rPr>
        <w:rFonts w:ascii="Symbol" w:hAnsi="Symbol" w:hint="default"/>
      </w:rPr>
    </w:lvl>
    <w:lvl w:ilvl="5">
      <w:start w:val="1"/>
      <w:numFmt w:val="upperLetter"/>
      <w:pStyle w:val="AAActionStep3ListBullet"/>
      <w:lvlText w:val=""/>
      <w:lvlJc w:val="left"/>
      <w:pPr>
        <w:tabs>
          <w:tab w:val="num" w:pos="3816"/>
        </w:tabs>
        <w:ind w:left="3816" w:hanging="504"/>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6C11327"/>
    <w:multiLevelType w:val="multilevel"/>
    <w:tmpl w:val="C27A3346"/>
    <w:lvl w:ilvl="0">
      <w:start w:val="1"/>
      <w:numFmt w:val="upperLetter"/>
      <w:lvlRestart w:val="0"/>
      <w:pStyle w:val="RestartTable12List1"/>
      <w:suff w:val="nothing"/>
      <w:lvlText w:val=""/>
      <w:lvlJc w:val="left"/>
      <w:pPr>
        <w:tabs>
          <w:tab w:val="num" w:pos="504"/>
        </w:tabs>
        <w:ind w:left="504" w:hanging="504"/>
      </w:pPr>
    </w:lvl>
    <w:lvl w:ilvl="1">
      <w:start w:val="1"/>
      <w:numFmt w:val="upperLetter"/>
      <w:pStyle w:val="Table12List1"/>
      <w:lvlText w:val="%2."/>
      <w:lvlJc w:val="left"/>
      <w:pPr>
        <w:tabs>
          <w:tab w:val="num" w:pos="504"/>
        </w:tabs>
        <w:ind w:left="504" w:hanging="504"/>
      </w:pPr>
      <w:rPr>
        <w:rFonts w:ascii="Arial" w:hAnsi="Arial" w:cs="Arial"/>
      </w:rPr>
    </w:lvl>
    <w:lvl w:ilvl="2">
      <w:start w:val="1"/>
      <w:numFmt w:val="decimal"/>
      <w:pStyle w:val="Table12List2"/>
      <w:lvlText w:val="%3."/>
      <w:lvlJc w:val="left"/>
      <w:pPr>
        <w:tabs>
          <w:tab w:val="num" w:pos="1008"/>
        </w:tabs>
        <w:ind w:left="1008" w:hanging="504"/>
      </w:pPr>
      <w:rPr>
        <w:rFonts w:ascii="Arial" w:hAnsi="Arial" w:cs="Aria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427F5C"/>
    <w:multiLevelType w:val="multilevel"/>
    <w:tmpl w:val="57609678"/>
    <w:lvl w:ilvl="0">
      <w:start w:val="1"/>
      <w:numFmt w:val="upperLetter"/>
      <w:lvlRestart w:val="0"/>
      <w:pStyle w:val="RestartTable11List1"/>
      <w:suff w:val="nothing"/>
      <w:lvlText w:val=""/>
      <w:lvlJc w:val="left"/>
      <w:pPr>
        <w:tabs>
          <w:tab w:val="num" w:pos="461"/>
        </w:tabs>
        <w:ind w:left="461" w:hanging="461"/>
      </w:pPr>
    </w:lvl>
    <w:lvl w:ilvl="1">
      <w:start w:val="1"/>
      <w:numFmt w:val="upperLetter"/>
      <w:pStyle w:val="Table11List1"/>
      <w:lvlText w:val="%2."/>
      <w:lvlJc w:val="left"/>
      <w:pPr>
        <w:tabs>
          <w:tab w:val="num" w:pos="461"/>
        </w:tabs>
        <w:ind w:left="461" w:hanging="461"/>
      </w:pPr>
      <w:rPr>
        <w:rFonts w:ascii="Arial" w:hAnsi="Arial" w:cs="Arial"/>
      </w:rPr>
    </w:lvl>
    <w:lvl w:ilvl="2">
      <w:start w:val="1"/>
      <w:numFmt w:val="decimal"/>
      <w:pStyle w:val="Table11List2"/>
      <w:lvlText w:val="%3."/>
      <w:lvlJc w:val="left"/>
      <w:pPr>
        <w:tabs>
          <w:tab w:val="num" w:pos="922"/>
        </w:tabs>
        <w:ind w:left="922" w:hanging="461"/>
      </w:pPr>
      <w:rPr>
        <w:rFonts w:ascii="Arial" w:hAnsi="Arial" w:cs="Aria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DB67A37"/>
    <w:multiLevelType w:val="multilevel"/>
    <w:tmpl w:val="C164BC8A"/>
    <w:lvl w:ilvl="0">
      <w:start w:val="1"/>
      <w:numFmt w:val="none"/>
      <w:lvlRestart w:val="0"/>
      <w:pStyle w:val="RestartAASectionList1"/>
      <w:suff w:val="nothing"/>
      <w:lvlText w:val=""/>
      <w:lvlJc w:val="left"/>
      <w:pPr>
        <w:tabs>
          <w:tab w:val="num" w:pos="1440"/>
        </w:tabs>
        <w:ind w:left="1440" w:hanging="504"/>
      </w:pPr>
    </w:lvl>
    <w:lvl w:ilvl="1">
      <w:start w:val="1"/>
      <w:numFmt w:val="upperLetter"/>
      <w:pStyle w:val="AASectionList1"/>
      <w:lvlText w:val="%2."/>
      <w:lvlJc w:val="left"/>
      <w:pPr>
        <w:tabs>
          <w:tab w:val="num" w:pos="1440"/>
        </w:tabs>
        <w:ind w:left="1440" w:hanging="504"/>
      </w:pPr>
    </w:lvl>
    <w:lvl w:ilvl="2">
      <w:start w:val="1"/>
      <w:numFmt w:val="decimal"/>
      <w:pStyle w:val="AASectionList2"/>
      <w:lvlText w:val="%3."/>
      <w:lvlJc w:val="left"/>
      <w:pPr>
        <w:tabs>
          <w:tab w:val="num" w:pos="1944"/>
        </w:tabs>
        <w:ind w:left="1944" w:hanging="504"/>
      </w:pPr>
    </w:lvl>
    <w:lvl w:ilvl="3">
      <w:start w:val="1"/>
      <w:numFmt w:val="lowerLetter"/>
      <w:pStyle w:val="AASectionList3"/>
      <w:lvlText w:val="%4."/>
      <w:lvlJc w:val="left"/>
      <w:pPr>
        <w:tabs>
          <w:tab w:val="num" w:pos="2448"/>
        </w:tabs>
        <w:ind w:left="2448" w:hanging="504"/>
      </w:pPr>
    </w:lvl>
    <w:lvl w:ilvl="4">
      <w:start w:val="1"/>
      <w:numFmt w:val="decimal"/>
      <w:pStyle w:val="AASectionList4"/>
      <w:lvlText w:val="(%5)"/>
      <w:lvlJc w:val="left"/>
      <w:pPr>
        <w:tabs>
          <w:tab w:val="num" w:pos="2952"/>
        </w:tabs>
        <w:ind w:left="2952" w:hanging="504"/>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5445368"/>
    <w:multiLevelType w:val="multilevel"/>
    <w:tmpl w:val="26D0642E"/>
    <w:lvl w:ilvl="0">
      <w:start w:val="1"/>
      <w:numFmt w:val="none"/>
      <w:lvlRestart w:val="0"/>
      <w:pStyle w:val="RestartSectionList1"/>
      <w:suff w:val="nothing"/>
      <w:lvlText w:val=""/>
      <w:lvlJc w:val="left"/>
      <w:pPr>
        <w:tabs>
          <w:tab w:val="num" w:pos="1440"/>
        </w:tabs>
        <w:ind w:left="1440" w:hanging="504"/>
      </w:pPr>
    </w:lvl>
    <w:lvl w:ilvl="1">
      <w:start w:val="1"/>
      <w:numFmt w:val="upperLetter"/>
      <w:pStyle w:val="SectionList1"/>
      <w:lvlText w:val="%2."/>
      <w:lvlJc w:val="left"/>
      <w:pPr>
        <w:tabs>
          <w:tab w:val="num" w:pos="1440"/>
        </w:tabs>
        <w:ind w:left="1440" w:hanging="504"/>
      </w:pPr>
    </w:lvl>
    <w:lvl w:ilvl="2">
      <w:start w:val="1"/>
      <w:numFmt w:val="decimal"/>
      <w:pStyle w:val="SectionList2"/>
      <w:lvlText w:val="%3."/>
      <w:lvlJc w:val="left"/>
      <w:pPr>
        <w:tabs>
          <w:tab w:val="num" w:pos="1944"/>
        </w:tabs>
        <w:ind w:left="1944" w:hanging="504"/>
      </w:pPr>
    </w:lvl>
    <w:lvl w:ilvl="3">
      <w:start w:val="1"/>
      <w:numFmt w:val="lowerLetter"/>
      <w:pStyle w:val="SectionList3"/>
      <w:lvlText w:val="%4."/>
      <w:lvlJc w:val="left"/>
      <w:pPr>
        <w:tabs>
          <w:tab w:val="num" w:pos="2448"/>
        </w:tabs>
        <w:ind w:left="2448" w:hanging="504"/>
      </w:pPr>
    </w:lvl>
    <w:lvl w:ilvl="4">
      <w:start w:val="1"/>
      <w:numFmt w:val="decimal"/>
      <w:pStyle w:val="SectionList4"/>
      <w:lvlText w:val="(%5)"/>
      <w:lvlJc w:val="left"/>
      <w:pPr>
        <w:tabs>
          <w:tab w:val="num" w:pos="2952"/>
        </w:tabs>
        <w:ind w:left="2952" w:hanging="504"/>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D263EED"/>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142A87"/>
    <w:multiLevelType w:val="multilevel"/>
    <w:tmpl w:val="11286F72"/>
    <w:lvl w:ilvl="0">
      <w:start w:val="1"/>
      <w:numFmt w:val="none"/>
      <w:lvlRestart w:val="0"/>
      <w:suff w:val="nothing"/>
      <w:lvlText w:val=""/>
      <w:lvlJc w:val="left"/>
      <w:pPr>
        <w:tabs>
          <w:tab w:val="num" w:pos="0"/>
        </w:tabs>
        <w:ind w:left="0" w:firstLine="0"/>
      </w:pPr>
      <w:rPr>
        <w:rFonts w:ascii="Arial" w:hAnsi="Arial" w:cs="Arial"/>
      </w:rPr>
    </w:lvl>
    <w:lvl w:ilvl="1">
      <w:start w:val="1"/>
      <w:numFmt w:val="decimal"/>
      <w:lvlText w:val="%2)"/>
      <w:lvlJc w:val="left"/>
      <w:pPr>
        <w:tabs>
          <w:tab w:val="num" w:pos="504"/>
        </w:tabs>
        <w:ind w:left="504" w:hanging="504"/>
      </w:pPr>
      <w:rPr>
        <w:rFonts w:ascii="Arial" w:hAnsi="Arial" w:cs="Aria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47473F5"/>
    <w:multiLevelType w:val="multilevel"/>
    <w:tmpl w:val="84760C5A"/>
    <w:lvl w:ilvl="0">
      <w:start w:val="1"/>
      <w:numFmt w:val="none"/>
      <w:lvlRestart w:val="0"/>
      <w:pStyle w:val="SpecialMessageHead8pt"/>
      <w:suff w:val="nothing"/>
      <w:lvlText w:val=""/>
      <w:lvlJc w:val="left"/>
      <w:pPr>
        <w:tabs>
          <w:tab w:val="num" w:pos="0"/>
        </w:tabs>
        <w:ind w:left="0" w:firstLine="0"/>
      </w:pPr>
      <w:rPr>
        <w:rFonts w:ascii="Arial" w:hAnsi="Arial" w:cs="Arial"/>
      </w:rPr>
    </w:lvl>
    <w:lvl w:ilvl="1">
      <w:start w:val="1"/>
      <w:numFmt w:val="decimal"/>
      <w:pStyle w:val="SpecialMessageList8pt"/>
      <w:lvlText w:val="%2)"/>
      <w:lvlJc w:val="left"/>
      <w:pPr>
        <w:tabs>
          <w:tab w:val="num" w:pos="360"/>
        </w:tabs>
        <w:ind w:left="360" w:hanging="360"/>
      </w:pPr>
      <w:rPr>
        <w:rFonts w:ascii="Arial" w:hAnsi="Arial" w:cs="Arial"/>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24176B5"/>
    <w:multiLevelType w:val="multilevel"/>
    <w:tmpl w:val="D3EA68C6"/>
    <w:lvl w:ilvl="0">
      <w:start w:val="1"/>
      <w:numFmt w:val="upperLetter"/>
      <w:lvlRestart w:val="0"/>
      <w:pStyle w:val="RestartTable6List1"/>
      <w:suff w:val="nothing"/>
      <w:lvlText w:val=""/>
      <w:lvlJc w:val="left"/>
      <w:pPr>
        <w:tabs>
          <w:tab w:val="num" w:pos="288"/>
        </w:tabs>
        <w:ind w:left="288" w:hanging="288"/>
      </w:pPr>
    </w:lvl>
    <w:lvl w:ilvl="1">
      <w:start w:val="1"/>
      <w:numFmt w:val="upperLetter"/>
      <w:pStyle w:val="Table6List1"/>
      <w:lvlText w:val="%2."/>
      <w:lvlJc w:val="left"/>
      <w:pPr>
        <w:tabs>
          <w:tab w:val="num" w:pos="288"/>
        </w:tabs>
        <w:ind w:left="288" w:hanging="288"/>
      </w:pPr>
      <w:rPr>
        <w:rFonts w:ascii="Arial" w:hAnsi="Arial" w:cs="Arial"/>
      </w:rPr>
    </w:lvl>
    <w:lvl w:ilvl="2">
      <w:start w:val="1"/>
      <w:numFmt w:val="decimal"/>
      <w:pStyle w:val="Table6List2"/>
      <w:lvlText w:val="%3."/>
      <w:lvlJc w:val="left"/>
      <w:pPr>
        <w:tabs>
          <w:tab w:val="num" w:pos="576"/>
        </w:tabs>
        <w:ind w:left="576" w:hanging="288"/>
      </w:pPr>
      <w:rPr>
        <w:rFonts w:ascii="Arial" w:hAnsi="Arial" w:cs="Aria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3C468F3"/>
    <w:multiLevelType w:val="multilevel"/>
    <w:tmpl w:val="A7EA5272"/>
    <w:lvl w:ilvl="0">
      <w:start w:val="1"/>
      <w:numFmt w:val="decimal"/>
      <w:lvlRestart w:val="0"/>
      <w:lvlText w:val="%1.0"/>
      <w:lvlJc w:val="left"/>
      <w:pPr>
        <w:tabs>
          <w:tab w:val="num" w:pos="936"/>
        </w:tabs>
        <w:ind w:left="936" w:hanging="936"/>
      </w:pPr>
    </w:lvl>
    <w:lvl w:ilvl="1">
      <w:start w:val="1"/>
      <w:numFmt w:val="decimal"/>
      <w:lvlText w:val="%1.%2"/>
      <w:lvlJc w:val="left"/>
      <w:pPr>
        <w:tabs>
          <w:tab w:val="num" w:pos="936"/>
        </w:tabs>
        <w:ind w:left="936" w:hanging="936"/>
      </w:pPr>
    </w:lvl>
    <w:lvl w:ilvl="2">
      <w:start w:val="1"/>
      <w:numFmt w:val="decimal"/>
      <w:lvlText w:val="%1.%2.%3"/>
      <w:lvlJc w:val="left"/>
      <w:pPr>
        <w:tabs>
          <w:tab w:val="num" w:pos="936"/>
        </w:tabs>
        <w:ind w:left="936" w:hanging="936"/>
      </w:pPr>
    </w:lvl>
    <w:lvl w:ilvl="3">
      <w:start w:val="1"/>
      <w:numFmt w:val="decimal"/>
      <w:lvlText w:val="[%4]"/>
      <w:lvlJc w:val="left"/>
      <w:pPr>
        <w:tabs>
          <w:tab w:val="num" w:pos="1656"/>
        </w:tabs>
        <w:ind w:left="1656" w:hanging="720"/>
      </w:pPr>
    </w:lvl>
    <w:lvl w:ilvl="4">
      <w:start w:val="1"/>
      <w:numFmt w:val="upperLetter"/>
      <w:lvlText w:val="%5."/>
      <w:lvlJc w:val="left"/>
      <w:pPr>
        <w:tabs>
          <w:tab w:val="num" w:pos="2160"/>
        </w:tabs>
        <w:ind w:left="2160" w:hanging="504"/>
      </w:pPr>
    </w:lvl>
    <w:lvl w:ilvl="5">
      <w:start w:val="1"/>
      <w:numFmt w:val="decimal"/>
      <w:lvlRestart w:val="4"/>
      <w:lvlText w:val="[%4.%6]"/>
      <w:lvlJc w:val="left"/>
      <w:pPr>
        <w:tabs>
          <w:tab w:val="num" w:pos="2304"/>
        </w:tabs>
        <w:ind w:left="2304" w:hanging="1008"/>
      </w:pPr>
    </w:lvl>
    <w:lvl w:ilvl="6">
      <w:start w:val="1"/>
      <w:numFmt w:val="upperLetter"/>
      <w:lvlText w:val="%7."/>
      <w:lvlJc w:val="left"/>
      <w:pPr>
        <w:tabs>
          <w:tab w:val="num" w:pos="2808"/>
        </w:tabs>
        <w:ind w:left="2808" w:hanging="504"/>
      </w:pPr>
    </w:lvl>
    <w:lvl w:ilvl="7">
      <w:start w:val="1"/>
      <w:numFmt w:val="decimal"/>
      <w:lvlRestart w:val="6"/>
      <w:lvlText w:val="[%4.%6.%8]"/>
      <w:lvlJc w:val="left"/>
      <w:pPr>
        <w:tabs>
          <w:tab w:val="num" w:pos="2808"/>
        </w:tabs>
        <w:ind w:left="2808" w:hanging="1152"/>
      </w:pPr>
    </w:lvl>
    <w:lvl w:ilvl="8">
      <w:start w:val="1"/>
      <w:numFmt w:val="upperLetter"/>
      <w:lvlText w:val="%9."/>
      <w:lvlJc w:val="left"/>
      <w:pPr>
        <w:tabs>
          <w:tab w:val="num" w:pos="3312"/>
        </w:tabs>
        <w:ind w:left="3312" w:hanging="504"/>
      </w:pPr>
    </w:lvl>
  </w:abstractNum>
  <w:abstractNum w:abstractNumId="33" w15:restartNumberingAfterBreak="0">
    <w:nsid w:val="799756DF"/>
    <w:multiLevelType w:val="multilevel"/>
    <w:tmpl w:val="2B28E3F2"/>
    <w:lvl w:ilvl="0">
      <w:start w:val="1"/>
      <w:numFmt w:val="none"/>
      <w:lvlRestart w:val="0"/>
      <w:pStyle w:val="SpecialMessageHead"/>
      <w:suff w:val="nothing"/>
      <w:lvlText w:val=""/>
      <w:lvlJc w:val="left"/>
      <w:pPr>
        <w:tabs>
          <w:tab w:val="num" w:pos="0"/>
        </w:tabs>
        <w:ind w:left="0" w:firstLine="0"/>
      </w:pPr>
      <w:rPr>
        <w:rFonts w:ascii="Arial" w:hAnsi="Arial" w:cs="Arial"/>
      </w:rPr>
    </w:lvl>
    <w:lvl w:ilvl="1">
      <w:start w:val="1"/>
      <w:numFmt w:val="decimal"/>
      <w:pStyle w:val="SpecialMessageList"/>
      <w:lvlText w:val="%2)"/>
      <w:lvlJc w:val="left"/>
      <w:pPr>
        <w:tabs>
          <w:tab w:val="num" w:pos="504"/>
        </w:tabs>
        <w:ind w:left="504" w:hanging="504"/>
      </w:pPr>
      <w:rPr>
        <w:rFonts w:ascii="Arial" w:hAnsi="Arial" w:cs="Arial"/>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A01566B"/>
    <w:multiLevelType w:val="multilevel"/>
    <w:tmpl w:val="B36E1CF2"/>
    <w:lvl w:ilvl="0">
      <w:start w:val="1"/>
      <w:numFmt w:val="upperLetter"/>
      <w:lvlRestart w:val="0"/>
      <w:pStyle w:val="RestartTable7List1"/>
      <w:suff w:val="nothing"/>
      <w:lvlText w:val=""/>
      <w:lvlJc w:val="left"/>
      <w:pPr>
        <w:tabs>
          <w:tab w:val="num" w:pos="317"/>
        </w:tabs>
        <w:ind w:left="317" w:hanging="317"/>
      </w:pPr>
    </w:lvl>
    <w:lvl w:ilvl="1">
      <w:start w:val="1"/>
      <w:numFmt w:val="upperLetter"/>
      <w:pStyle w:val="Table7List1"/>
      <w:lvlText w:val="%2."/>
      <w:lvlJc w:val="left"/>
      <w:pPr>
        <w:tabs>
          <w:tab w:val="num" w:pos="317"/>
        </w:tabs>
        <w:ind w:left="317" w:hanging="317"/>
      </w:pPr>
      <w:rPr>
        <w:rFonts w:ascii="Arial" w:hAnsi="Arial" w:cs="Arial"/>
      </w:rPr>
    </w:lvl>
    <w:lvl w:ilvl="2">
      <w:start w:val="1"/>
      <w:numFmt w:val="decimal"/>
      <w:pStyle w:val="Table7List2"/>
      <w:lvlText w:val="%3."/>
      <w:lvlJc w:val="left"/>
      <w:pPr>
        <w:tabs>
          <w:tab w:val="num" w:pos="634"/>
        </w:tabs>
        <w:ind w:left="634" w:hanging="317"/>
      </w:pPr>
      <w:rPr>
        <w:rFonts w:ascii="Arial" w:hAnsi="Arial" w:cs="Aria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76485761">
    <w:abstractNumId w:val="9"/>
  </w:num>
  <w:num w:numId="2" w16cid:durableId="1669940556">
    <w:abstractNumId w:val="7"/>
  </w:num>
  <w:num w:numId="3" w16cid:durableId="1453863932">
    <w:abstractNumId w:val="6"/>
  </w:num>
  <w:num w:numId="4" w16cid:durableId="1538153949">
    <w:abstractNumId w:val="5"/>
  </w:num>
  <w:num w:numId="5" w16cid:durableId="1695762699">
    <w:abstractNumId w:val="4"/>
  </w:num>
  <w:num w:numId="6" w16cid:durableId="16320590">
    <w:abstractNumId w:val="8"/>
  </w:num>
  <w:num w:numId="7" w16cid:durableId="1331980285">
    <w:abstractNumId w:val="3"/>
  </w:num>
  <w:num w:numId="8" w16cid:durableId="1288466398">
    <w:abstractNumId w:val="2"/>
  </w:num>
  <w:num w:numId="9" w16cid:durableId="404299989">
    <w:abstractNumId w:val="1"/>
  </w:num>
  <w:num w:numId="10" w16cid:durableId="1584487392">
    <w:abstractNumId w:val="0"/>
  </w:num>
  <w:num w:numId="11" w16cid:durableId="1299414842">
    <w:abstractNumId w:val="33"/>
  </w:num>
  <w:num w:numId="12" w16cid:durableId="725952919">
    <w:abstractNumId w:val="12"/>
  </w:num>
  <w:num w:numId="13" w16cid:durableId="533158929">
    <w:abstractNumId w:val="27"/>
  </w:num>
  <w:num w:numId="14" w16cid:durableId="1665934912">
    <w:abstractNumId w:val="24"/>
  </w:num>
  <w:num w:numId="15" w16cid:durableId="1519928320">
    <w:abstractNumId w:val="25"/>
  </w:num>
  <w:num w:numId="16" w16cid:durableId="274872365">
    <w:abstractNumId w:val="11"/>
  </w:num>
  <w:num w:numId="17" w16cid:durableId="2094814322">
    <w:abstractNumId w:val="22"/>
  </w:num>
  <w:num w:numId="18" w16cid:durableId="1231500204">
    <w:abstractNumId w:val="20"/>
  </w:num>
  <w:num w:numId="19" w16cid:durableId="1995916093">
    <w:abstractNumId w:val="34"/>
  </w:num>
  <w:num w:numId="20" w16cid:durableId="9530337">
    <w:abstractNumId w:val="31"/>
  </w:num>
  <w:num w:numId="21" w16cid:durableId="533034040">
    <w:abstractNumId w:val="17"/>
  </w:num>
  <w:num w:numId="22" w16cid:durableId="1393458609">
    <w:abstractNumId w:val="30"/>
  </w:num>
  <w:num w:numId="23" w16cid:durableId="1174223794">
    <w:abstractNumId w:val="14"/>
  </w:num>
  <w:num w:numId="24" w16cid:durableId="1036546597">
    <w:abstractNumId w:val="19"/>
  </w:num>
  <w:num w:numId="25" w16cid:durableId="1903831124">
    <w:abstractNumId w:val="23"/>
  </w:num>
  <w:num w:numId="26" w16cid:durableId="1409034412">
    <w:abstractNumId w:val="10"/>
  </w:num>
  <w:num w:numId="27" w16cid:durableId="508719668">
    <w:abstractNumId w:val="15"/>
  </w:num>
  <w:num w:numId="28" w16cid:durableId="1707219694">
    <w:abstractNumId w:val="18"/>
  </w:num>
  <w:num w:numId="29" w16cid:durableId="611204751">
    <w:abstractNumId w:val="26"/>
  </w:num>
  <w:num w:numId="30" w16cid:durableId="1254048024">
    <w:abstractNumId w:val="28"/>
  </w:num>
  <w:num w:numId="31" w16cid:durableId="721712595">
    <w:abstractNumId w:val="21"/>
  </w:num>
  <w:num w:numId="32" w16cid:durableId="1181548744">
    <w:abstractNumId w:val="13"/>
  </w:num>
  <w:num w:numId="33" w16cid:durableId="1827741933">
    <w:abstractNumId w:val="32"/>
  </w:num>
  <w:num w:numId="34" w16cid:durableId="2065908440">
    <w:abstractNumId w:val="16"/>
  </w:num>
  <w:num w:numId="35" w16cid:durableId="1290478520">
    <w:abstractNumId w:val="29"/>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rry, David A">
    <w15:presenceInfo w15:providerId="AD" w15:userId="S::dacurry@tva.gov::76bfb329-a56f-4880-b9c7-b9b33f1a9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attachedTemplate r:id="rId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oNotTrackFormatting/>
  <w:defaultTabStop w:val="720"/>
  <w:drawingGridHorizontalSpacing w:val="14"/>
  <w:drawingGridVerticalSpacing w:val="14"/>
  <w:displayHorizontalDrawingGridEvery w:val="2"/>
  <w:noPunctuationKerning/>
  <w:characterSpacingControl w:val="doNotCompress"/>
  <w:hdrShapeDefaults>
    <o:shapedefaults v:ext="edit" spidmax="1576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YHeaderSensitiveInfoHeight" w:val="0.7"/>
    <w:docVar w:name="^ZFooterSensitiveInfoHeight" w:val="0.7"/>
    <w:docVar w:name="01Site" w:val="Browns Ferry Nuclear Plant"/>
    <w:docVar w:name="02SiteInitials" w:val="BFN"/>
    <w:docVar w:name="03TypeOfDocument" w:val="Nuclear"/>
    <w:docVar w:name="04UnitNumber" w:val="Unit 2"/>
    <w:docVar w:name="05TypeOfProcedure" w:val="Surveillance Procedure"/>
    <w:docVar w:name="06ProcedureNumber" w:val="2-SR-3.8.6.2(2)"/>
    <w:docVar w:name="07ProcedureTitle" w:val="Quarterly Check of 250 Volt Main Bank Number 2 Battery"/>
    <w:docVar w:name="08RevisionNumber" w:val="0026"/>
    <w:docVar w:name="09QualityRelatedOrNonQualityRelated" w:val="Quality Related"/>
    <w:docVar w:name="10LevelOfUse" w:val="Level of Use:  Continuous Use"/>
    <w:docVar w:name="11ListLevelsOfUse" w:val="Level of Use or Other Information:  Key # P2527B"/>
    <w:docVar w:name="12ComplexInfrequentlyPerformedTest" w:val=" "/>
    <w:docVar w:name="13ResponsibleOrganization" w:val="MEG, Electrical Maintenance"/>
    <w:docVar w:name="14PreparedBy" w:val="David A. Curry"/>
    <w:docVar w:name="15ReviewedConcurredApproved" w:val="Approved By:"/>
    <w:docVar w:name="16ReviewedConcurredApproved" w:val=" "/>
    <w:docVar w:name="17ReviewedConcurredApproved" w:val=" "/>
    <w:docVar w:name="18ReviewedConcurredApproved" w:val=" "/>
    <w:docVar w:name="19ReviewedConcurredApproved" w:val=" "/>
    <w:docVar w:name="20ReviewedConcurredApproved" w:val=" "/>
    <w:docVar w:name="21ReviewedConcurredApproved" w:val=" "/>
    <w:docVar w:name="22ReviewedConcurredApproved" w:val=" "/>
    <w:docVar w:name="23ReviewedConcurredApproved" w:val=" "/>
    <w:docVar w:name="24ReviewedConcurredApproved" w:val=" "/>
    <w:docVar w:name="25ReviewedConcurredApprovedBy" w:val="Suzanna Stevens"/>
    <w:docVar w:name="26ReviewedConcurredApprovedBy" w:val=" "/>
    <w:docVar w:name="27ReviewedConcurredApprovedBy" w:val=" "/>
    <w:docVar w:name="28ReviewedConcurredApprovedBy" w:val=" "/>
    <w:docVar w:name="29ReviewedConcurredApprovedBy" w:val=" "/>
    <w:docVar w:name="30ReviewedConcurredApprovedBy" w:val=" "/>
    <w:docVar w:name="31ReviewedConcurredApprovedBy" w:val=" "/>
    <w:docVar w:name="32ReviewedConcurredApprovedBy" w:val=" "/>
    <w:docVar w:name="33ReviewedConcurredApprovedBy" w:val=" "/>
    <w:docVar w:name="34ReviewedConcurredApprovedBy" w:val=" "/>
    <w:docVar w:name="35EffectiveDate" w:val="10-16-2023"/>
    <w:docVar w:name="36ValidationDateLabel" w:val=" "/>
    <w:docVar w:name="37ValidationDate" w:val=" "/>
    <w:docVar w:name="38PreparedByDate" w:val=" "/>
    <w:docVar w:name="39RCADate" w:val=" "/>
    <w:docVar w:name="40RCADate" w:val=" "/>
    <w:docVar w:name="41RCADate" w:val=" "/>
    <w:docVar w:name="42RCADate" w:val=" "/>
    <w:docVar w:name="43RCADate" w:val=" "/>
    <w:docVar w:name="44RCADate" w:val=" "/>
    <w:docVar w:name="45RCADate" w:val=" "/>
    <w:docVar w:name="46RCADate" w:val=" "/>
    <w:docVar w:name="47RCADate" w:val=" "/>
    <w:docVar w:name="48RCADate" w:val=" "/>
    <w:docVar w:name="49RevisionChoices" w:val="Current Revision Description (Preformatted)"/>
    <w:docVar w:name="50WatermarkType" w:val=" "/>
    <w:docVar w:name="51WatermarkText" w:val=" "/>
    <w:docVar w:name="52WatermarkPlacement" w:val=" "/>
    <w:docVar w:name="53PlaceKeeping" w:val=" _x0009_ _x0009_ _x0009_ "/>
    <w:docVar w:name="54PlaceKeepingField1" w:val=" "/>
    <w:docVar w:name="55PlaceKeepingField2" w:val=" "/>
    <w:docVar w:name="56PlaceKeepingField3" w:val=" "/>
    <w:docVar w:name="57PlaceKeepingField4" w:val=" "/>
    <w:docVar w:name="58EmptyParagraph" w:val="_x000d_"/>
    <w:docVar w:name="59CriticalProcedure" w:val=" "/>
    <w:docVar w:name="60ElectronicSignatures" w:val="False"/>
    <w:docVar w:name="7AReviewedConcurredApproved" w:val=" "/>
    <w:docVar w:name="7BReviewedConcurredApproved" w:val=" "/>
    <w:docVar w:name="7CReviewedConcurredApproved" w:val=" "/>
    <w:docVar w:name="7DReviewedConcurredApproved" w:val=" "/>
    <w:docVar w:name="7EReviewedConcurredApproved" w:val=" "/>
    <w:docVar w:name="7FReviewedConcurredApproved" w:val=" "/>
    <w:docVar w:name="7GReviewedConcurredApproved" w:val=" "/>
    <w:docVar w:name="7HReviewedConcurredApproved" w:val=" "/>
    <w:docVar w:name="7IReviewedConcurredApproved" w:val=" "/>
    <w:docVar w:name="7JReviewedConcurredApproved" w:val=" "/>
    <w:docVar w:name="7KReviewedConcurredApproved" w:val=" "/>
    <w:docVar w:name="7LReviewedConcurredApproved" w:val=" "/>
    <w:docVar w:name="7MReviewedConcurredApproved" w:val=" "/>
    <w:docVar w:name="7NReviewedConcurredApproved" w:val=" "/>
    <w:docVar w:name="7OReviewedConcurredApproved" w:val=" "/>
    <w:docVar w:name="7PReviewedConcurredApproved" w:val=" "/>
    <w:docVar w:name="7QReviewedConcurredApproved" w:val=" "/>
    <w:docVar w:name="7RReviewedConcurredApproved" w:val=" "/>
    <w:docVar w:name="7SReviewedConcurredApproved" w:val=" "/>
    <w:docVar w:name="7TReviewedConcurredApproved" w:val=" "/>
    <w:docVar w:name="7UReviewedConcurredApproved" w:val=" "/>
    <w:docVar w:name="7VReviewedConcurredApproved" w:val=" "/>
    <w:docVar w:name="7WReviewedConcurredApproved" w:val=" "/>
    <w:docVar w:name="7XReviewedConcurredApproved" w:val=" "/>
    <w:docVar w:name="7YReviewedConcurredApproved" w:val=" "/>
    <w:docVar w:name="7ZReviewedConcurredApproved" w:val=" "/>
    <w:docVar w:name="8AReviewedConcurredApprovedBy" w:val=" "/>
    <w:docVar w:name="8BReviewedConcurredApprovedBy" w:val=" "/>
    <w:docVar w:name="8CReviewedConcurredApprovedBy" w:val=" "/>
    <w:docVar w:name="8DReviewedConcurredApprovedBy" w:val=" "/>
    <w:docVar w:name="8EReviewedConcurredApprovedBy" w:val=" "/>
    <w:docVar w:name="8FReviewedConcurredApprovedBy" w:val=" "/>
    <w:docVar w:name="8GReviewedConcurredApprovedBy" w:val=" "/>
    <w:docVar w:name="8HReviewedConcurredApprovedBy" w:val=" "/>
    <w:docVar w:name="8IReviewedConcurredApprovedBy" w:val=" "/>
    <w:docVar w:name="8JReviewedConcurredApprovedBy" w:val=" "/>
    <w:docVar w:name="8KReviewedConcurredApprovedBy" w:val=" "/>
    <w:docVar w:name="8LReviewedConcurredApprovedBy" w:val=" "/>
    <w:docVar w:name="8MReviewedConcurredApprovedBy" w:val=" "/>
    <w:docVar w:name="8NReviewedConcurredApprovedBy" w:val=" "/>
    <w:docVar w:name="8OReviewedConcurredApprovedBy" w:val=" "/>
    <w:docVar w:name="8PReviewedConcurredApprovedBy" w:val=" "/>
    <w:docVar w:name="8QReviewedConcurredApprovedBy" w:val=" "/>
    <w:docVar w:name="8RReviewedConcurredApprovedBy" w:val=" "/>
    <w:docVar w:name="8SReviewedConcurredApprovedBy" w:val=" "/>
    <w:docVar w:name="8TReviewedConcurredApprovedBy" w:val=" "/>
    <w:docVar w:name="8UReviewedConcurredApprovedBy" w:val=" "/>
    <w:docVar w:name="8VReviewedConcurredApprovedBy" w:val=" "/>
    <w:docVar w:name="8WReviewedConcurredApprovedBy" w:val=" "/>
    <w:docVar w:name="8XReviewedConcurredApprovedBy" w:val=" "/>
    <w:docVar w:name="8YReviewedConcurredApprovedBy" w:val=" "/>
    <w:docVar w:name="8ZReviewedConcurredApprovedBy" w:val=" "/>
    <w:docVar w:name="9ARCADate" w:val=" "/>
    <w:docVar w:name="9BRCADate" w:val=" "/>
    <w:docVar w:name="9CRCADate" w:val=" "/>
    <w:docVar w:name="9DRCADate" w:val=" "/>
    <w:docVar w:name="9ERCADate" w:val=" "/>
    <w:docVar w:name="9FRCADate" w:val=" "/>
    <w:docVar w:name="9GRCADate" w:val=" "/>
    <w:docVar w:name="9HRCADate" w:val=" "/>
    <w:docVar w:name="9IRCADate" w:val=" "/>
    <w:docVar w:name="9JRCADate" w:val=" "/>
    <w:docVar w:name="9KRCADate" w:val=" "/>
    <w:docVar w:name="9LRCADate" w:val=" "/>
    <w:docVar w:name="9MRCADate" w:val=" "/>
    <w:docVar w:name="9NRCADate" w:val=" "/>
    <w:docVar w:name="9ORCADate" w:val=" "/>
    <w:docVar w:name="9PRCADate" w:val=" "/>
    <w:docVar w:name="9QRCADate" w:val=" "/>
    <w:docVar w:name="9RRCADate" w:val=" "/>
    <w:docVar w:name="9SRCADate" w:val=" "/>
    <w:docVar w:name="9TRCADate" w:val=" "/>
    <w:docVar w:name="9URCADate" w:val=" "/>
    <w:docVar w:name="9VRCADate" w:val=" "/>
    <w:docVar w:name="9WRCADate" w:val=" "/>
    <w:docVar w:name="9XRCADate" w:val=" "/>
    <w:docVar w:name="9YRCADate" w:val=" "/>
    <w:docVar w:name="9ZRCADate" w:val=" "/>
    <w:docVar w:name="Page12" w:val="rh_3712766"/>
    <w:docVar w:name="Page12c" w:val="1"/>
    <w:docVar w:name="Page13" w:val="rh_1991647"/>
    <w:docVar w:name="Page13c" w:val="1"/>
    <w:docVar w:name="Page14" w:val="rh_2452709"/>
    <w:docVar w:name="Page14c" w:val="1"/>
    <w:docVar w:name="Page15" w:val="rh_9553148"/>
    <w:docVar w:name="Page15c" w:val="1"/>
    <w:docVar w:name="Page16" w:val="rh_9677118"/>
    <w:docVar w:name="Page16c" w:val="1"/>
    <w:docVar w:name="Page17" w:val="rh_4405155"/>
    <w:docVar w:name="Page17c" w:val="1"/>
    <w:docVar w:name="Page18" w:val="rh_6797931"/>
    <w:docVar w:name="Page18c" w:val="1"/>
    <w:docVar w:name="Page19" w:val="rh_4265106"/>
    <w:docVar w:name="Page19c" w:val="1"/>
    <w:docVar w:name="Page20" w:val="rh_4802886"/>
    <w:docVar w:name="Page20c" w:val="1"/>
    <w:docVar w:name="Page21" w:val="rh_3748480"/>
    <w:docVar w:name="Page21c" w:val="1"/>
    <w:docVar w:name="Page22" w:val="rh_7111745"/>
    <w:docVar w:name="Page22c" w:val="1"/>
    <w:docVar w:name="Page23" w:val="rh_0798660"/>
    <w:docVar w:name="Page23c" w:val="1"/>
    <w:docVar w:name="Page24" w:val="rh_5284642"/>
    <w:docVar w:name="Page24c" w:val="1"/>
    <w:docVar w:name="S_N_A/A 12 Bullet" w:val="1"/>
    <w:docVar w:name="S_N_A/A 12 Center" w:val="1"/>
    <w:docVar w:name="S_N_A/A 12 Left" w:val="1"/>
    <w:docVar w:name="S_N_A/A 12 List 1" w:val="1"/>
    <w:docVar w:name="S_N_A/A 12 List 2" w:val="1"/>
    <w:docVar w:name="S_N_A/A Action Step 1" w:val="1"/>
    <w:docVar w:name="S_N_A/A Action Step 1 Bullet" w:val="1"/>
    <w:docVar w:name="S_N_A/A Action Step 1 Bullet PK" w:val="1"/>
    <w:docVar w:name="S_N_A/A Action Step 1 List" w:val="1"/>
    <w:docVar w:name="S_N_A/A Action Step 1 List PK" w:val="1"/>
    <w:docVar w:name="S_N_A/A Action Step 1 ListBullet" w:val="1"/>
    <w:docVar w:name="S_N_A/A Action Step 1 ListBullet PK" w:val="1"/>
    <w:docVar w:name="S_N_A/A Action Step 1 NoNumber" w:val="1"/>
    <w:docVar w:name="S_N_A/A Action Step 1 PK" w:val="1"/>
    <w:docVar w:name="S_N_A/A Action Step 1 PK NoNumber" w:val="1"/>
    <w:docVar w:name="S_N_A/A Action Step 2" w:val="1"/>
    <w:docVar w:name="S_N_A/A Action Step 2 Bullet" w:val="1"/>
    <w:docVar w:name="S_N_A/A Action Step 2 Bullet PK" w:val="1"/>
    <w:docVar w:name="S_N_A/A Action Step 2 List" w:val="1"/>
    <w:docVar w:name="S_N_A/A Action Step 2 List PK" w:val="1"/>
    <w:docVar w:name="S_N_A/A Action Step 2 ListBullet" w:val="1"/>
    <w:docVar w:name="S_N_A/A Action Step 2 ListBullet PK" w:val="1"/>
    <w:docVar w:name="S_N_A/A Action Step 2 NoNumber" w:val="1"/>
    <w:docVar w:name="S_N_A/A Action Step 2 PK" w:val="1"/>
    <w:docVar w:name="S_N_A/A Action Step 2 PK NoNumber" w:val="1"/>
    <w:docVar w:name="S_N_A/A Action Step 3" w:val="1"/>
    <w:docVar w:name="S_N_A/A Action Step 3 Bullet" w:val="1"/>
    <w:docVar w:name="S_N_A/A Action Step 3 Bullet PK" w:val="1"/>
    <w:docVar w:name="S_N_A/A Action Step 3 List" w:val="1"/>
    <w:docVar w:name="S_N_A/A Action Step 3 List PK" w:val="1"/>
    <w:docVar w:name="S_N_A/A Action Step 3 ListBullet" w:val="1"/>
    <w:docVar w:name="S_N_A/A Action Step 3 ListBullet PK" w:val="1"/>
    <w:docVar w:name="S_N_A/A Action Step 3 NoNumber" w:val="1"/>
    <w:docVar w:name="S_N_A/A Action Step 3 PK" w:val="1"/>
    <w:docVar w:name="S_N_A/A Action Step 3 PK NoNumber" w:val="1"/>
    <w:docVar w:name="S_N_A/A Page Number" w:val="1"/>
    <w:docVar w:name="S_N_A/A Role" w:val="1"/>
    <w:docVar w:name="S_N_A/A Section" w:val="1"/>
    <w:docVar w:name="S_N_A/A Section Body" w:val="1"/>
    <w:docVar w:name="S_N_A/A Section Bullet" w:val="1"/>
    <w:docVar w:name="S_N_A/A Section Graphic" w:val="1"/>
    <w:docVar w:name="S_N_A/A Section List 1" w:val="1"/>
    <w:docVar w:name="S_N_A/A Section List 1 NoNumber" w:val="1"/>
    <w:docVar w:name="S_N_A/A Section List 2" w:val="1"/>
    <w:docVar w:name="S_N_A/A Section List 2 NoNumber" w:val="1"/>
    <w:docVar w:name="S_N_A/A Section List 3" w:val="1"/>
    <w:docVar w:name="S_N_A/A Section List 3 NoNumber" w:val="1"/>
    <w:docVar w:name="S_N_A/A Section List 4" w:val="1"/>
    <w:docVar w:name="S_N_A/A Section List 4 NoNumber" w:val="1"/>
    <w:docVar w:name="S_N_A/A Section Table Spacer" w:val="1"/>
    <w:docVar w:name="S_N_A/A Section Table Spacer SMALL" w:val="1"/>
    <w:docVar w:name="S_N_A/A Sequence Number" w:val="1"/>
    <w:docVar w:name="S_N_A/A SubSection" w:val="1"/>
    <w:docVar w:name="S_N_A/A SubSubSection" w:val="1"/>
    <w:docVar w:name="S_N_A/A Title" w:val="1"/>
    <w:docVar w:name="S_N_ACSignOff" w:val="2"/>
    <w:docVar w:name="S_N_Action Step 1" w:val="1"/>
    <w:docVar w:name="S_N_Action Step 1 Bullet" w:val="1"/>
    <w:docVar w:name="S_N_Action Step 1 Bullet PK" w:val="1"/>
    <w:docVar w:name="S_N_Action Step 1 List" w:val="1"/>
    <w:docVar w:name="S_N_Action Step 1 List PK" w:val="1"/>
    <w:docVar w:name="S_N_Action Step 1 ListBullet" w:val="1"/>
    <w:docVar w:name="S_N_Action Step 1 ListBullet PK" w:val="1"/>
    <w:docVar w:name="S_N_Action Step 1 NoNumber" w:val="1"/>
    <w:docVar w:name="S_N_Action Step 1 PK" w:val="1"/>
    <w:docVar w:name="S_N_Action Step 1 PK NoNumber" w:val="1"/>
    <w:docVar w:name="S_N_Action Step 2" w:val="1"/>
    <w:docVar w:name="S_N_Action Step 2 Bullet" w:val="1"/>
    <w:docVar w:name="S_N_Action Step 2 Bullet PK" w:val="1"/>
    <w:docVar w:name="S_N_Action Step 2 List" w:val="1"/>
    <w:docVar w:name="S_N_Action Step 2 List PK" w:val="1"/>
    <w:docVar w:name="S_N_Action Step 2 ListBullet" w:val="1"/>
    <w:docVar w:name="S_N_Action Step 2 ListBullet PK" w:val="1"/>
    <w:docVar w:name="S_N_Action Step 2 NoNumber" w:val="1"/>
    <w:docVar w:name="S_N_Action Step 2 PK" w:val="1"/>
    <w:docVar w:name="S_N_Action Step 2 PK NoNumber" w:val="1"/>
    <w:docVar w:name="S_N_Action Step 3" w:val="1"/>
    <w:docVar w:name="S_N_Action Step 3 Bullet" w:val="1"/>
    <w:docVar w:name="S_N_Action Step 3 Bullet PK" w:val="1"/>
    <w:docVar w:name="S_N_Action Step 3 List" w:val="1"/>
    <w:docVar w:name="S_N_Action Step 3 List PK" w:val="1"/>
    <w:docVar w:name="S_N_Action Step 3 ListBullet" w:val="1"/>
    <w:docVar w:name="S_N_Action Step 3 ListBullet PK" w:val="1"/>
    <w:docVar w:name="S_N_Action Step 3 NoNumber" w:val="1"/>
    <w:docVar w:name="S_N_Action Step 3 PK" w:val="1"/>
    <w:docVar w:name="S_N_Action Step 3 PK NoNumber" w:val="1"/>
    <w:docVar w:name="S_N_Bold" w:val="2"/>
    <w:docVar w:name="S_N_CheckBoxID" w:val="2"/>
    <w:docVar w:name="S_N_Commitment" w:val="2"/>
    <w:docVar w:name="S_N_Computer Style" w:val="2"/>
    <w:docVar w:name="S_N_covercenterBold" w:val="1"/>
    <w:docVar w:name="S_N_covercenterBold12plus2" w:val="1"/>
    <w:docVar w:name="S_N_covercenterNotBold" w:val="1"/>
    <w:docVar w:name="S_N_coverleftNotBold" w:val="1"/>
    <w:docVar w:name="S_N_Critical Step" w:val="1"/>
    <w:docVar w:name="S_N_EndOfDocEndOfSection" w:val="1"/>
    <w:docVar w:name="S_N_Equation Center" w:val="1"/>
    <w:docVar w:name="S_N_Equation Left" w:val="1"/>
    <w:docVar w:name="S_N_Equation Right" w:val="1"/>
    <w:docVar w:name="S_N_Floating Head" w:val="1"/>
    <w:docVar w:name="S_N_HeaderColumn1" w:val="1"/>
    <w:docVar w:name="S_N_HeaderColumn2" w:val="1"/>
    <w:docVar w:name="S_N_HeaderColumn3" w:val="1"/>
    <w:docVar w:name="S_N_Hold Point" w:val="1"/>
    <w:docVar w:name="S_N_Italic" w:val="2"/>
    <w:docVar w:name="S_N_Italic and Bold" w:val="2"/>
    <w:docVar w:name="S_N_Performer" w:val="1"/>
    <w:docVar w:name="S_N_QMDS" w:val="1"/>
    <w:docVar w:name="S_N_Restart A/A 12 List 1" w:val="1"/>
    <w:docVar w:name="S_N_Restart A/A Section List 1" w:val="1"/>
    <w:docVar w:name="S_N_Restart Section List 1" w:val="1"/>
    <w:docVar w:name="S_N_Restart Table 10 List 1" w:val="1"/>
    <w:docVar w:name="S_N_Restart Table 11 List 1" w:val="1"/>
    <w:docVar w:name="S_N_Restart Table 12 List 1" w:val="1"/>
    <w:docVar w:name="S_N_Restart Table 6 List 1" w:val="1"/>
    <w:docVar w:name="S_N_Restart Table 7 List 1" w:val="1"/>
    <w:docVar w:name="S_N_Restart Table 8 List 1" w:val="1"/>
    <w:docVar w:name="S_N_Restart Table 9 List 1" w:val="1"/>
    <w:docVar w:name="S_N_RevLogHead" w:val="1"/>
    <w:docVar w:name="S_N_RevLogSubHeader" w:val="1"/>
    <w:docVar w:name="S_N_RevLogText" w:val="1"/>
    <w:docVar w:name="S_N_Role" w:val="1"/>
    <w:docVar w:name="S_N_Roman Numerals" w:val="2"/>
    <w:docVar w:name="S_N_Section" w:val="1"/>
    <w:docVar w:name="S_N_Section Body" w:val="1"/>
    <w:docVar w:name="S_N_Section Bullet" w:val="1"/>
    <w:docVar w:name="S_N_Section Graphic" w:val="1"/>
    <w:docVar w:name="S_N_Section List 1" w:val="1"/>
    <w:docVar w:name="S_N_Section List 1 NoNumber" w:val="1"/>
    <w:docVar w:name="S_N_Section List 2" w:val="1"/>
    <w:docVar w:name="S_N_Section List 2 NoNumber" w:val="1"/>
    <w:docVar w:name="S_N_Section List 3" w:val="1"/>
    <w:docVar w:name="S_N_Section List 3 NoNumber" w:val="1"/>
    <w:docVar w:name="S_N_Section List 4" w:val="1"/>
    <w:docVar w:name="S_N_Section List 4 NoNumber" w:val="1"/>
    <w:docVar w:name="S_N_Section Table Spacer" w:val="1"/>
    <w:docVar w:name="S_N_Section Table Spacer SMALL" w:val="1"/>
    <w:docVar w:name="S_N_Site/Org Specific" w:val="1"/>
    <w:docVar w:name="S_N_SourceNotes" w:val="1"/>
    <w:docVar w:name="S_N_Special Message Bullet" w:val="1"/>
    <w:docVar w:name="S_N_Special Message Bullet 10 pt" w:val="1"/>
    <w:docVar w:name="S_N_Special Message Bullet 8 pt" w:val="1"/>
    <w:docVar w:name="S_N_Special Message Head" w:val="1"/>
    <w:docVar w:name="S_N_Special Message Head 10 pt" w:val="1"/>
    <w:docVar w:name="S_N_Special Message Head 8 pt" w:val="1"/>
    <w:docVar w:name="S_N_Special Message List" w:val="1"/>
    <w:docVar w:name="S_N_Special Message List 10 pt" w:val="1"/>
    <w:docVar w:name="S_N_Special Message List 8 pt" w:val="1"/>
    <w:docVar w:name="S_N_Special Message Text" w:val="1"/>
    <w:docVar w:name="S_N_Special Message Text 10 pt" w:val="1"/>
    <w:docVar w:name="S_N_Special Message Text 8 pt" w:val="1"/>
    <w:docVar w:name="S_N_Subscript" w:val="2"/>
    <w:docVar w:name="S_N_SubSection" w:val="1"/>
    <w:docVar w:name="S_N_SubSubSection" w:val="1"/>
    <w:docVar w:name="S_N_Superscript" w:val="2"/>
    <w:docVar w:name="S_N_Table 10 Bullet" w:val="1"/>
    <w:docVar w:name="S_N_Table 10 Center" w:val="1"/>
    <w:docVar w:name="S_N_Table 10 Center Bold" w:val="1"/>
    <w:docVar w:name="S_N_Table 10 Left" w:val="1"/>
    <w:docVar w:name="S_N_Table 10 List 1" w:val="1"/>
    <w:docVar w:name="S_N_Table 10 List 1 Manual" w:val="1"/>
    <w:docVar w:name="S_N_Table 10 List 2" w:val="1"/>
    <w:docVar w:name="S_N_Table 10 List 2 Manual" w:val="1"/>
    <w:docVar w:name="S_N_Table 10 Right" w:val="1"/>
    <w:docVar w:name="S_N_Table 11 Bullet" w:val="1"/>
    <w:docVar w:name="S_N_Table 11 Center" w:val="1"/>
    <w:docVar w:name="S_N_Table 11 Center Bold" w:val="1"/>
    <w:docVar w:name="S_N_Table 11 Left" w:val="1"/>
    <w:docVar w:name="S_N_Table 11 List 1" w:val="1"/>
    <w:docVar w:name="S_N_Table 11 List 1 Manual" w:val="1"/>
    <w:docVar w:name="S_N_Table 11 List 2" w:val="1"/>
    <w:docVar w:name="S_N_Table 11 List 2 Manual" w:val="1"/>
    <w:docVar w:name="S_N_Table 11 Right" w:val="1"/>
    <w:docVar w:name="S_N_Table 12 Bullet" w:val="1"/>
    <w:docVar w:name="S_N_Table 12 Center" w:val="1"/>
    <w:docVar w:name="S_N_Table 12 Center Bold" w:val="1"/>
    <w:docVar w:name="S_N_Table 12 Left" w:val="1"/>
    <w:docVar w:name="S_N_Table 12 List 1" w:val="1"/>
    <w:docVar w:name="S_N_Table 12 List 1 Manual" w:val="1"/>
    <w:docVar w:name="S_N_Table 12 List 2" w:val="1"/>
    <w:docVar w:name="S_N_Table 12 List 2 Manual" w:val="1"/>
    <w:docVar w:name="S_N_Table 12 Right" w:val="1"/>
    <w:docVar w:name="S_N_Table 6 Bullet" w:val="1"/>
    <w:docVar w:name="S_N_Table 6 Center" w:val="1"/>
    <w:docVar w:name="S_N_Table 6 Center Bold" w:val="1"/>
    <w:docVar w:name="S_N_Table 6 Left" w:val="1"/>
    <w:docVar w:name="S_N_Table 6 List 1" w:val="1"/>
    <w:docVar w:name="S_N_Table 6 List 1 Manual" w:val="1"/>
    <w:docVar w:name="S_N_Table 6 List 2" w:val="1"/>
    <w:docVar w:name="S_N_Table 6 List 2 Manual" w:val="1"/>
    <w:docVar w:name="S_N_Table 6 Right" w:val="1"/>
    <w:docVar w:name="S_N_Table 7 Bullet" w:val="1"/>
    <w:docVar w:name="S_N_Table 7 Center" w:val="1"/>
    <w:docVar w:name="S_N_Table 7 Center Bold" w:val="1"/>
    <w:docVar w:name="S_N_Table 7 Left" w:val="1"/>
    <w:docVar w:name="S_N_Table 7 List 1" w:val="1"/>
    <w:docVar w:name="S_N_Table 7 List 1 Manual" w:val="1"/>
    <w:docVar w:name="S_N_Table 7 List 2" w:val="1"/>
    <w:docVar w:name="S_N_Table 7 List 2 Manual" w:val="1"/>
    <w:docVar w:name="S_N_Table 7 Right" w:val="1"/>
    <w:docVar w:name="S_N_Table 8 Bullet" w:val="1"/>
    <w:docVar w:name="S_N_Table 8 Center" w:val="1"/>
    <w:docVar w:name="S_N_Table 8 Center Bold" w:val="1"/>
    <w:docVar w:name="S_N_Table 8 Left" w:val="1"/>
    <w:docVar w:name="S_N_Table 8 List 1" w:val="1"/>
    <w:docVar w:name="S_N_Table 8 List 1 Manual" w:val="1"/>
    <w:docVar w:name="S_N_Table 8 List 2" w:val="1"/>
    <w:docVar w:name="S_N_Table 8 List 2 Manual" w:val="1"/>
    <w:docVar w:name="S_N_Table 8 Right" w:val="1"/>
    <w:docVar w:name="S_N_Table 9 Bullet" w:val="1"/>
    <w:docVar w:name="S_N_Table 9 Center" w:val="1"/>
    <w:docVar w:name="S_N_Table 9 Center Bold" w:val="1"/>
    <w:docVar w:name="S_N_Table 9 Left" w:val="1"/>
    <w:docVar w:name="S_N_Table 9 List 1" w:val="1"/>
    <w:docVar w:name="S_N_Table 9 List 1 Manual" w:val="1"/>
    <w:docVar w:name="S_N_Table 9 List 2" w:val="1"/>
    <w:docVar w:name="S_N_Table 9 List 2 Manual" w:val="1"/>
    <w:docVar w:name="S_N_Table 9 Right" w:val="1"/>
    <w:docVar w:name="S_N_Table of Contents Head" w:val="1"/>
    <w:docVar w:name="S_N_Term" w:val="2"/>
    <w:docVar w:name="S_N_TextBox 10 Center" w:val="1"/>
    <w:docVar w:name="S_N_TextBox 10 Left" w:val="1"/>
    <w:docVar w:name="S_N_TextBox 12 Center" w:val="1"/>
    <w:docVar w:name="S_N_TextBox 12 Left" w:val="1"/>
    <w:docVar w:name="S_N_TextBox 6 Center" w:val="1"/>
    <w:docVar w:name="S_N_TextBox 6 Left" w:val="1"/>
    <w:docVar w:name="S_N_TextBox 6.5 Center" w:val="1"/>
    <w:docVar w:name="S_N_TextBox 6.5 Left" w:val="1"/>
    <w:docVar w:name="S_N_TextBox 7 Center" w:val="1"/>
    <w:docVar w:name="S_N_TextBox 7 Left" w:val="1"/>
    <w:docVar w:name="S_N_TextBox 7.5 Center" w:val="1"/>
    <w:docVar w:name="S_N_TextBox 7.5 Left" w:val="1"/>
    <w:docVar w:name="S_N_TextBox 8 Center" w:val="1"/>
    <w:docVar w:name="S_N_TextBox 8 Left" w:val="1"/>
    <w:docVar w:name="S_N_Underline" w:val="2"/>
    <w:docVar w:name="S_N_Underline and Bold" w:val="2"/>
    <w:docVar w:name="S_N_Watermark1" w:val="1"/>
    <w:docVar w:name="S_N_Watermark2" w:val="1"/>
    <w:docVar w:name="S_N_Watermark3" w:val="1"/>
    <w:docVar w:name="XXTemplateType" w:val="Technical Procedure.dotm"/>
    <w:docVar w:name="XXTemplateVersion" w:val="10.0"/>
  </w:docVars>
  <w:rsids>
    <w:rsidRoot w:val="000273DC"/>
    <w:rsid w:val="00000215"/>
    <w:rsid w:val="000029C4"/>
    <w:rsid w:val="00003781"/>
    <w:rsid w:val="00004FFF"/>
    <w:rsid w:val="000150EF"/>
    <w:rsid w:val="00017E1F"/>
    <w:rsid w:val="00021ECB"/>
    <w:rsid w:val="000273DC"/>
    <w:rsid w:val="00027FE4"/>
    <w:rsid w:val="00030AD7"/>
    <w:rsid w:val="00033B7C"/>
    <w:rsid w:val="00034A8B"/>
    <w:rsid w:val="000375F3"/>
    <w:rsid w:val="00044D97"/>
    <w:rsid w:val="0004640A"/>
    <w:rsid w:val="000637B1"/>
    <w:rsid w:val="00066F10"/>
    <w:rsid w:val="0006785B"/>
    <w:rsid w:val="00073A57"/>
    <w:rsid w:val="00074B42"/>
    <w:rsid w:val="00074CB0"/>
    <w:rsid w:val="000771AB"/>
    <w:rsid w:val="00080DFA"/>
    <w:rsid w:val="00086885"/>
    <w:rsid w:val="00086CCA"/>
    <w:rsid w:val="000871A9"/>
    <w:rsid w:val="00087D00"/>
    <w:rsid w:val="000A2A64"/>
    <w:rsid w:val="000A34F5"/>
    <w:rsid w:val="000A626F"/>
    <w:rsid w:val="000B23A0"/>
    <w:rsid w:val="000B4D5F"/>
    <w:rsid w:val="000B5895"/>
    <w:rsid w:val="000B5954"/>
    <w:rsid w:val="000B5C9F"/>
    <w:rsid w:val="000B7D62"/>
    <w:rsid w:val="000C1686"/>
    <w:rsid w:val="000C661D"/>
    <w:rsid w:val="000D1378"/>
    <w:rsid w:val="000D2F12"/>
    <w:rsid w:val="000D4539"/>
    <w:rsid w:val="000D60C4"/>
    <w:rsid w:val="000E427A"/>
    <w:rsid w:val="000E4819"/>
    <w:rsid w:val="000F4EDD"/>
    <w:rsid w:val="00103BC4"/>
    <w:rsid w:val="00110763"/>
    <w:rsid w:val="00116FD4"/>
    <w:rsid w:val="00122DBB"/>
    <w:rsid w:val="00123777"/>
    <w:rsid w:val="001272CB"/>
    <w:rsid w:val="001276AA"/>
    <w:rsid w:val="00140F02"/>
    <w:rsid w:val="00142180"/>
    <w:rsid w:val="00142459"/>
    <w:rsid w:val="001440D6"/>
    <w:rsid w:val="001535E8"/>
    <w:rsid w:val="00155E1D"/>
    <w:rsid w:val="00155EE9"/>
    <w:rsid w:val="001575BA"/>
    <w:rsid w:val="00161C9E"/>
    <w:rsid w:val="00164C3A"/>
    <w:rsid w:val="00164FBB"/>
    <w:rsid w:val="00167073"/>
    <w:rsid w:val="00174280"/>
    <w:rsid w:val="001755AC"/>
    <w:rsid w:val="00175BCB"/>
    <w:rsid w:val="00177462"/>
    <w:rsid w:val="00177FA4"/>
    <w:rsid w:val="00180DA9"/>
    <w:rsid w:val="00184FC2"/>
    <w:rsid w:val="001974AE"/>
    <w:rsid w:val="001A00E8"/>
    <w:rsid w:val="001A310A"/>
    <w:rsid w:val="001B0EA7"/>
    <w:rsid w:val="001B64AB"/>
    <w:rsid w:val="001B7EF7"/>
    <w:rsid w:val="001C0A4E"/>
    <w:rsid w:val="001C143F"/>
    <w:rsid w:val="001C2639"/>
    <w:rsid w:val="001C7837"/>
    <w:rsid w:val="001D0847"/>
    <w:rsid w:val="001D1E3F"/>
    <w:rsid w:val="001D4406"/>
    <w:rsid w:val="001D4682"/>
    <w:rsid w:val="001E155D"/>
    <w:rsid w:val="001E23E0"/>
    <w:rsid w:val="001E275B"/>
    <w:rsid w:val="002004BF"/>
    <w:rsid w:val="00205727"/>
    <w:rsid w:val="002169EA"/>
    <w:rsid w:val="002215F5"/>
    <w:rsid w:val="00222905"/>
    <w:rsid w:val="00222F3B"/>
    <w:rsid w:val="0023262D"/>
    <w:rsid w:val="00242E93"/>
    <w:rsid w:val="00242F9D"/>
    <w:rsid w:val="00243648"/>
    <w:rsid w:val="002444C3"/>
    <w:rsid w:val="00254C0C"/>
    <w:rsid w:val="00257575"/>
    <w:rsid w:val="0026177A"/>
    <w:rsid w:val="00264A74"/>
    <w:rsid w:val="00265705"/>
    <w:rsid w:val="00267592"/>
    <w:rsid w:val="00272914"/>
    <w:rsid w:val="002745DF"/>
    <w:rsid w:val="00280478"/>
    <w:rsid w:val="002813AB"/>
    <w:rsid w:val="00283757"/>
    <w:rsid w:val="00290721"/>
    <w:rsid w:val="0029233D"/>
    <w:rsid w:val="00295A33"/>
    <w:rsid w:val="002976D9"/>
    <w:rsid w:val="002A3780"/>
    <w:rsid w:val="002A774A"/>
    <w:rsid w:val="002B1238"/>
    <w:rsid w:val="002B1750"/>
    <w:rsid w:val="002B4C31"/>
    <w:rsid w:val="002B5DF1"/>
    <w:rsid w:val="002B7272"/>
    <w:rsid w:val="002D204D"/>
    <w:rsid w:val="002D61C3"/>
    <w:rsid w:val="002E6A3E"/>
    <w:rsid w:val="002F25EE"/>
    <w:rsid w:val="002F2EF3"/>
    <w:rsid w:val="002F6981"/>
    <w:rsid w:val="00300F6C"/>
    <w:rsid w:val="00310BF9"/>
    <w:rsid w:val="0031256B"/>
    <w:rsid w:val="00312DA0"/>
    <w:rsid w:val="00325823"/>
    <w:rsid w:val="00327F8D"/>
    <w:rsid w:val="003316C5"/>
    <w:rsid w:val="00331EC6"/>
    <w:rsid w:val="00332302"/>
    <w:rsid w:val="003325F8"/>
    <w:rsid w:val="0033525E"/>
    <w:rsid w:val="003356FA"/>
    <w:rsid w:val="00361A17"/>
    <w:rsid w:val="00363B19"/>
    <w:rsid w:val="003652DB"/>
    <w:rsid w:val="003658EB"/>
    <w:rsid w:val="003759BA"/>
    <w:rsid w:val="00383662"/>
    <w:rsid w:val="00390DA4"/>
    <w:rsid w:val="003940A0"/>
    <w:rsid w:val="00397668"/>
    <w:rsid w:val="003A0E5F"/>
    <w:rsid w:val="003A1DD8"/>
    <w:rsid w:val="003A251E"/>
    <w:rsid w:val="003A6EEE"/>
    <w:rsid w:val="003A792D"/>
    <w:rsid w:val="003B515E"/>
    <w:rsid w:val="003C142D"/>
    <w:rsid w:val="003C3343"/>
    <w:rsid w:val="003C59A2"/>
    <w:rsid w:val="003D1AB7"/>
    <w:rsid w:val="003D2E29"/>
    <w:rsid w:val="003D6E74"/>
    <w:rsid w:val="003E6498"/>
    <w:rsid w:val="003E713B"/>
    <w:rsid w:val="003E79FB"/>
    <w:rsid w:val="003F266B"/>
    <w:rsid w:val="003F5776"/>
    <w:rsid w:val="003F7E6C"/>
    <w:rsid w:val="00401571"/>
    <w:rsid w:val="00403665"/>
    <w:rsid w:val="0040374F"/>
    <w:rsid w:val="00403C0A"/>
    <w:rsid w:val="004073DD"/>
    <w:rsid w:val="0040799A"/>
    <w:rsid w:val="00412A65"/>
    <w:rsid w:val="00421482"/>
    <w:rsid w:val="004231EC"/>
    <w:rsid w:val="0042334E"/>
    <w:rsid w:val="00423A86"/>
    <w:rsid w:val="004253BA"/>
    <w:rsid w:val="00433E58"/>
    <w:rsid w:val="0043404D"/>
    <w:rsid w:val="00437933"/>
    <w:rsid w:val="00440EE9"/>
    <w:rsid w:val="0044221D"/>
    <w:rsid w:val="004437A6"/>
    <w:rsid w:val="004440B8"/>
    <w:rsid w:val="00447F9B"/>
    <w:rsid w:val="00452D8C"/>
    <w:rsid w:val="00453D3F"/>
    <w:rsid w:val="0045453E"/>
    <w:rsid w:val="00456BE6"/>
    <w:rsid w:val="0046319D"/>
    <w:rsid w:val="0046379E"/>
    <w:rsid w:val="004661CD"/>
    <w:rsid w:val="00467D77"/>
    <w:rsid w:val="00471074"/>
    <w:rsid w:val="00472D74"/>
    <w:rsid w:val="00474800"/>
    <w:rsid w:val="004755FE"/>
    <w:rsid w:val="00476316"/>
    <w:rsid w:val="00476DFC"/>
    <w:rsid w:val="00496E92"/>
    <w:rsid w:val="0049774F"/>
    <w:rsid w:val="004A35A2"/>
    <w:rsid w:val="004A3FDA"/>
    <w:rsid w:val="004B027F"/>
    <w:rsid w:val="004B5FFB"/>
    <w:rsid w:val="004C1B2E"/>
    <w:rsid w:val="004C23A1"/>
    <w:rsid w:val="004D0FF3"/>
    <w:rsid w:val="004D4933"/>
    <w:rsid w:val="004D509B"/>
    <w:rsid w:val="004E04C4"/>
    <w:rsid w:val="004E194D"/>
    <w:rsid w:val="004E1A53"/>
    <w:rsid w:val="004E2973"/>
    <w:rsid w:val="004E69C5"/>
    <w:rsid w:val="004F0A98"/>
    <w:rsid w:val="004F4DF1"/>
    <w:rsid w:val="004F78E6"/>
    <w:rsid w:val="00501EE4"/>
    <w:rsid w:val="005028AB"/>
    <w:rsid w:val="0050307E"/>
    <w:rsid w:val="00507D1D"/>
    <w:rsid w:val="00510FC3"/>
    <w:rsid w:val="00512CD9"/>
    <w:rsid w:val="005205D3"/>
    <w:rsid w:val="00520730"/>
    <w:rsid w:val="00521EDE"/>
    <w:rsid w:val="00522C94"/>
    <w:rsid w:val="00530C2A"/>
    <w:rsid w:val="005341F7"/>
    <w:rsid w:val="00536B52"/>
    <w:rsid w:val="00537A84"/>
    <w:rsid w:val="005416C9"/>
    <w:rsid w:val="00544AB5"/>
    <w:rsid w:val="00547799"/>
    <w:rsid w:val="00547845"/>
    <w:rsid w:val="005620B6"/>
    <w:rsid w:val="0056696F"/>
    <w:rsid w:val="005676D0"/>
    <w:rsid w:val="00575911"/>
    <w:rsid w:val="0057777B"/>
    <w:rsid w:val="00584BD8"/>
    <w:rsid w:val="00587EDC"/>
    <w:rsid w:val="00593F07"/>
    <w:rsid w:val="00594B68"/>
    <w:rsid w:val="00595AD5"/>
    <w:rsid w:val="00596423"/>
    <w:rsid w:val="00597CB9"/>
    <w:rsid w:val="005A6802"/>
    <w:rsid w:val="005B3894"/>
    <w:rsid w:val="005C1340"/>
    <w:rsid w:val="005C5B1F"/>
    <w:rsid w:val="005D3068"/>
    <w:rsid w:val="005D493B"/>
    <w:rsid w:val="005E2FA6"/>
    <w:rsid w:val="005E3558"/>
    <w:rsid w:val="005E67EB"/>
    <w:rsid w:val="005E753F"/>
    <w:rsid w:val="005F3B92"/>
    <w:rsid w:val="005F7211"/>
    <w:rsid w:val="006008BC"/>
    <w:rsid w:val="00601993"/>
    <w:rsid w:val="00602E41"/>
    <w:rsid w:val="00603197"/>
    <w:rsid w:val="006045D8"/>
    <w:rsid w:val="0062089F"/>
    <w:rsid w:val="006221A4"/>
    <w:rsid w:val="00623AEA"/>
    <w:rsid w:val="0062570E"/>
    <w:rsid w:val="00626069"/>
    <w:rsid w:val="00626BCC"/>
    <w:rsid w:val="006304F9"/>
    <w:rsid w:val="00637267"/>
    <w:rsid w:val="00637893"/>
    <w:rsid w:val="00642047"/>
    <w:rsid w:val="00643BAC"/>
    <w:rsid w:val="00644575"/>
    <w:rsid w:val="006445CA"/>
    <w:rsid w:val="00644CDC"/>
    <w:rsid w:val="0065054B"/>
    <w:rsid w:val="00650780"/>
    <w:rsid w:val="00654D12"/>
    <w:rsid w:val="00664D83"/>
    <w:rsid w:val="00670AAE"/>
    <w:rsid w:val="00671708"/>
    <w:rsid w:val="00671F11"/>
    <w:rsid w:val="00674A20"/>
    <w:rsid w:val="00682FCF"/>
    <w:rsid w:val="00687208"/>
    <w:rsid w:val="00695E60"/>
    <w:rsid w:val="006A185F"/>
    <w:rsid w:val="006A3297"/>
    <w:rsid w:val="006A7757"/>
    <w:rsid w:val="006A7D4A"/>
    <w:rsid w:val="006B1EEF"/>
    <w:rsid w:val="006C275B"/>
    <w:rsid w:val="006C71FF"/>
    <w:rsid w:val="006D2E0F"/>
    <w:rsid w:val="006D30FB"/>
    <w:rsid w:val="006F020E"/>
    <w:rsid w:val="006F3DAD"/>
    <w:rsid w:val="006F54A4"/>
    <w:rsid w:val="006F7548"/>
    <w:rsid w:val="006F7D02"/>
    <w:rsid w:val="006F7D2A"/>
    <w:rsid w:val="00704240"/>
    <w:rsid w:val="007130F3"/>
    <w:rsid w:val="00722934"/>
    <w:rsid w:val="00724EDF"/>
    <w:rsid w:val="00726ACB"/>
    <w:rsid w:val="00727876"/>
    <w:rsid w:val="0073116D"/>
    <w:rsid w:val="00732E2A"/>
    <w:rsid w:val="0073322C"/>
    <w:rsid w:val="00733C04"/>
    <w:rsid w:val="00733EBF"/>
    <w:rsid w:val="0073532E"/>
    <w:rsid w:val="00740834"/>
    <w:rsid w:val="00740AD7"/>
    <w:rsid w:val="007459E0"/>
    <w:rsid w:val="0074705F"/>
    <w:rsid w:val="007523C8"/>
    <w:rsid w:val="00754B53"/>
    <w:rsid w:val="00762C1F"/>
    <w:rsid w:val="00771E75"/>
    <w:rsid w:val="0077223B"/>
    <w:rsid w:val="007768E8"/>
    <w:rsid w:val="00780758"/>
    <w:rsid w:val="00783990"/>
    <w:rsid w:val="007869B8"/>
    <w:rsid w:val="00797680"/>
    <w:rsid w:val="007A0EC7"/>
    <w:rsid w:val="007A4435"/>
    <w:rsid w:val="007A67E9"/>
    <w:rsid w:val="007A6B4F"/>
    <w:rsid w:val="007A7E2A"/>
    <w:rsid w:val="007B54ED"/>
    <w:rsid w:val="007C1A47"/>
    <w:rsid w:val="007C3C7B"/>
    <w:rsid w:val="007C5329"/>
    <w:rsid w:val="007C6BF3"/>
    <w:rsid w:val="007D0B0C"/>
    <w:rsid w:val="007D5200"/>
    <w:rsid w:val="007D7827"/>
    <w:rsid w:val="007E22E9"/>
    <w:rsid w:val="007E25B5"/>
    <w:rsid w:val="007F38B9"/>
    <w:rsid w:val="00800331"/>
    <w:rsid w:val="00801707"/>
    <w:rsid w:val="00803DE1"/>
    <w:rsid w:val="00805A5A"/>
    <w:rsid w:val="00805C6C"/>
    <w:rsid w:val="00806676"/>
    <w:rsid w:val="00811FC2"/>
    <w:rsid w:val="0081349D"/>
    <w:rsid w:val="00814D90"/>
    <w:rsid w:val="00815CFD"/>
    <w:rsid w:val="00830F5E"/>
    <w:rsid w:val="00835D44"/>
    <w:rsid w:val="0083771F"/>
    <w:rsid w:val="00837CDD"/>
    <w:rsid w:val="008402B1"/>
    <w:rsid w:val="008407C2"/>
    <w:rsid w:val="00843813"/>
    <w:rsid w:val="00847142"/>
    <w:rsid w:val="00853AF7"/>
    <w:rsid w:val="00854C37"/>
    <w:rsid w:val="00857677"/>
    <w:rsid w:val="00871023"/>
    <w:rsid w:val="00873356"/>
    <w:rsid w:val="0087598D"/>
    <w:rsid w:val="00881C31"/>
    <w:rsid w:val="00881F62"/>
    <w:rsid w:val="008820F3"/>
    <w:rsid w:val="008852B3"/>
    <w:rsid w:val="0089094A"/>
    <w:rsid w:val="00891544"/>
    <w:rsid w:val="008A022F"/>
    <w:rsid w:val="008A49D6"/>
    <w:rsid w:val="008A7EEB"/>
    <w:rsid w:val="008B2943"/>
    <w:rsid w:val="008B2C1A"/>
    <w:rsid w:val="008B4B2F"/>
    <w:rsid w:val="008B7023"/>
    <w:rsid w:val="008D12EE"/>
    <w:rsid w:val="008D2E0D"/>
    <w:rsid w:val="008D61C9"/>
    <w:rsid w:val="008E25F3"/>
    <w:rsid w:val="008F006F"/>
    <w:rsid w:val="008F00FA"/>
    <w:rsid w:val="008F0AEC"/>
    <w:rsid w:val="008F1D8D"/>
    <w:rsid w:val="008F2864"/>
    <w:rsid w:val="008F4252"/>
    <w:rsid w:val="008F4463"/>
    <w:rsid w:val="008F74DE"/>
    <w:rsid w:val="00901FAD"/>
    <w:rsid w:val="00902161"/>
    <w:rsid w:val="0090370E"/>
    <w:rsid w:val="009047B6"/>
    <w:rsid w:val="00905F8C"/>
    <w:rsid w:val="0091127D"/>
    <w:rsid w:val="00911AE8"/>
    <w:rsid w:val="00913D2D"/>
    <w:rsid w:val="00925B3B"/>
    <w:rsid w:val="00932553"/>
    <w:rsid w:val="0094033E"/>
    <w:rsid w:val="0094109B"/>
    <w:rsid w:val="0094227B"/>
    <w:rsid w:val="00943053"/>
    <w:rsid w:val="00946BB1"/>
    <w:rsid w:val="00950DAF"/>
    <w:rsid w:val="009511B2"/>
    <w:rsid w:val="00951AD6"/>
    <w:rsid w:val="00951CFC"/>
    <w:rsid w:val="00954B2E"/>
    <w:rsid w:val="009641CB"/>
    <w:rsid w:val="0096552F"/>
    <w:rsid w:val="00966E17"/>
    <w:rsid w:val="00967013"/>
    <w:rsid w:val="0097004A"/>
    <w:rsid w:val="00982BB0"/>
    <w:rsid w:val="00983AE9"/>
    <w:rsid w:val="00983BA2"/>
    <w:rsid w:val="0098404D"/>
    <w:rsid w:val="00986655"/>
    <w:rsid w:val="00990367"/>
    <w:rsid w:val="00990D71"/>
    <w:rsid w:val="00991E8E"/>
    <w:rsid w:val="009921CB"/>
    <w:rsid w:val="009931A5"/>
    <w:rsid w:val="00996214"/>
    <w:rsid w:val="009A31DE"/>
    <w:rsid w:val="009A34CE"/>
    <w:rsid w:val="009A6530"/>
    <w:rsid w:val="009A7399"/>
    <w:rsid w:val="009B0D12"/>
    <w:rsid w:val="009B4630"/>
    <w:rsid w:val="009B52D1"/>
    <w:rsid w:val="009B7FA5"/>
    <w:rsid w:val="009C0A17"/>
    <w:rsid w:val="009C1276"/>
    <w:rsid w:val="009C212A"/>
    <w:rsid w:val="009D0A62"/>
    <w:rsid w:val="009D4C4E"/>
    <w:rsid w:val="009D6C11"/>
    <w:rsid w:val="009D7720"/>
    <w:rsid w:val="009E271E"/>
    <w:rsid w:val="009E69BC"/>
    <w:rsid w:val="009E79FE"/>
    <w:rsid w:val="009F3106"/>
    <w:rsid w:val="009F4263"/>
    <w:rsid w:val="009F5033"/>
    <w:rsid w:val="009F5AB5"/>
    <w:rsid w:val="009F6CCF"/>
    <w:rsid w:val="009F75A9"/>
    <w:rsid w:val="00A01C16"/>
    <w:rsid w:val="00A076C7"/>
    <w:rsid w:val="00A164AB"/>
    <w:rsid w:val="00A21393"/>
    <w:rsid w:val="00A22181"/>
    <w:rsid w:val="00A27C16"/>
    <w:rsid w:val="00A3364B"/>
    <w:rsid w:val="00A35A70"/>
    <w:rsid w:val="00A36D44"/>
    <w:rsid w:val="00A4789F"/>
    <w:rsid w:val="00A50054"/>
    <w:rsid w:val="00A52286"/>
    <w:rsid w:val="00A54E18"/>
    <w:rsid w:val="00A552F5"/>
    <w:rsid w:val="00A55BCB"/>
    <w:rsid w:val="00A65C1E"/>
    <w:rsid w:val="00A66C21"/>
    <w:rsid w:val="00A67F9B"/>
    <w:rsid w:val="00A71014"/>
    <w:rsid w:val="00A77CC7"/>
    <w:rsid w:val="00A834A2"/>
    <w:rsid w:val="00A8396A"/>
    <w:rsid w:val="00AA0103"/>
    <w:rsid w:val="00AB0DDE"/>
    <w:rsid w:val="00AB2304"/>
    <w:rsid w:val="00AB67E7"/>
    <w:rsid w:val="00AD2C88"/>
    <w:rsid w:val="00AE0470"/>
    <w:rsid w:val="00AF19B3"/>
    <w:rsid w:val="00B00A05"/>
    <w:rsid w:val="00B02DC7"/>
    <w:rsid w:val="00B04033"/>
    <w:rsid w:val="00B057A7"/>
    <w:rsid w:val="00B06B95"/>
    <w:rsid w:val="00B07D8C"/>
    <w:rsid w:val="00B13D02"/>
    <w:rsid w:val="00B1438F"/>
    <w:rsid w:val="00B147E4"/>
    <w:rsid w:val="00B1582C"/>
    <w:rsid w:val="00B15A9D"/>
    <w:rsid w:val="00B20D51"/>
    <w:rsid w:val="00B20D76"/>
    <w:rsid w:val="00B219F3"/>
    <w:rsid w:val="00B22F09"/>
    <w:rsid w:val="00B230E1"/>
    <w:rsid w:val="00B26E55"/>
    <w:rsid w:val="00B44944"/>
    <w:rsid w:val="00B50E9B"/>
    <w:rsid w:val="00B558C1"/>
    <w:rsid w:val="00B5602B"/>
    <w:rsid w:val="00B6211B"/>
    <w:rsid w:val="00B62A2E"/>
    <w:rsid w:val="00B63267"/>
    <w:rsid w:val="00B6595E"/>
    <w:rsid w:val="00B70A36"/>
    <w:rsid w:val="00B76F49"/>
    <w:rsid w:val="00B77177"/>
    <w:rsid w:val="00B7725B"/>
    <w:rsid w:val="00B82966"/>
    <w:rsid w:val="00B82E1F"/>
    <w:rsid w:val="00B86223"/>
    <w:rsid w:val="00B86D50"/>
    <w:rsid w:val="00B870A0"/>
    <w:rsid w:val="00B8792F"/>
    <w:rsid w:val="00B87B13"/>
    <w:rsid w:val="00B93B4C"/>
    <w:rsid w:val="00B93F6B"/>
    <w:rsid w:val="00BA4C67"/>
    <w:rsid w:val="00BA68E0"/>
    <w:rsid w:val="00BB0BF4"/>
    <w:rsid w:val="00BB333A"/>
    <w:rsid w:val="00BB7742"/>
    <w:rsid w:val="00BC6106"/>
    <w:rsid w:val="00BC7195"/>
    <w:rsid w:val="00BD0351"/>
    <w:rsid w:val="00BD09AC"/>
    <w:rsid w:val="00BD3FDC"/>
    <w:rsid w:val="00BD57A9"/>
    <w:rsid w:val="00BE23C2"/>
    <w:rsid w:val="00BE42EA"/>
    <w:rsid w:val="00BE5A9A"/>
    <w:rsid w:val="00BF0681"/>
    <w:rsid w:val="00C00061"/>
    <w:rsid w:val="00C01340"/>
    <w:rsid w:val="00C046E2"/>
    <w:rsid w:val="00C05C41"/>
    <w:rsid w:val="00C062F7"/>
    <w:rsid w:val="00C11D04"/>
    <w:rsid w:val="00C2042E"/>
    <w:rsid w:val="00C243A0"/>
    <w:rsid w:val="00C36C55"/>
    <w:rsid w:val="00C3703C"/>
    <w:rsid w:val="00C3781E"/>
    <w:rsid w:val="00C379AC"/>
    <w:rsid w:val="00C37B52"/>
    <w:rsid w:val="00C403E1"/>
    <w:rsid w:val="00C41E42"/>
    <w:rsid w:val="00C42263"/>
    <w:rsid w:val="00C42785"/>
    <w:rsid w:val="00C4403C"/>
    <w:rsid w:val="00C4476C"/>
    <w:rsid w:val="00C45029"/>
    <w:rsid w:val="00C46190"/>
    <w:rsid w:val="00C527EE"/>
    <w:rsid w:val="00C55053"/>
    <w:rsid w:val="00C56E72"/>
    <w:rsid w:val="00C659E8"/>
    <w:rsid w:val="00C661A3"/>
    <w:rsid w:val="00C66CB2"/>
    <w:rsid w:val="00C72F04"/>
    <w:rsid w:val="00C82A7C"/>
    <w:rsid w:val="00C93003"/>
    <w:rsid w:val="00C93F88"/>
    <w:rsid w:val="00C97E75"/>
    <w:rsid w:val="00CA0F82"/>
    <w:rsid w:val="00CA4DEC"/>
    <w:rsid w:val="00CB5211"/>
    <w:rsid w:val="00CB6155"/>
    <w:rsid w:val="00CB64B9"/>
    <w:rsid w:val="00CB7751"/>
    <w:rsid w:val="00CC1560"/>
    <w:rsid w:val="00CC229D"/>
    <w:rsid w:val="00CD0094"/>
    <w:rsid w:val="00CD48BC"/>
    <w:rsid w:val="00CE675A"/>
    <w:rsid w:val="00CF141B"/>
    <w:rsid w:val="00CF2C4C"/>
    <w:rsid w:val="00D016F9"/>
    <w:rsid w:val="00D04437"/>
    <w:rsid w:val="00D15180"/>
    <w:rsid w:val="00D22AE7"/>
    <w:rsid w:val="00D23A8F"/>
    <w:rsid w:val="00D36FDF"/>
    <w:rsid w:val="00D4293A"/>
    <w:rsid w:val="00D42F43"/>
    <w:rsid w:val="00D43E71"/>
    <w:rsid w:val="00D44E04"/>
    <w:rsid w:val="00D45F50"/>
    <w:rsid w:val="00D56B71"/>
    <w:rsid w:val="00D5750D"/>
    <w:rsid w:val="00D57765"/>
    <w:rsid w:val="00D617DF"/>
    <w:rsid w:val="00D61D9B"/>
    <w:rsid w:val="00D61DC3"/>
    <w:rsid w:val="00D6744F"/>
    <w:rsid w:val="00D732C7"/>
    <w:rsid w:val="00D752B9"/>
    <w:rsid w:val="00D75F25"/>
    <w:rsid w:val="00D86719"/>
    <w:rsid w:val="00D86E05"/>
    <w:rsid w:val="00D92BD1"/>
    <w:rsid w:val="00D952CA"/>
    <w:rsid w:val="00D975FF"/>
    <w:rsid w:val="00DA17D0"/>
    <w:rsid w:val="00DA1F61"/>
    <w:rsid w:val="00DA2210"/>
    <w:rsid w:val="00DA2528"/>
    <w:rsid w:val="00DB6D65"/>
    <w:rsid w:val="00DB7D59"/>
    <w:rsid w:val="00DC73B9"/>
    <w:rsid w:val="00DD2ABC"/>
    <w:rsid w:val="00DD32BC"/>
    <w:rsid w:val="00DD5C8B"/>
    <w:rsid w:val="00DE7401"/>
    <w:rsid w:val="00DE7550"/>
    <w:rsid w:val="00DF093B"/>
    <w:rsid w:val="00DF1442"/>
    <w:rsid w:val="00DF3080"/>
    <w:rsid w:val="00DF3F86"/>
    <w:rsid w:val="00DF422F"/>
    <w:rsid w:val="00DF4F7A"/>
    <w:rsid w:val="00DF7E4E"/>
    <w:rsid w:val="00E00BB7"/>
    <w:rsid w:val="00E037AC"/>
    <w:rsid w:val="00E03B26"/>
    <w:rsid w:val="00E042C9"/>
    <w:rsid w:val="00E1282F"/>
    <w:rsid w:val="00E176E7"/>
    <w:rsid w:val="00E21558"/>
    <w:rsid w:val="00E22025"/>
    <w:rsid w:val="00E2288D"/>
    <w:rsid w:val="00E26FED"/>
    <w:rsid w:val="00E27AE7"/>
    <w:rsid w:val="00E32921"/>
    <w:rsid w:val="00E34D8D"/>
    <w:rsid w:val="00E40850"/>
    <w:rsid w:val="00E427F2"/>
    <w:rsid w:val="00E45AAF"/>
    <w:rsid w:val="00E525C9"/>
    <w:rsid w:val="00E6655A"/>
    <w:rsid w:val="00E72DF7"/>
    <w:rsid w:val="00E73EA3"/>
    <w:rsid w:val="00E758C6"/>
    <w:rsid w:val="00E807D9"/>
    <w:rsid w:val="00E83F2B"/>
    <w:rsid w:val="00E840B5"/>
    <w:rsid w:val="00E86431"/>
    <w:rsid w:val="00E91D02"/>
    <w:rsid w:val="00E92DC4"/>
    <w:rsid w:val="00EA364B"/>
    <w:rsid w:val="00EA5211"/>
    <w:rsid w:val="00EA5B03"/>
    <w:rsid w:val="00EA6AED"/>
    <w:rsid w:val="00EA6F18"/>
    <w:rsid w:val="00EB7935"/>
    <w:rsid w:val="00EC2A74"/>
    <w:rsid w:val="00EC350E"/>
    <w:rsid w:val="00EC5FAA"/>
    <w:rsid w:val="00EC6953"/>
    <w:rsid w:val="00ED3956"/>
    <w:rsid w:val="00ED5B0E"/>
    <w:rsid w:val="00ED730D"/>
    <w:rsid w:val="00ED7F53"/>
    <w:rsid w:val="00EE0F64"/>
    <w:rsid w:val="00EE1642"/>
    <w:rsid w:val="00EE7A09"/>
    <w:rsid w:val="00EF36B3"/>
    <w:rsid w:val="00F07111"/>
    <w:rsid w:val="00F128B4"/>
    <w:rsid w:val="00F12BFB"/>
    <w:rsid w:val="00F209CD"/>
    <w:rsid w:val="00F21148"/>
    <w:rsid w:val="00F23D24"/>
    <w:rsid w:val="00F2630C"/>
    <w:rsid w:val="00F32EB8"/>
    <w:rsid w:val="00F333DF"/>
    <w:rsid w:val="00F34233"/>
    <w:rsid w:val="00F347BA"/>
    <w:rsid w:val="00F3774D"/>
    <w:rsid w:val="00F4002C"/>
    <w:rsid w:val="00F439C9"/>
    <w:rsid w:val="00F44E27"/>
    <w:rsid w:val="00F45B2F"/>
    <w:rsid w:val="00F478F9"/>
    <w:rsid w:val="00F518EE"/>
    <w:rsid w:val="00F5633A"/>
    <w:rsid w:val="00F56FBC"/>
    <w:rsid w:val="00F704FC"/>
    <w:rsid w:val="00F731B1"/>
    <w:rsid w:val="00F74DC0"/>
    <w:rsid w:val="00F7516B"/>
    <w:rsid w:val="00F94189"/>
    <w:rsid w:val="00F9708F"/>
    <w:rsid w:val="00FC1AD7"/>
    <w:rsid w:val="00FC29FA"/>
    <w:rsid w:val="00FC2A8B"/>
    <w:rsid w:val="00FC489A"/>
    <w:rsid w:val="00FC4DF3"/>
    <w:rsid w:val="00FD16B2"/>
    <w:rsid w:val="00FD1C5A"/>
    <w:rsid w:val="00FD24DA"/>
    <w:rsid w:val="00FD2C19"/>
    <w:rsid w:val="00FD526B"/>
    <w:rsid w:val="00FE023A"/>
    <w:rsid w:val="00FE0AEF"/>
    <w:rsid w:val="00FE45F2"/>
    <w:rsid w:val="00FE69DF"/>
    <w:rsid w:val="00FF1504"/>
    <w:rsid w:val="00FF1BAC"/>
    <w:rsid w:val="00FF270F"/>
    <w:rsid w:val="00FF5D6D"/>
    <w:rsid w:val="00FF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7697"/>
    <o:shapelayout v:ext="edit">
      <o:idmap v:ext="edit" data="1"/>
    </o:shapelayout>
  </w:shapeDefaults>
  <w:decimalSymbol w:val="."/>
  <w:listSeparator w:val=","/>
  <w14:docId w14:val="56023D22"/>
  <w15:docId w15:val="{BAD9F747-917F-411A-B414-44CCF7FA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2" w:semiHidden="1"/>
    <w:lsdException w:name="List 3"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HTML Top of Form" w:semiHidden="1" w:uiPriority="0" w:unhideWhenUsed="1"/>
    <w:lsdException w:name="HTML Bottom of Form" w:semiHidden="1" w:uiPriority="0"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qFormat="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99"/>
    <w:semiHidden/>
    <w:qFormat/>
    <w:rsid w:val="00CA0F82"/>
    <w:pPr>
      <w:keepLines/>
      <w:suppressAutoHyphens/>
    </w:pPr>
    <w:rPr>
      <w:rFonts w:eastAsiaTheme="minorEastAsia" w:cs="Arial"/>
    </w:rPr>
  </w:style>
  <w:style w:type="paragraph" w:styleId="Heading1">
    <w:name w:val="heading 1"/>
    <w:basedOn w:val="Normal"/>
    <w:next w:val="Normal"/>
    <w:link w:val="Heading1Char"/>
    <w:uiPriority w:val="99"/>
    <w:semiHidden/>
    <w:qFormat/>
    <w:rsid w:val="00CA0F82"/>
    <w:pPr>
      <w:keepNext/>
      <w:numPr>
        <w:numId w:val="3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semiHidden/>
    <w:qFormat/>
    <w:rsid w:val="00CA0F82"/>
    <w:pPr>
      <w:keepNext/>
      <w:numPr>
        <w:ilvl w:val="1"/>
        <w:numId w:val="3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semiHidden/>
    <w:qFormat/>
    <w:rsid w:val="00CA0F82"/>
    <w:pPr>
      <w:keepNext/>
      <w:numPr>
        <w:ilvl w:val="2"/>
        <w:numId w:val="3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semiHidden/>
    <w:qFormat/>
    <w:rsid w:val="00CA0F82"/>
    <w:pPr>
      <w:keepNext/>
      <w:numPr>
        <w:ilvl w:val="3"/>
        <w:numId w:val="3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semiHidden/>
    <w:qFormat/>
    <w:rsid w:val="00CA0F82"/>
    <w:pPr>
      <w:keepNext/>
      <w:numPr>
        <w:ilvl w:val="4"/>
        <w:numId w:val="3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semiHidden/>
    <w:qFormat/>
    <w:rsid w:val="00CA0F82"/>
    <w:pPr>
      <w:keepNext/>
      <w:numPr>
        <w:ilvl w:val="5"/>
        <w:numId w:val="3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semiHidden/>
    <w:qFormat/>
    <w:rsid w:val="00CA0F82"/>
    <w:pPr>
      <w:keepNext/>
      <w:numPr>
        <w:ilvl w:val="6"/>
        <w:numId w:val="3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semiHidden/>
    <w:qFormat/>
    <w:rsid w:val="00CA0F82"/>
    <w:pPr>
      <w:keepNext/>
      <w:numPr>
        <w:ilvl w:val="7"/>
        <w:numId w:val="3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semiHidden/>
    <w:qFormat/>
    <w:rsid w:val="00CA0F82"/>
    <w:pPr>
      <w:keepNext/>
      <w:numPr>
        <w:ilvl w:val="8"/>
        <w:numId w:val="3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rPr>
      <w:rFonts w:cs="Arial"/>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Body">
    <w:name w:val="Section Body"/>
    <w:link w:val="SectionBodyChar"/>
    <w:rsid w:val="00CA0F82"/>
    <w:pPr>
      <w:keepLines/>
      <w:suppressAutoHyphens/>
      <w:spacing w:before="240" w:after="240"/>
      <w:ind w:left="936"/>
    </w:pPr>
    <w:rPr>
      <w:rFonts w:eastAsiaTheme="minorEastAsia" w:cs="Arial"/>
    </w:rPr>
  </w:style>
  <w:style w:type="paragraph" w:customStyle="1" w:styleId="SectionGraphic">
    <w:name w:val="Section Graphic"/>
    <w:next w:val="SectionBody"/>
    <w:link w:val="SectionGraphicChar"/>
    <w:rsid w:val="00CA0F82"/>
    <w:pPr>
      <w:keepLines/>
      <w:suppressAutoHyphens/>
      <w:spacing w:before="240" w:after="240"/>
      <w:jc w:val="center"/>
    </w:pPr>
    <w:rPr>
      <w:rFonts w:eastAsiaTheme="minorEastAsia" w:cs="Arial"/>
    </w:rPr>
  </w:style>
  <w:style w:type="paragraph" w:customStyle="1" w:styleId="SectionTableSpacer">
    <w:name w:val="Section Table Spacer"/>
    <w:next w:val="SectionBody"/>
    <w:link w:val="SectionTableSpacerChar"/>
    <w:rsid w:val="00CA0F82"/>
    <w:pPr>
      <w:keepLines/>
      <w:suppressAutoHyphens/>
      <w:ind w:left="936"/>
      <w:jc w:val="center"/>
    </w:pPr>
    <w:rPr>
      <w:rFonts w:eastAsiaTheme="minorEastAsia" w:cs="Arial"/>
      <w:sz w:val="16"/>
    </w:rPr>
  </w:style>
  <w:style w:type="paragraph" w:customStyle="1" w:styleId="SectionTableSpacerSMALL">
    <w:name w:val="Section Table Spacer SMALL"/>
    <w:next w:val="SectionBody"/>
    <w:link w:val="SectionTableSpacerSMALLChar"/>
    <w:rsid w:val="00CA0F82"/>
    <w:pPr>
      <w:keepLines/>
      <w:suppressAutoHyphens/>
      <w:spacing w:line="14" w:lineRule="exact"/>
      <w:ind w:left="936"/>
      <w:jc w:val="center"/>
    </w:pPr>
    <w:rPr>
      <w:rFonts w:eastAsiaTheme="minorEastAsia" w:cs="Arial"/>
      <w:sz w:val="4"/>
    </w:rPr>
  </w:style>
  <w:style w:type="paragraph" w:customStyle="1" w:styleId="EndOfDocEndOfSection">
    <w:name w:val="EndOfDocEndOfSection"/>
    <w:next w:val="SectionBody"/>
    <w:link w:val="EndOfDocEndOfSectionChar"/>
    <w:rsid w:val="00CA0F82"/>
    <w:pPr>
      <w:keepLines/>
      <w:suppressAutoHyphens/>
      <w:spacing w:before="20"/>
      <w:jc w:val="center"/>
    </w:pPr>
    <w:rPr>
      <w:rFonts w:eastAsiaTheme="minorEastAsia" w:cs="Arial"/>
      <w:b/>
      <w:sz w:val="20"/>
    </w:rPr>
  </w:style>
  <w:style w:type="paragraph" w:customStyle="1" w:styleId="FloatingHead">
    <w:name w:val="Floating Head"/>
    <w:link w:val="FloatingHeadChar"/>
    <w:uiPriority w:val="49"/>
    <w:semiHidden/>
    <w:rsid w:val="00CA0F82"/>
    <w:pPr>
      <w:keepLines/>
      <w:tabs>
        <w:tab w:val="left" w:pos="936"/>
        <w:tab w:val="right" w:pos="6480"/>
        <w:tab w:val="right" w:pos="7834"/>
        <w:tab w:val="right" w:pos="9907"/>
      </w:tabs>
      <w:suppressAutoHyphens/>
      <w:ind w:left="936" w:right="1584" w:hanging="936"/>
    </w:pPr>
    <w:rPr>
      <w:rFonts w:eastAsiaTheme="minorEastAsia" w:cs="Arial"/>
      <w:b/>
    </w:rPr>
  </w:style>
  <w:style w:type="paragraph" w:customStyle="1" w:styleId="HeaderColumn1">
    <w:name w:val="HeaderColumn1"/>
    <w:link w:val="HeaderColumn1Char"/>
    <w:semiHidden/>
    <w:rsid w:val="00CA0F82"/>
    <w:pPr>
      <w:keepLines/>
      <w:suppressAutoHyphens/>
      <w:spacing w:before="60"/>
      <w:jc w:val="center"/>
    </w:pPr>
    <w:rPr>
      <w:rFonts w:eastAsiaTheme="minorEastAsia" w:cs="Arial"/>
      <w:b/>
    </w:rPr>
  </w:style>
  <w:style w:type="paragraph" w:customStyle="1" w:styleId="HeaderColumn2">
    <w:name w:val="HeaderColumn2"/>
    <w:link w:val="HeaderColumn2Char"/>
    <w:semiHidden/>
    <w:rsid w:val="00CA0F82"/>
    <w:pPr>
      <w:keepLines/>
      <w:suppressAutoHyphens/>
      <w:spacing w:before="60"/>
      <w:jc w:val="center"/>
    </w:pPr>
    <w:rPr>
      <w:rFonts w:eastAsiaTheme="minorEastAsia" w:cs="Arial"/>
      <w:b/>
    </w:rPr>
  </w:style>
  <w:style w:type="paragraph" w:customStyle="1" w:styleId="HeaderColumn3">
    <w:name w:val="HeaderColumn3"/>
    <w:link w:val="HeaderColumn3Char"/>
    <w:semiHidden/>
    <w:rsid w:val="00CA0F82"/>
    <w:pPr>
      <w:keepLines/>
      <w:suppressAutoHyphens/>
      <w:spacing w:before="60"/>
    </w:pPr>
    <w:rPr>
      <w:rFonts w:eastAsiaTheme="minorEastAsia" w:cs="Arial"/>
      <w:b/>
    </w:rPr>
  </w:style>
  <w:style w:type="paragraph" w:customStyle="1" w:styleId="covercenterBold">
    <w:name w:val="covercenterBold"/>
    <w:link w:val="covercenterBoldChar"/>
    <w:semiHidden/>
    <w:rsid w:val="00CA0F82"/>
    <w:pPr>
      <w:keepLines/>
      <w:suppressAutoHyphens/>
      <w:spacing w:before="120" w:after="240"/>
      <w:jc w:val="center"/>
    </w:pPr>
    <w:rPr>
      <w:rFonts w:eastAsiaTheme="minorEastAsia" w:cs="Arial"/>
      <w:b/>
      <w:sz w:val="28"/>
    </w:rPr>
  </w:style>
  <w:style w:type="paragraph" w:customStyle="1" w:styleId="covercenterBold12plus2">
    <w:name w:val="covercenterBold12plus2"/>
    <w:link w:val="covercenterBold12plus2Char"/>
    <w:uiPriority w:val="49"/>
    <w:semiHidden/>
    <w:rsid w:val="00CA0F82"/>
    <w:pPr>
      <w:keepLines/>
      <w:suppressAutoHyphens/>
      <w:spacing w:before="40" w:after="40"/>
      <w:jc w:val="center"/>
    </w:pPr>
    <w:rPr>
      <w:rFonts w:eastAsiaTheme="minorEastAsia" w:cs="Arial"/>
      <w:b/>
    </w:rPr>
  </w:style>
  <w:style w:type="paragraph" w:customStyle="1" w:styleId="covercenterNotBold">
    <w:name w:val="covercenterNotBold"/>
    <w:link w:val="covercenterNotBoldChar"/>
    <w:semiHidden/>
    <w:rsid w:val="00CA0F82"/>
    <w:pPr>
      <w:keepLines/>
      <w:suppressAutoHyphens/>
      <w:spacing w:before="120" w:after="240"/>
      <w:jc w:val="center"/>
    </w:pPr>
    <w:rPr>
      <w:rFonts w:eastAsiaTheme="minorEastAsia" w:cs="Arial"/>
      <w:sz w:val="28"/>
    </w:rPr>
  </w:style>
  <w:style w:type="paragraph" w:customStyle="1" w:styleId="coverleftNotBold">
    <w:name w:val="coverleftNotBold"/>
    <w:link w:val="coverleftNotBoldChar"/>
    <w:semiHidden/>
    <w:rsid w:val="00CA0F82"/>
    <w:pPr>
      <w:keepLines/>
      <w:tabs>
        <w:tab w:val="left" w:pos="8280"/>
      </w:tabs>
      <w:suppressAutoHyphens/>
      <w:spacing w:before="120" w:after="40"/>
    </w:pPr>
    <w:rPr>
      <w:rFonts w:eastAsiaTheme="minorEastAsia" w:cs="Arial"/>
    </w:rPr>
  </w:style>
  <w:style w:type="paragraph" w:customStyle="1" w:styleId="RevLogHead">
    <w:name w:val="RevLogHead"/>
    <w:link w:val="RevLogHeadChar"/>
    <w:rsid w:val="00CA0F82"/>
    <w:pPr>
      <w:keepNext/>
      <w:keepLines/>
      <w:suppressAutoHyphens/>
      <w:spacing w:before="120" w:after="120"/>
      <w:jc w:val="center"/>
    </w:pPr>
    <w:rPr>
      <w:rFonts w:eastAsiaTheme="minorEastAsia" w:cs="Arial"/>
      <w:b/>
    </w:rPr>
  </w:style>
  <w:style w:type="paragraph" w:customStyle="1" w:styleId="RevLogSubHeader">
    <w:name w:val="RevLogSubHeader"/>
    <w:link w:val="RevLogSubHeaderChar"/>
    <w:rsid w:val="00CA0F82"/>
    <w:pPr>
      <w:keepNext/>
      <w:keepLines/>
      <w:suppressAutoHyphens/>
      <w:spacing w:before="60" w:after="60"/>
    </w:pPr>
    <w:rPr>
      <w:rFonts w:eastAsiaTheme="minorEastAsia" w:cs="Arial"/>
      <w:b/>
    </w:rPr>
  </w:style>
  <w:style w:type="paragraph" w:customStyle="1" w:styleId="RevLogText">
    <w:name w:val="RevLogText"/>
    <w:link w:val="RevLogTextChar"/>
    <w:rsid w:val="00CA0F82"/>
    <w:pPr>
      <w:keepNext/>
      <w:keepLines/>
      <w:suppressAutoHyphens/>
      <w:spacing w:before="120" w:after="120"/>
    </w:pPr>
    <w:rPr>
      <w:rFonts w:eastAsiaTheme="minorEastAsia" w:cs="Arial"/>
    </w:rPr>
  </w:style>
  <w:style w:type="paragraph" w:customStyle="1" w:styleId="TableofContentsHead">
    <w:name w:val="Table of Contents Head"/>
    <w:link w:val="TableofContentsHeadChar"/>
    <w:uiPriority w:val="49"/>
    <w:semiHidden/>
    <w:rsid w:val="00CA0F82"/>
    <w:pPr>
      <w:keepNext/>
      <w:keepLines/>
      <w:pageBreakBefore/>
      <w:suppressAutoHyphens/>
      <w:spacing w:after="120"/>
      <w:jc w:val="center"/>
    </w:pPr>
    <w:rPr>
      <w:rFonts w:eastAsiaTheme="minorEastAsia" w:cs="Arial"/>
      <w:b/>
    </w:rPr>
  </w:style>
  <w:style w:type="paragraph" w:styleId="TOC1">
    <w:name w:val="toc 1"/>
    <w:uiPriority w:val="39"/>
    <w:rsid w:val="00CA0F82"/>
    <w:pPr>
      <w:keepLines/>
      <w:tabs>
        <w:tab w:val="left" w:pos="720"/>
        <w:tab w:val="right" w:leader="dot" w:pos="9922"/>
      </w:tabs>
      <w:suppressAutoHyphens/>
      <w:spacing w:before="240"/>
      <w:ind w:left="720" w:right="1584" w:hanging="720"/>
    </w:pPr>
    <w:rPr>
      <w:rFonts w:eastAsiaTheme="minorEastAsia" w:cs="Arial"/>
      <w:b/>
    </w:rPr>
  </w:style>
  <w:style w:type="paragraph" w:styleId="TOC2">
    <w:name w:val="toc 2"/>
    <w:uiPriority w:val="39"/>
    <w:rsid w:val="00CA0F82"/>
    <w:pPr>
      <w:keepLines/>
      <w:tabs>
        <w:tab w:val="left" w:pos="720"/>
        <w:tab w:val="right" w:leader="dot" w:pos="9922"/>
      </w:tabs>
      <w:suppressAutoHyphens/>
      <w:spacing w:before="120"/>
      <w:ind w:left="720" w:right="1584" w:hanging="720"/>
    </w:pPr>
    <w:rPr>
      <w:rFonts w:eastAsiaTheme="minorEastAsia" w:cs="Arial"/>
    </w:rPr>
  </w:style>
  <w:style w:type="paragraph" w:styleId="TOC3">
    <w:name w:val="toc 3"/>
    <w:uiPriority w:val="39"/>
    <w:rsid w:val="00CA0F82"/>
    <w:pPr>
      <w:keepLines/>
      <w:tabs>
        <w:tab w:val="left" w:pos="1656"/>
        <w:tab w:val="right" w:leader="dot" w:pos="9922"/>
      </w:tabs>
      <w:suppressAutoHyphens/>
      <w:spacing w:before="120"/>
      <w:ind w:left="1656" w:right="1584" w:hanging="936"/>
    </w:pPr>
    <w:rPr>
      <w:rFonts w:eastAsiaTheme="minorEastAsia" w:cs="Arial"/>
    </w:rPr>
  </w:style>
  <w:style w:type="paragraph" w:styleId="TOC4">
    <w:name w:val="toc 4"/>
    <w:next w:val="TOC1"/>
    <w:uiPriority w:val="39"/>
    <w:rsid w:val="00CA0F82"/>
    <w:pPr>
      <w:keepLines/>
      <w:tabs>
        <w:tab w:val="right" w:leader="dot" w:pos="9922"/>
      </w:tabs>
      <w:suppressAutoHyphens/>
      <w:spacing w:before="240"/>
      <w:ind w:left="1800" w:right="1584"/>
    </w:pPr>
    <w:rPr>
      <w:rFonts w:eastAsiaTheme="minorEastAsia" w:cs="Arial"/>
      <w:b/>
    </w:rPr>
  </w:style>
  <w:style w:type="paragraph" w:customStyle="1" w:styleId="CriticalStep">
    <w:name w:val="Critical Step"/>
    <w:link w:val="CriticalStepChar"/>
    <w:rsid w:val="00CA0F82"/>
    <w:pPr>
      <w:keepLines/>
      <w:shd w:val="clear" w:color="auto" w:fill="F3F3F3"/>
      <w:suppressAutoHyphens/>
      <w:spacing w:before="40" w:after="40"/>
    </w:pPr>
    <w:rPr>
      <w:rFonts w:eastAsiaTheme="minorEastAsia" w:cs="Arial"/>
      <w:b/>
    </w:rPr>
  </w:style>
  <w:style w:type="paragraph" w:customStyle="1" w:styleId="SpecialMessageHead">
    <w:name w:val="Special Message Head"/>
    <w:link w:val="SpecialMessageHeadChar"/>
    <w:rsid w:val="00CA0F82"/>
    <w:pPr>
      <w:keepNext/>
      <w:keepLines/>
      <w:numPr>
        <w:numId w:val="11"/>
      </w:numPr>
      <w:suppressAutoHyphens/>
      <w:spacing w:before="40" w:after="40"/>
      <w:jc w:val="center"/>
    </w:pPr>
    <w:rPr>
      <w:rFonts w:eastAsiaTheme="minorEastAsia" w:cs="Arial"/>
      <w:b/>
    </w:rPr>
  </w:style>
  <w:style w:type="paragraph" w:customStyle="1" w:styleId="SpecialMessageText">
    <w:name w:val="Special Message Text"/>
    <w:link w:val="SpecialMessageTextChar"/>
    <w:rsid w:val="00CA0F82"/>
    <w:pPr>
      <w:keepNext/>
      <w:keepLines/>
      <w:suppressAutoHyphens/>
      <w:spacing w:before="120" w:after="120"/>
    </w:pPr>
    <w:rPr>
      <w:rFonts w:eastAsiaTheme="minorEastAsia" w:cs="Arial"/>
    </w:rPr>
  </w:style>
  <w:style w:type="paragraph" w:customStyle="1" w:styleId="SpecialMessageList">
    <w:name w:val="Special Message List"/>
    <w:link w:val="SpecialMessageListChar"/>
    <w:rsid w:val="00CA0F82"/>
    <w:pPr>
      <w:keepNext/>
      <w:keepLines/>
      <w:numPr>
        <w:ilvl w:val="1"/>
        <w:numId w:val="11"/>
      </w:numPr>
      <w:suppressAutoHyphens/>
      <w:spacing w:before="120" w:after="120"/>
    </w:pPr>
    <w:rPr>
      <w:rFonts w:eastAsiaTheme="minorEastAsia" w:cs="Arial"/>
    </w:rPr>
  </w:style>
  <w:style w:type="paragraph" w:customStyle="1" w:styleId="SpecialMessageBullet">
    <w:name w:val="Special Message Bullet"/>
    <w:link w:val="SpecialMessageBulletChar"/>
    <w:rsid w:val="00CA0F82"/>
    <w:pPr>
      <w:keepNext/>
      <w:keepLines/>
      <w:numPr>
        <w:ilvl w:val="4"/>
        <w:numId w:val="26"/>
      </w:numPr>
      <w:suppressAutoHyphens/>
      <w:spacing w:before="120" w:after="120"/>
    </w:pPr>
    <w:rPr>
      <w:rFonts w:eastAsiaTheme="minorEastAsia" w:cs="Arial"/>
    </w:rPr>
  </w:style>
  <w:style w:type="paragraph" w:customStyle="1" w:styleId="SpecialMessageHead10pt">
    <w:name w:val="Special Message Head 10 pt"/>
    <w:link w:val="SpecialMessageHead10ptChar"/>
    <w:rsid w:val="00CA0F82"/>
    <w:pPr>
      <w:keepNext/>
      <w:keepLines/>
      <w:numPr>
        <w:numId w:val="21"/>
      </w:numPr>
      <w:suppressAutoHyphens/>
      <w:spacing w:before="40" w:after="40"/>
      <w:jc w:val="center"/>
    </w:pPr>
    <w:rPr>
      <w:rFonts w:eastAsiaTheme="minorEastAsia" w:cs="Arial"/>
      <w:b/>
      <w:sz w:val="20"/>
    </w:rPr>
  </w:style>
  <w:style w:type="paragraph" w:customStyle="1" w:styleId="SpecialMessageText10pt">
    <w:name w:val="Special Message Text 10 pt"/>
    <w:link w:val="SpecialMessageText10ptChar"/>
    <w:rsid w:val="00CA0F82"/>
    <w:pPr>
      <w:keepNext/>
      <w:keepLines/>
      <w:suppressAutoHyphens/>
      <w:spacing w:before="120" w:after="120"/>
    </w:pPr>
    <w:rPr>
      <w:rFonts w:eastAsiaTheme="minorEastAsia" w:cs="Arial"/>
      <w:sz w:val="20"/>
    </w:rPr>
  </w:style>
  <w:style w:type="paragraph" w:customStyle="1" w:styleId="SpecialMessageList10pt">
    <w:name w:val="Special Message List 10 pt"/>
    <w:link w:val="SpecialMessageList10ptChar"/>
    <w:rsid w:val="00CA0F82"/>
    <w:pPr>
      <w:keepNext/>
      <w:keepLines/>
      <w:numPr>
        <w:ilvl w:val="1"/>
        <w:numId w:val="21"/>
      </w:numPr>
      <w:suppressAutoHyphens/>
      <w:spacing w:before="120" w:after="120"/>
    </w:pPr>
    <w:rPr>
      <w:rFonts w:eastAsiaTheme="minorEastAsia" w:cs="Arial"/>
      <w:sz w:val="20"/>
    </w:rPr>
  </w:style>
  <w:style w:type="paragraph" w:customStyle="1" w:styleId="SpecialMessageBullet10pt">
    <w:name w:val="Special Message Bullet 10 pt"/>
    <w:link w:val="SpecialMessageBullet10ptChar"/>
    <w:rsid w:val="00CA0F82"/>
    <w:pPr>
      <w:keepNext/>
      <w:keepLines/>
      <w:numPr>
        <w:ilvl w:val="8"/>
        <w:numId w:val="26"/>
      </w:numPr>
      <w:suppressAutoHyphens/>
      <w:spacing w:before="120" w:after="120"/>
    </w:pPr>
    <w:rPr>
      <w:rFonts w:eastAsiaTheme="minorEastAsia" w:cs="Arial"/>
      <w:sz w:val="20"/>
    </w:rPr>
  </w:style>
  <w:style w:type="paragraph" w:customStyle="1" w:styleId="SpecialMessageHead8pt">
    <w:name w:val="Special Message Head 8 pt"/>
    <w:link w:val="SpecialMessageHead8ptChar"/>
    <w:rsid w:val="00CA0F82"/>
    <w:pPr>
      <w:keepNext/>
      <w:keepLines/>
      <w:numPr>
        <w:numId w:val="22"/>
      </w:numPr>
      <w:suppressAutoHyphens/>
      <w:spacing w:before="40" w:after="40"/>
      <w:jc w:val="center"/>
    </w:pPr>
    <w:rPr>
      <w:rFonts w:eastAsiaTheme="minorEastAsia" w:cs="Arial"/>
      <w:b/>
      <w:sz w:val="16"/>
    </w:rPr>
  </w:style>
  <w:style w:type="paragraph" w:customStyle="1" w:styleId="SpecialMessageText8pt">
    <w:name w:val="Special Message Text 8 pt"/>
    <w:link w:val="SpecialMessageText8ptChar"/>
    <w:rsid w:val="00CA0F82"/>
    <w:pPr>
      <w:keepNext/>
      <w:keepLines/>
      <w:suppressAutoHyphens/>
      <w:spacing w:before="120" w:after="120"/>
    </w:pPr>
    <w:rPr>
      <w:rFonts w:eastAsiaTheme="minorEastAsia" w:cs="Arial"/>
      <w:sz w:val="16"/>
    </w:rPr>
  </w:style>
  <w:style w:type="paragraph" w:customStyle="1" w:styleId="SpecialMessageList8pt">
    <w:name w:val="Special Message List 8 pt"/>
    <w:link w:val="SpecialMessageList8ptChar"/>
    <w:rsid w:val="00CA0F82"/>
    <w:pPr>
      <w:keepNext/>
      <w:keepLines/>
      <w:numPr>
        <w:ilvl w:val="1"/>
        <w:numId w:val="22"/>
      </w:numPr>
      <w:suppressAutoHyphens/>
      <w:spacing w:before="120" w:after="120"/>
    </w:pPr>
    <w:rPr>
      <w:rFonts w:eastAsiaTheme="minorEastAsia" w:cs="Arial"/>
      <w:sz w:val="16"/>
    </w:rPr>
  </w:style>
  <w:style w:type="paragraph" w:customStyle="1" w:styleId="SpecialMessageBullet8pt">
    <w:name w:val="Special Message Bullet 8 pt"/>
    <w:link w:val="SpecialMessageBullet8ptChar"/>
    <w:rsid w:val="00CA0F82"/>
    <w:pPr>
      <w:keepNext/>
      <w:keepLines/>
      <w:numPr>
        <w:ilvl w:val="7"/>
        <w:numId w:val="26"/>
      </w:numPr>
      <w:suppressAutoHyphens/>
      <w:spacing w:before="120" w:after="120"/>
    </w:pPr>
    <w:rPr>
      <w:rFonts w:eastAsiaTheme="minorEastAsia" w:cs="Arial"/>
      <w:sz w:val="16"/>
    </w:rPr>
  </w:style>
  <w:style w:type="table" w:styleId="TableGrid">
    <w:name w:val="Table Grid"/>
    <w:basedOn w:val="TableNormal"/>
    <w:uiPriority w:val="99"/>
    <w:semiHidden/>
    <w:rsid w:val="00CA0F82"/>
    <w:rPr>
      <w:rFonts w:eastAsiaTheme="minorEastAsi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style>
  <w:style w:type="paragraph" w:customStyle="1" w:styleId="Table12CenterBold">
    <w:name w:val="Table 12 Center Bold"/>
    <w:link w:val="Table12CenterBoldChar"/>
    <w:rsid w:val="00CA0F82"/>
    <w:pPr>
      <w:keepNext/>
      <w:keepLines/>
      <w:suppressAutoHyphens/>
      <w:spacing w:before="120" w:after="120"/>
      <w:jc w:val="center"/>
    </w:pPr>
    <w:rPr>
      <w:rFonts w:eastAsiaTheme="minorEastAsia" w:cs="Arial"/>
      <w:b/>
    </w:rPr>
  </w:style>
  <w:style w:type="paragraph" w:customStyle="1" w:styleId="Table12Center">
    <w:name w:val="Table 12 Center"/>
    <w:link w:val="Table12CenterChar"/>
    <w:rsid w:val="00CA0F82"/>
    <w:pPr>
      <w:keepLines/>
      <w:suppressAutoHyphens/>
      <w:spacing w:before="120" w:after="120"/>
      <w:jc w:val="center"/>
    </w:pPr>
    <w:rPr>
      <w:rFonts w:eastAsiaTheme="minorEastAsia" w:cs="Arial"/>
    </w:rPr>
  </w:style>
  <w:style w:type="paragraph" w:customStyle="1" w:styleId="Table12Left">
    <w:name w:val="Table 12 Left"/>
    <w:link w:val="Table12LeftChar"/>
    <w:rsid w:val="00CA0F82"/>
    <w:pPr>
      <w:keepLines/>
      <w:suppressAutoHyphens/>
      <w:spacing w:before="120" w:after="120"/>
    </w:pPr>
    <w:rPr>
      <w:rFonts w:eastAsiaTheme="minorEastAsia" w:cs="Arial"/>
    </w:rPr>
  </w:style>
  <w:style w:type="paragraph" w:customStyle="1" w:styleId="Table12Right">
    <w:name w:val="Table 12 Right"/>
    <w:link w:val="Table12RightChar"/>
    <w:rsid w:val="00CA0F82"/>
    <w:pPr>
      <w:keepLines/>
      <w:suppressAutoHyphens/>
      <w:spacing w:before="120" w:after="120"/>
      <w:jc w:val="right"/>
    </w:pPr>
    <w:rPr>
      <w:rFonts w:eastAsiaTheme="minorEastAsia" w:cs="Arial"/>
    </w:rPr>
  </w:style>
  <w:style w:type="paragraph" w:customStyle="1" w:styleId="Table12List1">
    <w:name w:val="Table 12 List 1"/>
    <w:link w:val="Table12List1Char"/>
    <w:rsid w:val="00CA0F82"/>
    <w:pPr>
      <w:keepLines/>
      <w:numPr>
        <w:ilvl w:val="1"/>
        <w:numId w:val="14"/>
      </w:numPr>
      <w:suppressAutoHyphens/>
      <w:spacing w:before="120" w:after="120"/>
    </w:pPr>
    <w:rPr>
      <w:rFonts w:eastAsiaTheme="minorEastAsia" w:cs="Arial"/>
    </w:rPr>
  </w:style>
  <w:style w:type="paragraph" w:customStyle="1" w:styleId="Table12List2">
    <w:name w:val="Table 12 List 2"/>
    <w:link w:val="Table12List2Char"/>
    <w:rsid w:val="00CA0F82"/>
    <w:pPr>
      <w:keepLines/>
      <w:numPr>
        <w:ilvl w:val="2"/>
        <w:numId w:val="14"/>
      </w:numPr>
      <w:suppressAutoHyphens/>
      <w:spacing w:before="120" w:after="120"/>
    </w:pPr>
    <w:rPr>
      <w:rFonts w:eastAsiaTheme="minorEastAsia" w:cs="Arial"/>
    </w:rPr>
  </w:style>
  <w:style w:type="paragraph" w:customStyle="1" w:styleId="Table12Bullet">
    <w:name w:val="Table 12 Bullet"/>
    <w:link w:val="Table12BulletChar"/>
    <w:rsid w:val="00CA0F82"/>
    <w:pPr>
      <w:keepLines/>
      <w:numPr>
        <w:numId w:val="26"/>
      </w:numPr>
      <w:suppressAutoHyphens/>
      <w:spacing w:before="120" w:after="120"/>
    </w:pPr>
    <w:rPr>
      <w:rFonts w:eastAsiaTheme="minorEastAsia" w:cs="Arial"/>
    </w:rPr>
  </w:style>
  <w:style w:type="paragraph" w:customStyle="1" w:styleId="Table11CenterBold">
    <w:name w:val="Table 11 Center Bold"/>
    <w:link w:val="Table11CenterBoldChar"/>
    <w:rsid w:val="00CA0F82"/>
    <w:pPr>
      <w:keepNext/>
      <w:keepLines/>
      <w:suppressAutoHyphens/>
      <w:spacing w:before="120" w:after="120"/>
      <w:jc w:val="center"/>
    </w:pPr>
    <w:rPr>
      <w:rFonts w:eastAsiaTheme="minorEastAsia" w:cs="Arial"/>
      <w:b/>
      <w:sz w:val="22"/>
    </w:rPr>
  </w:style>
  <w:style w:type="paragraph" w:customStyle="1" w:styleId="Table11Center">
    <w:name w:val="Table 11 Center"/>
    <w:link w:val="Table11CenterChar"/>
    <w:rsid w:val="00CA0F82"/>
    <w:pPr>
      <w:keepLines/>
      <w:suppressAutoHyphens/>
      <w:spacing w:before="120" w:after="120"/>
      <w:jc w:val="center"/>
    </w:pPr>
    <w:rPr>
      <w:rFonts w:eastAsiaTheme="minorEastAsia" w:cs="Arial"/>
      <w:sz w:val="22"/>
    </w:rPr>
  </w:style>
  <w:style w:type="paragraph" w:customStyle="1" w:styleId="Table11Left">
    <w:name w:val="Table 11 Left"/>
    <w:link w:val="Table11LeftChar"/>
    <w:rsid w:val="00CA0F82"/>
    <w:pPr>
      <w:keepLines/>
      <w:suppressAutoHyphens/>
      <w:spacing w:before="120" w:after="120"/>
    </w:pPr>
    <w:rPr>
      <w:rFonts w:eastAsiaTheme="minorEastAsia" w:cs="Arial"/>
      <w:sz w:val="22"/>
    </w:rPr>
  </w:style>
  <w:style w:type="paragraph" w:customStyle="1" w:styleId="Table11Right">
    <w:name w:val="Table 11 Right"/>
    <w:link w:val="Table11RightChar"/>
    <w:rsid w:val="00CA0F82"/>
    <w:pPr>
      <w:keepLines/>
      <w:suppressAutoHyphens/>
      <w:spacing w:before="120" w:after="120"/>
      <w:jc w:val="right"/>
    </w:pPr>
    <w:rPr>
      <w:rFonts w:eastAsiaTheme="minorEastAsia" w:cs="Arial"/>
      <w:sz w:val="22"/>
    </w:rPr>
  </w:style>
  <w:style w:type="paragraph" w:customStyle="1" w:styleId="Table11List1">
    <w:name w:val="Table 11 List 1"/>
    <w:link w:val="Table11List1Char"/>
    <w:rsid w:val="00CA0F82"/>
    <w:pPr>
      <w:keepLines/>
      <w:numPr>
        <w:ilvl w:val="1"/>
        <w:numId w:val="15"/>
      </w:numPr>
      <w:suppressAutoHyphens/>
      <w:spacing w:before="120" w:after="120"/>
    </w:pPr>
    <w:rPr>
      <w:rFonts w:eastAsiaTheme="minorEastAsia" w:cs="Arial"/>
      <w:sz w:val="22"/>
    </w:rPr>
  </w:style>
  <w:style w:type="paragraph" w:customStyle="1" w:styleId="Table11List2">
    <w:name w:val="Table 11 List 2"/>
    <w:link w:val="Table11List2Char"/>
    <w:rsid w:val="00CA0F82"/>
    <w:pPr>
      <w:keepLines/>
      <w:numPr>
        <w:ilvl w:val="2"/>
        <w:numId w:val="15"/>
      </w:numPr>
      <w:suppressAutoHyphens/>
      <w:spacing w:before="120" w:after="120"/>
    </w:pPr>
    <w:rPr>
      <w:rFonts w:eastAsiaTheme="minorEastAsia" w:cs="Arial"/>
      <w:sz w:val="22"/>
    </w:rPr>
  </w:style>
  <w:style w:type="paragraph" w:customStyle="1" w:styleId="Table11Bullet">
    <w:name w:val="Table 11 Bullet"/>
    <w:link w:val="Table11BulletChar"/>
    <w:rsid w:val="00CA0F82"/>
    <w:pPr>
      <w:keepLines/>
      <w:numPr>
        <w:numId w:val="27"/>
      </w:numPr>
      <w:suppressAutoHyphens/>
      <w:spacing w:before="120" w:after="120"/>
    </w:pPr>
    <w:rPr>
      <w:rFonts w:eastAsiaTheme="minorEastAsia" w:cs="Arial"/>
      <w:sz w:val="22"/>
    </w:rPr>
  </w:style>
  <w:style w:type="paragraph" w:customStyle="1" w:styleId="Table10CenterBold">
    <w:name w:val="Table 10 Center Bold"/>
    <w:link w:val="Table10CenterBoldChar"/>
    <w:rsid w:val="00CA0F82"/>
    <w:pPr>
      <w:keepNext/>
      <w:keepLines/>
      <w:suppressAutoHyphens/>
      <w:spacing w:before="120" w:after="120"/>
      <w:jc w:val="center"/>
    </w:pPr>
    <w:rPr>
      <w:rFonts w:eastAsiaTheme="minorEastAsia" w:cs="Arial"/>
      <w:b/>
      <w:sz w:val="20"/>
    </w:rPr>
  </w:style>
  <w:style w:type="paragraph" w:customStyle="1" w:styleId="Table10Center">
    <w:name w:val="Table 10 Center"/>
    <w:link w:val="Table10CenterChar"/>
    <w:rsid w:val="00CA0F82"/>
    <w:pPr>
      <w:keepLines/>
      <w:suppressAutoHyphens/>
      <w:spacing w:before="120" w:after="120"/>
      <w:jc w:val="center"/>
    </w:pPr>
    <w:rPr>
      <w:rFonts w:eastAsiaTheme="minorEastAsia" w:cs="Arial"/>
      <w:sz w:val="20"/>
    </w:rPr>
  </w:style>
  <w:style w:type="paragraph" w:customStyle="1" w:styleId="Table10Left">
    <w:name w:val="Table 10 Left"/>
    <w:link w:val="Table10LeftChar"/>
    <w:rsid w:val="00CA0F82"/>
    <w:pPr>
      <w:keepLines/>
      <w:suppressAutoHyphens/>
      <w:spacing w:before="120" w:after="120"/>
    </w:pPr>
    <w:rPr>
      <w:rFonts w:eastAsiaTheme="minorEastAsia" w:cs="Arial"/>
      <w:sz w:val="20"/>
    </w:rPr>
  </w:style>
  <w:style w:type="paragraph" w:customStyle="1" w:styleId="Table10Right">
    <w:name w:val="Table 10 Right"/>
    <w:link w:val="Table10RightChar"/>
    <w:rsid w:val="00CA0F82"/>
    <w:pPr>
      <w:keepLines/>
      <w:suppressAutoHyphens/>
      <w:spacing w:before="120" w:after="120"/>
      <w:jc w:val="right"/>
    </w:pPr>
    <w:rPr>
      <w:rFonts w:eastAsiaTheme="minorEastAsia" w:cs="Arial"/>
      <w:sz w:val="20"/>
    </w:rPr>
  </w:style>
  <w:style w:type="paragraph" w:customStyle="1" w:styleId="Table10List1">
    <w:name w:val="Table 10 List 1"/>
    <w:link w:val="Table10List1Char"/>
    <w:rsid w:val="00CA0F82"/>
    <w:pPr>
      <w:keepLines/>
      <w:numPr>
        <w:ilvl w:val="1"/>
        <w:numId w:val="16"/>
      </w:numPr>
      <w:suppressAutoHyphens/>
      <w:spacing w:before="120" w:after="120"/>
    </w:pPr>
    <w:rPr>
      <w:rFonts w:eastAsiaTheme="minorEastAsia" w:cs="Arial"/>
      <w:sz w:val="20"/>
    </w:rPr>
  </w:style>
  <w:style w:type="paragraph" w:customStyle="1" w:styleId="Table10List2">
    <w:name w:val="Table 10 List 2"/>
    <w:link w:val="Table10List2Char"/>
    <w:rsid w:val="00CA0F82"/>
    <w:pPr>
      <w:keepLines/>
      <w:numPr>
        <w:ilvl w:val="2"/>
        <w:numId w:val="16"/>
      </w:numPr>
      <w:suppressAutoHyphens/>
      <w:spacing w:before="120" w:after="120"/>
    </w:pPr>
    <w:rPr>
      <w:rFonts w:eastAsiaTheme="minorEastAsia" w:cs="Arial"/>
      <w:sz w:val="20"/>
    </w:rPr>
  </w:style>
  <w:style w:type="paragraph" w:customStyle="1" w:styleId="Table10Bullet">
    <w:name w:val="Table 10 Bullet"/>
    <w:link w:val="Table10BulletChar"/>
    <w:rsid w:val="00CA0F82"/>
    <w:pPr>
      <w:keepLines/>
      <w:numPr>
        <w:ilvl w:val="1"/>
        <w:numId w:val="26"/>
      </w:numPr>
      <w:suppressAutoHyphens/>
      <w:spacing w:before="120" w:after="120"/>
    </w:pPr>
    <w:rPr>
      <w:rFonts w:eastAsiaTheme="minorEastAsia" w:cs="Arial"/>
      <w:sz w:val="20"/>
    </w:rPr>
  </w:style>
  <w:style w:type="paragraph" w:customStyle="1" w:styleId="Table9CenterBold">
    <w:name w:val="Table 9 Center Bold"/>
    <w:link w:val="Table9CenterBoldChar"/>
    <w:rsid w:val="00CA0F82"/>
    <w:pPr>
      <w:keepNext/>
      <w:keepLines/>
      <w:suppressAutoHyphens/>
      <w:spacing w:before="120" w:after="120"/>
      <w:jc w:val="center"/>
    </w:pPr>
    <w:rPr>
      <w:rFonts w:eastAsiaTheme="minorEastAsia" w:cs="Arial"/>
      <w:b/>
      <w:sz w:val="18"/>
    </w:rPr>
  </w:style>
  <w:style w:type="paragraph" w:customStyle="1" w:styleId="Table9Center">
    <w:name w:val="Table 9 Center"/>
    <w:link w:val="Table9CenterChar"/>
    <w:rsid w:val="00CA0F82"/>
    <w:pPr>
      <w:keepLines/>
      <w:suppressAutoHyphens/>
      <w:spacing w:before="120" w:after="120"/>
      <w:jc w:val="center"/>
    </w:pPr>
    <w:rPr>
      <w:rFonts w:eastAsiaTheme="minorEastAsia" w:cs="Arial"/>
      <w:sz w:val="18"/>
    </w:rPr>
  </w:style>
  <w:style w:type="paragraph" w:customStyle="1" w:styleId="Table9Left">
    <w:name w:val="Table 9 Left"/>
    <w:link w:val="Table9LeftChar"/>
    <w:rsid w:val="00CA0F82"/>
    <w:pPr>
      <w:keepLines/>
      <w:suppressAutoHyphens/>
      <w:spacing w:before="120" w:after="120"/>
    </w:pPr>
    <w:rPr>
      <w:rFonts w:eastAsiaTheme="minorEastAsia" w:cs="Arial"/>
      <w:sz w:val="18"/>
    </w:rPr>
  </w:style>
  <w:style w:type="paragraph" w:customStyle="1" w:styleId="Table9Right">
    <w:name w:val="Table 9 Right"/>
    <w:link w:val="Table9RightChar"/>
    <w:rsid w:val="00CA0F82"/>
    <w:pPr>
      <w:keepLines/>
      <w:suppressAutoHyphens/>
      <w:spacing w:before="120" w:after="120"/>
      <w:jc w:val="right"/>
    </w:pPr>
    <w:rPr>
      <w:rFonts w:eastAsiaTheme="minorEastAsia" w:cs="Arial"/>
      <w:sz w:val="18"/>
    </w:rPr>
  </w:style>
  <w:style w:type="paragraph" w:customStyle="1" w:styleId="Table9List1">
    <w:name w:val="Table 9 List 1"/>
    <w:link w:val="Table9List1Char"/>
    <w:rsid w:val="00CA0F82"/>
    <w:pPr>
      <w:keepLines/>
      <w:numPr>
        <w:ilvl w:val="1"/>
        <w:numId w:val="17"/>
      </w:numPr>
      <w:suppressAutoHyphens/>
      <w:spacing w:before="120" w:after="120"/>
    </w:pPr>
    <w:rPr>
      <w:rFonts w:eastAsiaTheme="minorEastAsia" w:cs="Arial"/>
      <w:sz w:val="18"/>
    </w:rPr>
  </w:style>
  <w:style w:type="paragraph" w:customStyle="1" w:styleId="Table9List2">
    <w:name w:val="Table 9 List 2"/>
    <w:link w:val="Table9List2Char"/>
    <w:rsid w:val="00CA0F82"/>
    <w:pPr>
      <w:keepLines/>
      <w:numPr>
        <w:ilvl w:val="2"/>
        <w:numId w:val="17"/>
      </w:numPr>
      <w:suppressAutoHyphens/>
      <w:spacing w:before="120" w:after="120"/>
    </w:pPr>
    <w:rPr>
      <w:rFonts w:eastAsiaTheme="minorEastAsia" w:cs="Arial"/>
      <w:sz w:val="18"/>
    </w:rPr>
  </w:style>
  <w:style w:type="paragraph" w:customStyle="1" w:styleId="Table9Bullet">
    <w:name w:val="Table 9 Bullet"/>
    <w:link w:val="Table9BulletChar"/>
    <w:rsid w:val="00CA0F82"/>
    <w:pPr>
      <w:keepLines/>
      <w:numPr>
        <w:ilvl w:val="1"/>
        <w:numId w:val="27"/>
      </w:numPr>
      <w:suppressAutoHyphens/>
      <w:spacing w:before="120" w:after="120"/>
    </w:pPr>
    <w:rPr>
      <w:rFonts w:eastAsiaTheme="minorEastAsia" w:cs="Arial"/>
      <w:sz w:val="18"/>
    </w:rPr>
  </w:style>
  <w:style w:type="paragraph" w:customStyle="1" w:styleId="Table8CenterBold">
    <w:name w:val="Table 8 Center Bold"/>
    <w:link w:val="Table8CenterBoldChar"/>
    <w:rsid w:val="00CA0F82"/>
    <w:pPr>
      <w:keepNext/>
      <w:keepLines/>
      <w:suppressAutoHyphens/>
      <w:spacing w:before="120" w:after="120"/>
      <w:jc w:val="center"/>
    </w:pPr>
    <w:rPr>
      <w:rFonts w:eastAsiaTheme="minorEastAsia" w:cs="Arial"/>
      <w:b/>
      <w:sz w:val="16"/>
    </w:rPr>
  </w:style>
  <w:style w:type="paragraph" w:customStyle="1" w:styleId="Table8Center">
    <w:name w:val="Table 8 Center"/>
    <w:link w:val="Table8CenterChar"/>
    <w:rsid w:val="00CA0F82"/>
    <w:pPr>
      <w:keepLines/>
      <w:suppressAutoHyphens/>
      <w:spacing w:before="120" w:after="120"/>
      <w:jc w:val="center"/>
    </w:pPr>
    <w:rPr>
      <w:rFonts w:eastAsiaTheme="minorEastAsia" w:cs="Arial"/>
      <w:sz w:val="16"/>
    </w:rPr>
  </w:style>
  <w:style w:type="paragraph" w:customStyle="1" w:styleId="Table8Left">
    <w:name w:val="Table 8 Left"/>
    <w:link w:val="Table8LeftChar"/>
    <w:rsid w:val="00CA0F82"/>
    <w:pPr>
      <w:keepLines/>
      <w:suppressAutoHyphens/>
      <w:spacing w:before="120" w:after="120"/>
    </w:pPr>
    <w:rPr>
      <w:rFonts w:eastAsiaTheme="minorEastAsia" w:cs="Arial"/>
      <w:sz w:val="16"/>
    </w:rPr>
  </w:style>
  <w:style w:type="paragraph" w:customStyle="1" w:styleId="Table8Right">
    <w:name w:val="Table 8 Right"/>
    <w:link w:val="Table8RightChar"/>
    <w:rsid w:val="00CA0F82"/>
    <w:pPr>
      <w:keepLines/>
      <w:suppressAutoHyphens/>
      <w:spacing w:before="120" w:after="120"/>
      <w:jc w:val="right"/>
    </w:pPr>
    <w:rPr>
      <w:rFonts w:eastAsiaTheme="minorEastAsia" w:cs="Arial"/>
      <w:sz w:val="16"/>
    </w:rPr>
  </w:style>
  <w:style w:type="paragraph" w:customStyle="1" w:styleId="Table8List1">
    <w:name w:val="Table 8 List 1"/>
    <w:link w:val="Table8List1Char"/>
    <w:rsid w:val="00CA0F82"/>
    <w:pPr>
      <w:keepLines/>
      <w:numPr>
        <w:ilvl w:val="1"/>
        <w:numId w:val="18"/>
      </w:numPr>
      <w:suppressAutoHyphens/>
      <w:spacing w:before="120" w:after="120"/>
    </w:pPr>
    <w:rPr>
      <w:rFonts w:eastAsiaTheme="minorEastAsia" w:cs="Arial"/>
      <w:sz w:val="16"/>
    </w:rPr>
  </w:style>
  <w:style w:type="paragraph" w:customStyle="1" w:styleId="Table8List2">
    <w:name w:val="Table 8 List 2"/>
    <w:link w:val="Table8List2Char"/>
    <w:rsid w:val="00CA0F82"/>
    <w:pPr>
      <w:keepLines/>
      <w:numPr>
        <w:ilvl w:val="2"/>
        <w:numId w:val="18"/>
      </w:numPr>
      <w:suppressAutoHyphens/>
      <w:spacing w:before="120" w:after="120"/>
    </w:pPr>
    <w:rPr>
      <w:rFonts w:eastAsiaTheme="minorEastAsia" w:cs="Arial"/>
      <w:sz w:val="16"/>
    </w:rPr>
  </w:style>
  <w:style w:type="paragraph" w:customStyle="1" w:styleId="Table8Bullet">
    <w:name w:val="Table 8 Bullet"/>
    <w:link w:val="Table8BulletChar"/>
    <w:rsid w:val="00CA0F82"/>
    <w:pPr>
      <w:keepLines/>
      <w:numPr>
        <w:ilvl w:val="2"/>
        <w:numId w:val="26"/>
      </w:numPr>
      <w:suppressAutoHyphens/>
      <w:spacing w:before="120" w:after="120"/>
    </w:pPr>
    <w:rPr>
      <w:rFonts w:eastAsiaTheme="minorEastAsia" w:cs="Arial"/>
      <w:sz w:val="16"/>
    </w:rPr>
  </w:style>
  <w:style w:type="paragraph" w:customStyle="1" w:styleId="Table7CenterBold">
    <w:name w:val="Table 7 Center Bold"/>
    <w:link w:val="Table7CenterBoldChar"/>
    <w:rsid w:val="00CA0F82"/>
    <w:pPr>
      <w:keepNext/>
      <w:keepLines/>
      <w:suppressAutoHyphens/>
      <w:spacing w:before="120" w:after="120"/>
      <w:jc w:val="center"/>
    </w:pPr>
    <w:rPr>
      <w:rFonts w:eastAsiaTheme="minorEastAsia" w:cs="Arial"/>
      <w:b/>
      <w:sz w:val="14"/>
    </w:rPr>
  </w:style>
  <w:style w:type="paragraph" w:customStyle="1" w:styleId="Table7Center">
    <w:name w:val="Table 7 Center"/>
    <w:link w:val="Table7CenterChar"/>
    <w:rsid w:val="00CA0F82"/>
    <w:pPr>
      <w:keepLines/>
      <w:suppressAutoHyphens/>
      <w:spacing w:before="120" w:after="120"/>
      <w:jc w:val="center"/>
    </w:pPr>
    <w:rPr>
      <w:rFonts w:eastAsiaTheme="minorEastAsia" w:cs="Arial"/>
      <w:sz w:val="14"/>
    </w:rPr>
  </w:style>
  <w:style w:type="paragraph" w:customStyle="1" w:styleId="Table7Left">
    <w:name w:val="Table 7 Left"/>
    <w:link w:val="Table7LeftChar"/>
    <w:rsid w:val="00CA0F82"/>
    <w:pPr>
      <w:keepLines/>
      <w:suppressAutoHyphens/>
      <w:spacing w:before="120" w:after="120"/>
    </w:pPr>
    <w:rPr>
      <w:rFonts w:eastAsiaTheme="minorEastAsia" w:cs="Arial"/>
      <w:sz w:val="14"/>
    </w:rPr>
  </w:style>
  <w:style w:type="paragraph" w:customStyle="1" w:styleId="Table7Right">
    <w:name w:val="Table 7 Right"/>
    <w:link w:val="Table7RightChar"/>
    <w:rsid w:val="00CA0F82"/>
    <w:pPr>
      <w:keepLines/>
      <w:suppressAutoHyphens/>
      <w:spacing w:before="120" w:after="120"/>
      <w:jc w:val="right"/>
    </w:pPr>
    <w:rPr>
      <w:rFonts w:eastAsiaTheme="minorEastAsia" w:cs="Arial"/>
      <w:sz w:val="14"/>
    </w:rPr>
  </w:style>
  <w:style w:type="paragraph" w:customStyle="1" w:styleId="Table7List1">
    <w:name w:val="Table 7 List 1"/>
    <w:link w:val="Table7List1Char"/>
    <w:rsid w:val="00CA0F82"/>
    <w:pPr>
      <w:keepLines/>
      <w:numPr>
        <w:ilvl w:val="1"/>
        <w:numId w:val="19"/>
      </w:numPr>
      <w:suppressAutoHyphens/>
      <w:spacing w:before="120" w:after="120"/>
    </w:pPr>
    <w:rPr>
      <w:rFonts w:eastAsiaTheme="minorEastAsia" w:cs="Arial"/>
      <w:sz w:val="14"/>
    </w:rPr>
  </w:style>
  <w:style w:type="paragraph" w:customStyle="1" w:styleId="Table7List2">
    <w:name w:val="Table 7 List 2"/>
    <w:link w:val="Table7List2Char"/>
    <w:rsid w:val="00CA0F82"/>
    <w:pPr>
      <w:keepLines/>
      <w:numPr>
        <w:ilvl w:val="2"/>
        <w:numId w:val="19"/>
      </w:numPr>
      <w:suppressAutoHyphens/>
      <w:spacing w:before="120" w:after="120"/>
    </w:pPr>
    <w:rPr>
      <w:rFonts w:eastAsiaTheme="minorEastAsia" w:cs="Arial"/>
      <w:sz w:val="14"/>
    </w:rPr>
  </w:style>
  <w:style w:type="paragraph" w:customStyle="1" w:styleId="Table7Bullet">
    <w:name w:val="Table 7 Bullet"/>
    <w:link w:val="Table7BulletChar"/>
    <w:rsid w:val="00CA0F82"/>
    <w:pPr>
      <w:keepLines/>
      <w:numPr>
        <w:ilvl w:val="2"/>
        <w:numId w:val="27"/>
      </w:numPr>
      <w:suppressAutoHyphens/>
      <w:spacing w:before="120" w:after="120"/>
    </w:pPr>
    <w:rPr>
      <w:rFonts w:eastAsiaTheme="minorEastAsia" w:cs="Arial"/>
      <w:sz w:val="14"/>
    </w:rPr>
  </w:style>
  <w:style w:type="paragraph" w:customStyle="1" w:styleId="Table6CenterBold">
    <w:name w:val="Table 6 Center Bold"/>
    <w:link w:val="Table6CenterBoldChar"/>
    <w:rsid w:val="00CA0F82"/>
    <w:pPr>
      <w:keepNext/>
      <w:keepLines/>
      <w:suppressAutoHyphens/>
      <w:spacing w:before="120" w:after="120"/>
      <w:jc w:val="center"/>
    </w:pPr>
    <w:rPr>
      <w:rFonts w:eastAsiaTheme="minorEastAsia" w:cs="Arial"/>
      <w:b/>
      <w:sz w:val="12"/>
    </w:rPr>
  </w:style>
  <w:style w:type="paragraph" w:customStyle="1" w:styleId="Table6Center">
    <w:name w:val="Table 6 Center"/>
    <w:link w:val="Table6CenterChar"/>
    <w:rsid w:val="00CA0F82"/>
    <w:pPr>
      <w:keepLines/>
      <w:suppressAutoHyphens/>
      <w:spacing w:before="120" w:after="120"/>
      <w:jc w:val="center"/>
    </w:pPr>
    <w:rPr>
      <w:rFonts w:eastAsiaTheme="minorEastAsia" w:cs="Arial"/>
      <w:sz w:val="12"/>
    </w:rPr>
  </w:style>
  <w:style w:type="paragraph" w:customStyle="1" w:styleId="Table6Left">
    <w:name w:val="Table 6 Left"/>
    <w:link w:val="Table6LeftChar"/>
    <w:rsid w:val="00CA0F82"/>
    <w:pPr>
      <w:keepLines/>
      <w:suppressAutoHyphens/>
      <w:spacing w:before="120" w:after="120"/>
    </w:pPr>
    <w:rPr>
      <w:rFonts w:eastAsiaTheme="minorEastAsia" w:cs="Arial"/>
      <w:sz w:val="12"/>
    </w:rPr>
  </w:style>
  <w:style w:type="paragraph" w:customStyle="1" w:styleId="Table6Right">
    <w:name w:val="Table 6 Right"/>
    <w:link w:val="Table6RightChar"/>
    <w:rsid w:val="00CA0F82"/>
    <w:pPr>
      <w:keepLines/>
      <w:suppressAutoHyphens/>
      <w:spacing w:before="120" w:after="120"/>
      <w:jc w:val="right"/>
    </w:pPr>
    <w:rPr>
      <w:rFonts w:eastAsiaTheme="minorEastAsia" w:cs="Arial"/>
      <w:sz w:val="12"/>
    </w:rPr>
  </w:style>
  <w:style w:type="paragraph" w:customStyle="1" w:styleId="Table6List1">
    <w:name w:val="Table 6 List 1"/>
    <w:link w:val="Table6List1Char"/>
    <w:rsid w:val="00CA0F82"/>
    <w:pPr>
      <w:keepLines/>
      <w:numPr>
        <w:ilvl w:val="1"/>
        <w:numId w:val="20"/>
      </w:numPr>
      <w:suppressAutoHyphens/>
      <w:spacing w:before="120" w:after="120"/>
    </w:pPr>
    <w:rPr>
      <w:rFonts w:eastAsiaTheme="minorEastAsia" w:cs="Arial"/>
      <w:sz w:val="12"/>
    </w:rPr>
  </w:style>
  <w:style w:type="paragraph" w:customStyle="1" w:styleId="Table6List2">
    <w:name w:val="Table 6 List 2"/>
    <w:link w:val="Table6List2Char"/>
    <w:rsid w:val="00CA0F82"/>
    <w:pPr>
      <w:keepLines/>
      <w:numPr>
        <w:ilvl w:val="2"/>
        <w:numId w:val="20"/>
      </w:numPr>
      <w:suppressAutoHyphens/>
      <w:spacing w:before="120" w:after="120"/>
    </w:pPr>
    <w:rPr>
      <w:rFonts w:eastAsiaTheme="minorEastAsia" w:cs="Arial"/>
      <w:sz w:val="12"/>
    </w:rPr>
  </w:style>
  <w:style w:type="paragraph" w:customStyle="1" w:styleId="Table6Bullet">
    <w:name w:val="Table 6 Bullet"/>
    <w:link w:val="Table6BulletChar"/>
    <w:rsid w:val="00CA0F82"/>
    <w:pPr>
      <w:keepLines/>
      <w:numPr>
        <w:ilvl w:val="3"/>
        <w:numId w:val="27"/>
      </w:numPr>
      <w:suppressAutoHyphens/>
      <w:spacing w:before="120" w:after="120"/>
    </w:pPr>
    <w:rPr>
      <w:rFonts w:eastAsiaTheme="minorEastAsia" w:cs="Arial"/>
      <w:sz w:val="12"/>
    </w:rPr>
  </w:style>
  <w:style w:type="paragraph" w:customStyle="1" w:styleId="EquationCenter">
    <w:name w:val="Equation Center"/>
    <w:link w:val="EquationCenterChar"/>
    <w:rsid w:val="00CA0F82"/>
    <w:pPr>
      <w:keepLines/>
      <w:suppressAutoHyphens/>
      <w:spacing w:before="80" w:after="80"/>
      <w:jc w:val="center"/>
    </w:pPr>
    <w:rPr>
      <w:rFonts w:ascii="Times New Roman" w:eastAsiaTheme="minorEastAsia" w:hAnsi="Times New Roman"/>
    </w:rPr>
  </w:style>
  <w:style w:type="paragraph" w:customStyle="1" w:styleId="EquationLeft">
    <w:name w:val="Equation Left"/>
    <w:link w:val="EquationLeftChar"/>
    <w:rsid w:val="00CA0F82"/>
    <w:pPr>
      <w:keepLines/>
      <w:suppressAutoHyphens/>
      <w:spacing w:before="80" w:after="80"/>
    </w:pPr>
    <w:rPr>
      <w:rFonts w:ascii="Times New Roman" w:eastAsiaTheme="minorEastAsia" w:hAnsi="Times New Roman"/>
    </w:rPr>
  </w:style>
  <w:style w:type="paragraph" w:customStyle="1" w:styleId="EquationRight">
    <w:name w:val="Equation Right"/>
    <w:link w:val="EquationRightChar"/>
    <w:rsid w:val="00CA0F82"/>
    <w:pPr>
      <w:keepLines/>
      <w:suppressAutoHyphens/>
      <w:spacing w:before="80" w:after="80"/>
      <w:jc w:val="right"/>
    </w:pPr>
    <w:rPr>
      <w:rFonts w:ascii="Times New Roman" w:eastAsiaTheme="minorEastAsia" w:hAnsi="Times New Roman"/>
    </w:rPr>
  </w:style>
  <w:style w:type="paragraph" w:customStyle="1" w:styleId="Table12List1Manual">
    <w:name w:val="Table 12 List 1 Manual"/>
    <w:link w:val="Table12List1ManualChar"/>
    <w:rsid w:val="00CA0F82"/>
    <w:pPr>
      <w:keepLines/>
      <w:suppressAutoHyphens/>
      <w:spacing w:before="120" w:after="120"/>
      <w:ind w:left="504" w:hanging="504"/>
    </w:pPr>
    <w:rPr>
      <w:rFonts w:eastAsiaTheme="minorEastAsia" w:cs="Arial"/>
    </w:rPr>
  </w:style>
  <w:style w:type="paragraph" w:customStyle="1" w:styleId="Table12List2Manual">
    <w:name w:val="Table 12 List 2 Manual"/>
    <w:link w:val="Table12List2ManualChar"/>
    <w:rsid w:val="00CA0F82"/>
    <w:pPr>
      <w:keepLines/>
      <w:suppressAutoHyphens/>
      <w:spacing w:before="120" w:after="120"/>
      <w:ind w:left="1008" w:hanging="504"/>
    </w:pPr>
    <w:rPr>
      <w:rFonts w:eastAsiaTheme="minorEastAsia" w:cs="Arial"/>
    </w:rPr>
  </w:style>
  <w:style w:type="paragraph" w:customStyle="1" w:styleId="Table11List1Manual">
    <w:name w:val="Table 11 List 1 Manual"/>
    <w:link w:val="Table11List1ManualChar"/>
    <w:rsid w:val="00CA0F82"/>
    <w:pPr>
      <w:keepLines/>
      <w:suppressAutoHyphens/>
      <w:spacing w:before="120" w:after="120"/>
      <w:ind w:left="461" w:hanging="461"/>
    </w:pPr>
    <w:rPr>
      <w:rFonts w:eastAsiaTheme="minorEastAsia" w:cs="Arial"/>
      <w:sz w:val="22"/>
    </w:rPr>
  </w:style>
  <w:style w:type="paragraph" w:customStyle="1" w:styleId="Table11List2Manual">
    <w:name w:val="Table 11 List 2 Manual"/>
    <w:link w:val="Table11List2ManualChar"/>
    <w:rsid w:val="00CA0F82"/>
    <w:pPr>
      <w:keepLines/>
      <w:suppressAutoHyphens/>
      <w:spacing w:before="120" w:after="120"/>
      <w:ind w:left="922" w:hanging="461"/>
    </w:pPr>
    <w:rPr>
      <w:rFonts w:eastAsiaTheme="minorEastAsia" w:cs="Arial"/>
      <w:sz w:val="22"/>
    </w:rPr>
  </w:style>
  <w:style w:type="paragraph" w:customStyle="1" w:styleId="Table10List1Manual">
    <w:name w:val="Table 10 List 1 Manual"/>
    <w:link w:val="Table10List1ManualChar"/>
    <w:rsid w:val="00CA0F82"/>
    <w:pPr>
      <w:keepLines/>
      <w:suppressAutoHyphens/>
      <w:spacing w:before="120" w:after="120"/>
      <w:ind w:left="432" w:hanging="432"/>
    </w:pPr>
    <w:rPr>
      <w:rFonts w:eastAsiaTheme="minorEastAsia" w:cs="Arial"/>
      <w:sz w:val="20"/>
    </w:rPr>
  </w:style>
  <w:style w:type="paragraph" w:customStyle="1" w:styleId="Table10List2Manual">
    <w:name w:val="Table 10 List 2 Manual"/>
    <w:link w:val="Table10List2ManualChar"/>
    <w:rsid w:val="00CA0F82"/>
    <w:pPr>
      <w:keepLines/>
      <w:suppressAutoHyphens/>
      <w:spacing w:before="120" w:after="120"/>
      <w:ind w:left="864" w:hanging="432"/>
    </w:pPr>
    <w:rPr>
      <w:rFonts w:eastAsiaTheme="minorEastAsia" w:cs="Arial"/>
      <w:sz w:val="20"/>
    </w:rPr>
  </w:style>
  <w:style w:type="paragraph" w:customStyle="1" w:styleId="Table9List1Manual">
    <w:name w:val="Table 9 List 1 Manual"/>
    <w:link w:val="Table9List1ManualChar"/>
    <w:rsid w:val="00CA0F82"/>
    <w:pPr>
      <w:keepLines/>
      <w:suppressAutoHyphens/>
      <w:spacing w:before="120" w:after="120"/>
      <w:ind w:left="389" w:hanging="389"/>
    </w:pPr>
    <w:rPr>
      <w:rFonts w:eastAsiaTheme="minorEastAsia" w:cs="Arial"/>
      <w:sz w:val="18"/>
    </w:rPr>
  </w:style>
  <w:style w:type="paragraph" w:customStyle="1" w:styleId="Table9List2Manual">
    <w:name w:val="Table 9 List 2 Manual"/>
    <w:link w:val="Table9List2ManualChar"/>
    <w:rsid w:val="00CA0F82"/>
    <w:pPr>
      <w:keepLines/>
      <w:suppressAutoHyphens/>
      <w:spacing w:before="120" w:after="120"/>
      <w:ind w:left="778" w:hanging="389"/>
    </w:pPr>
    <w:rPr>
      <w:rFonts w:eastAsiaTheme="minorEastAsia" w:cs="Arial"/>
      <w:sz w:val="18"/>
    </w:rPr>
  </w:style>
  <w:style w:type="paragraph" w:customStyle="1" w:styleId="Table8List1Manual">
    <w:name w:val="Table 8 List 1 Manual"/>
    <w:link w:val="Table8List1ManualChar"/>
    <w:rsid w:val="00CA0F82"/>
    <w:pPr>
      <w:keepLines/>
      <w:suppressAutoHyphens/>
      <w:spacing w:before="120" w:after="120"/>
      <w:ind w:left="360" w:hanging="360"/>
    </w:pPr>
    <w:rPr>
      <w:rFonts w:eastAsiaTheme="minorEastAsia" w:cs="Arial"/>
      <w:sz w:val="16"/>
    </w:rPr>
  </w:style>
  <w:style w:type="paragraph" w:customStyle="1" w:styleId="Table8List2Manual">
    <w:name w:val="Table 8 List 2 Manual"/>
    <w:link w:val="Table8List2ManualChar"/>
    <w:rsid w:val="00CA0F82"/>
    <w:pPr>
      <w:keepLines/>
      <w:suppressAutoHyphens/>
      <w:spacing w:before="120" w:after="120"/>
      <w:ind w:left="720" w:hanging="360"/>
    </w:pPr>
    <w:rPr>
      <w:rFonts w:eastAsiaTheme="minorEastAsia" w:cs="Arial"/>
      <w:sz w:val="16"/>
    </w:rPr>
  </w:style>
  <w:style w:type="paragraph" w:customStyle="1" w:styleId="Table7List1Manual">
    <w:name w:val="Table 7 List 1 Manual"/>
    <w:link w:val="Table7List1ManualChar"/>
    <w:rsid w:val="00CA0F82"/>
    <w:pPr>
      <w:keepLines/>
      <w:suppressAutoHyphens/>
      <w:spacing w:before="120" w:after="120"/>
      <w:ind w:left="317" w:hanging="317"/>
    </w:pPr>
    <w:rPr>
      <w:rFonts w:eastAsiaTheme="minorEastAsia" w:cs="Arial"/>
      <w:sz w:val="14"/>
    </w:rPr>
  </w:style>
  <w:style w:type="paragraph" w:customStyle="1" w:styleId="Table7List2Manual">
    <w:name w:val="Table 7 List 2 Manual"/>
    <w:link w:val="Table7List2ManualChar"/>
    <w:rsid w:val="00CA0F82"/>
    <w:pPr>
      <w:keepLines/>
      <w:suppressAutoHyphens/>
      <w:spacing w:before="120" w:after="120"/>
      <w:ind w:left="634" w:hanging="317"/>
    </w:pPr>
    <w:rPr>
      <w:rFonts w:eastAsiaTheme="minorEastAsia" w:cs="Arial"/>
      <w:sz w:val="14"/>
    </w:rPr>
  </w:style>
  <w:style w:type="paragraph" w:customStyle="1" w:styleId="Table6List1Manual">
    <w:name w:val="Table 6 List 1 Manual"/>
    <w:link w:val="Table6List1ManualChar"/>
    <w:rsid w:val="00CA0F82"/>
    <w:pPr>
      <w:keepLines/>
      <w:suppressAutoHyphens/>
      <w:spacing w:before="120" w:after="120"/>
      <w:ind w:left="288" w:hanging="288"/>
    </w:pPr>
    <w:rPr>
      <w:rFonts w:eastAsiaTheme="minorEastAsia" w:cs="Arial"/>
      <w:sz w:val="12"/>
    </w:rPr>
  </w:style>
  <w:style w:type="paragraph" w:customStyle="1" w:styleId="Table6List2Manual">
    <w:name w:val="Table 6 List 2 Manual"/>
    <w:link w:val="Table6List2ManualChar"/>
    <w:rsid w:val="00CA0F82"/>
    <w:pPr>
      <w:keepLines/>
      <w:suppressAutoHyphens/>
      <w:spacing w:before="120" w:after="120"/>
      <w:ind w:left="576" w:hanging="288"/>
    </w:pPr>
    <w:rPr>
      <w:rFonts w:eastAsiaTheme="minorEastAsia" w:cs="Arial"/>
      <w:sz w:val="12"/>
    </w:rPr>
  </w:style>
  <w:style w:type="paragraph" w:customStyle="1" w:styleId="AASequenceNumber">
    <w:name w:val="A/A Sequence Number"/>
    <w:link w:val="AASequenceNumberChar"/>
    <w:rsid w:val="00CA0F82"/>
    <w:pPr>
      <w:keepLines/>
      <w:suppressAutoHyphens/>
      <w:jc w:val="center"/>
    </w:pPr>
    <w:rPr>
      <w:rFonts w:eastAsiaTheme="minorEastAsia" w:cs="Arial"/>
      <w:b/>
    </w:rPr>
  </w:style>
  <w:style w:type="paragraph" w:customStyle="1" w:styleId="AAPageNumber">
    <w:name w:val="A/A Page Number"/>
    <w:link w:val="AAPageNumberChar"/>
    <w:rsid w:val="00CA0F82"/>
    <w:pPr>
      <w:keepLines/>
      <w:suppressAutoHyphens/>
      <w:jc w:val="center"/>
    </w:pPr>
    <w:rPr>
      <w:rFonts w:eastAsiaTheme="minorEastAsia" w:cs="Arial"/>
      <w:b/>
    </w:rPr>
  </w:style>
  <w:style w:type="paragraph" w:customStyle="1" w:styleId="AATitle">
    <w:name w:val="A/A Title"/>
    <w:link w:val="AATitleChar"/>
    <w:rsid w:val="00CA0F82"/>
    <w:pPr>
      <w:keepLines/>
      <w:suppressAutoHyphens/>
      <w:spacing w:before="120"/>
      <w:jc w:val="center"/>
      <w:outlineLvl w:val="3"/>
    </w:pPr>
    <w:rPr>
      <w:rFonts w:eastAsiaTheme="minorEastAsia" w:cs="Arial"/>
      <w:b/>
    </w:rPr>
  </w:style>
  <w:style w:type="paragraph" w:customStyle="1" w:styleId="SourceNotes">
    <w:name w:val="SourceNotes"/>
    <w:link w:val="SourceNotesChar"/>
    <w:uiPriority w:val="49"/>
    <w:semiHidden/>
    <w:rsid w:val="00CA0F82"/>
    <w:pPr>
      <w:keepLines/>
      <w:suppressAutoHyphens/>
      <w:jc w:val="center"/>
      <w:outlineLvl w:val="3"/>
    </w:pPr>
    <w:rPr>
      <w:rFonts w:eastAsiaTheme="minorEastAsia" w:cs="Arial"/>
      <w:b/>
    </w:rPr>
  </w:style>
  <w:style w:type="paragraph" w:customStyle="1" w:styleId="AA12Center">
    <w:name w:val="A/A 12 Center"/>
    <w:link w:val="AA12CenterChar"/>
    <w:rsid w:val="00CA0F82"/>
    <w:pPr>
      <w:keepLines/>
      <w:suppressAutoHyphens/>
      <w:spacing w:before="240" w:after="240"/>
      <w:jc w:val="center"/>
    </w:pPr>
    <w:rPr>
      <w:rFonts w:eastAsiaTheme="minorEastAsia" w:cs="Arial"/>
    </w:rPr>
  </w:style>
  <w:style w:type="paragraph" w:customStyle="1" w:styleId="AA12Left">
    <w:name w:val="A/A 12 Left"/>
    <w:link w:val="AA12LeftChar"/>
    <w:rsid w:val="00CA0F82"/>
    <w:pPr>
      <w:keepLines/>
      <w:suppressAutoHyphens/>
      <w:spacing w:before="240" w:after="240"/>
    </w:pPr>
    <w:rPr>
      <w:rFonts w:eastAsiaTheme="minorEastAsia" w:cs="Arial"/>
    </w:rPr>
  </w:style>
  <w:style w:type="paragraph" w:customStyle="1" w:styleId="AA12List1">
    <w:name w:val="A/A 12 List 1"/>
    <w:link w:val="AA12List1Char"/>
    <w:rsid w:val="00CA0F82"/>
    <w:pPr>
      <w:keepLines/>
      <w:numPr>
        <w:ilvl w:val="1"/>
        <w:numId w:val="23"/>
      </w:numPr>
      <w:suppressAutoHyphens/>
      <w:spacing w:before="240" w:after="240"/>
    </w:pPr>
    <w:rPr>
      <w:rFonts w:eastAsiaTheme="minorEastAsia" w:cs="Arial"/>
    </w:rPr>
  </w:style>
  <w:style w:type="paragraph" w:customStyle="1" w:styleId="AA12List2">
    <w:name w:val="A/A 12 List 2"/>
    <w:link w:val="AA12List2Char"/>
    <w:rsid w:val="00CA0F82"/>
    <w:pPr>
      <w:keepLines/>
      <w:numPr>
        <w:ilvl w:val="2"/>
        <w:numId w:val="23"/>
      </w:numPr>
      <w:suppressAutoHyphens/>
      <w:spacing w:before="240" w:after="240"/>
    </w:pPr>
    <w:rPr>
      <w:rFonts w:eastAsiaTheme="minorEastAsia" w:cs="Arial"/>
    </w:rPr>
  </w:style>
  <w:style w:type="paragraph" w:customStyle="1" w:styleId="AA12Bullet">
    <w:name w:val="A/A 12 Bullet"/>
    <w:link w:val="AA12BulletChar"/>
    <w:rsid w:val="00CA0F82"/>
    <w:pPr>
      <w:keepLines/>
      <w:numPr>
        <w:ilvl w:val="5"/>
        <w:numId w:val="26"/>
      </w:numPr>
      <w:suppressAutoHyphens/>
      <w:spacing w:before="240" w:after="240"/>
    </w:pPr>
    <w:rPr>
      <w:rFonts w:eastAsiaTheme="minorEastAsia" w:cs="Arial"/>
    </w:rPr>
  </w:style>
  <w:style w:type="paragraph" w:customStyle="1" w:styleId="Section">
    <w:name w:val="Section"/>
    <w:next w:val="SectionBody"/>
    <w:link w:val="SectionChar"/>
    <w:rsid w:val="00CA0F82"/>
    <w:pPr>
      <w:keepNext/>
      <w:keepLines/>
      <w:numPr>
        <w:numId w:val="12"/>
      </w:numPr>
      <w:suppressAutoHyphens/>
      <w:spacing w:before="480"/>
      <w:ind w:right="1584"/>
      <w:outlineLvl w:val="0"/>
    </w:pPr>
    <w:rPr>
      <w:rFonts w:eastAsiaTheme="minorEastAsia" w:cs="Arial"/>
      <w:b/>
    </w:rPr>
  </w:style>
  <w:style w:type="paragraph" w:customStyle="1" w:styleId="SubSection">
    <w:name w:val="SubSection"/>
    <w:next w:val="SectionBody"/>
    <w:link w:val="SubSectionChar"/>
    <w:rsid w:val="00CA0F82"/>
    <w:pPr>
      <w:keepNext/>
      <w:keepLines/>
      <w:numPr>
        <w:ilvl w:val="1"/>
        <w:numId w:val="12"/>
      </w:numPr>
      <w:suppressAutoHyphens/>
      <w:spacing w:before="360"/>
      <w:ind w:right="1584"/>
      <w:outlineLvl w:val="1"/>
    </w:pPr>
    <w:rPr>
      <w:rFonts w:eastAsiaTheme="minorEastAsia" w:cs="Arial"/>
      <w:b/>
    </w:rPr>
  </w:style>
  <w:style w:type="paragraph" w:customStyle="1" w:styleId="SubSubSection">
    <w:name w:val="SubSubSection"/>
    <w:next w:val="SectionBody"/>
    <w:link w:val="SubSubSectionChar"/>
    <w:rsid w:val="00CA0F82"/>
    <w:pPr>
      <w:keepNext/>
      <w:keepLines/>
      <w:numPr>
        <w:ilvl w:val="2"/>
        <w:numId w:val="12"/>
      </w:numPr>
      <w:suppressAutoHyphens/>
      <w:spacing w:before="360"/>
      <w:ind w:right="1584"/>
      <w:outlineLvl w:val="2"/>
    </w:pPr>
    <w:rPr>
      <w:rFonts w:eastAsiaTheme="minorEastAsia" w:cs="Arial"/>
      <w:b/>
    </w:rPr>
  </w:style>
  <w:style w:type="paragraph" w:customStyle="1" w:styleId="SectionBullet">
    <w:name w:val="Section Bullet"/>
    <w:link w:val="SectionBulletChar"/>
    <w:rsid w:val="00CA0F82"/>
    <w:pPr>
      <w:keepLines/>
      <w:numPr>
        <w:ilvl w:val="3"/>
        <w:numId w:val="26"/>
      </w:numPr>
      <w:suppressAutoHyphens/>
      <w:spacing w:before="240" w:after="240"/>
    </w:pPr>
    <w:rPr>
      <w:rFonts w:eastAsiaTheme="minorEastAsia" w:cs="Arial"/>
    </w:rPr>
  </w:style>
  <w:style w:type="paragraph" w:customStyle="1" w:styleId="SectionList1">
    <w:name w:val="Section List 1"/>
    <w:link w:val="SectionList1Char"/>
    <w:rsid w:val="00CA0F82"/>
    <w:pPr>
      <w:keepLines/>
      <w:numPr>
        <w:ilvl w:val="1"/>
        <w:numId w:val="13"/>
      </w:numPr>
      <w:suppressAutoHyphens/>
      <w:spacing w:before="240" w:after="240"/>
    </w:pPr>
    <w:rPr>
      <w:rFonts w:eastAsiaTheme="minorEastAsia" w:cs="Arial"/>
    </w:rPr>
  </w:style>
  <w:style w:type="paragraph" w:customStyle="1" w:styleId="SectionList2">
    <w:name w:val="Section List 2"/>
    <w:link w:val="SectionList2Char"/>
    <w:rsid w:val="00CA0F82"/>
    <w:pPr>
      <w:keepLines/>
      <w:numPr>
        <w:ilvl w:val="2"/>
        <w:numId w:val="13"/>
      </w:numPr>
      <w:suppressAutoHyphens/>
      <w:spacing w:before="240" w:after="240"/>
    </w:pPr>
    <w:rPr>
      <w:rFonts w:eastAsiaTheme="minorEastAsia" w:cs="Arial"/>
    </w:rPr>
  </w:style>
  <w:style w:type="paragraph" w:customStyle="1" w:styleId="SectionList3">
    <w:name w:val="Section List 3"/>
    <w:link w:val="SectionList3Char"/>
    <w:rsid w:val="00CA0F82"/>
    <w:pPr>
      <w:keepLines/>
      <w:numPr>
        <w:ilvl w:val="3"/>
        <w:numId w:val="13"/>
      </w:numPr>
      <w:suppressAutoHyphens/>
      <w:spacing w:before="240" w:after="240"/>
    </w:pPr>
    <w:rPr>
      <w:rFonts w:eastAsiaTheme="minorEastAsia" w:cs="Arial"/>
    </w:rPr>
  </w:style>
  <w:style w:type="paragraph" w:customStyle="1" w:styleId="SectionList4">
    <w:name w:val="Section List 4"/>
    <w:link w:val="SectionList4Char"/>
    <w:rsid w:val="00CA0F82"/>
    <w:pPr>
      <w:keepLines/>
      <w:numPr>
        <w:ilvl w:val="4"/>
        <w:numId w:val="13"/>
      </w:numPr>
      <w:suppressAutoHyphens/>
      <w:spacing w:before="240" w:after="240"/>
    </w:pPr>
    <w:rPr>
      <w:rFonts w:eastAsiaTheme="minorEastAsia" w:cs="Arial"/>
    </w:rPr>
  </w:style>
  <w:style w:type="paragraph" w:customStyle="1" w:styleId="SectionList1NoNumber">
    <w:name w:val="Section List 1 NoNumber"/>
    <w:link w:val="SectionList1NoNumberChar"/>
    <w:rsid w:val="00CA0F82"/>
    <w:pPr>
      <w:keepLines/>
      <w:suppressAutoHyphens/>
      <w:spacing w:before="240" w:after="240"/>
      <w:ind w:left="1440"/>
    </w:pPr>
    <w:rPr>
      <w:rFonts w:eastAsiaTheme="minorEastAsia" w:cs="Arial"/>
    </w:rPr>
  </w:style>
  <w:style w:type="paragraph" w:customStyle="1" w:styleId="SectionList2NoNumber">
    <w:name w:val="Section List 2 NoNumber"/>
    <w:link w:val="SectionList2NoNumberChar"/>
    <w:rsid w:val="00CA0F82"/>
    <w:pPr>
      <w:keepLines/>
      <w:suppressAutoHyphens/>
      <w:spacing w:before="240" w:after="240"/>
      <w:ind w:left="1944"/>
    </w:pPr>
    <w:rPr>
      <w:rFonts w:eastAsiaTheme="minorEastAsia" w:cs="Arial"/>
    </w:rPr>
  </w:style>
  <w:style w:type="paragraph" w:customStyle="1" w:styleId="SectionList3NoNumber">
    <w:name w:val="Section List 3 NoNumber"/>
    <w:link w:val="SectionList3NoNumberChar"/>
    <w:rsid w:val="00CA0F82"/>
    <w:pPr>
      <w:keepLines/>
      <w:suppressAutoHyphens/>
      <w:spacing w:before="240" w:after="240"/>
      <w:ind w:left="2448"/>
    </w:pPr>
    <w:rPr>
      <w:rFonts w:eastAsiaTheme="minorEastAsia" w:cs="Arial"/>
    </w:rPr>
  </w:style>
  <w:style w:type="paragraph" w:customStyle="1" w:styleId="SectionList4NoNumber">
    <w:name w:val="Section List 4 NoNumber"/>
    <w:link w:val="SectionList4NoNumberChar"/>
    <w:rsid w:val="00CA0F82"/>
    <w:pPr>
      <w:keepLines/>
      <w:suppressAutoHyphens/>
      <w:spacing w:before="240" w:after="240"/>
      <w:ind w:left="2952"/>
    </w:pPr>
    <w:rPr>
      <w:rFonts w:eastAsiaTheme="minorEastAsia" w:cs="Arial"/>
    </w:rPr>
  </w:style>
  <w:style w:type="paragraph" w:customStyle="1" w:styleId="AASectionBody">
    <w:name w:val="A/A Section Body"/>
    <w:link w:val="AASectionBodyChar"/>
    <w:rsid w:val="00CA0F82"/>
    <w:pPr>
      <w:keepLines/>
      <w:suppressAutoHyphens/>
      <w:spacing w:before="240" w:after="240"/>
      <w:ind w:left="936"/>
    </w:pPr>
    <w:rPr>
      <w:rFonts w:eastAsiaTheme="minorEastAsia" w:cs="Arial"/>
    </w:rPr>
  </w:style>
  <w:style w:type="paragraph" w:customStyle="1" w:styleId="AASectionGraphic">
    <w:name w:val="A/A Section Graphic"/>
    <w:next w:val="AASectionBody"/>
    <w:link w:val="AASectionGraphicChar"/>
    <w:rsid w:val="00CA0F82"/>
    <w:pPr>
      <w:keepLines/>
      <w:suppressAutoHyphens/>
      <w:spacing w:before="240" w:after="240"/>
      <w:jc w:val="center"/>
    </w:pPr>
    <w:rPr>
      <w:rFonts w:eastAsiaTheme="minorEastAsia" w:cs="Arial"/>
    </w:rPr>
  </w:style>
  <w:style w:type="paragraph" w:customStyle="1" w:styleId="AASectionTableSpacer">
    <w:name w:val="A/A Section Table Spacer"/>
    <w:next w:val="AASectionBody"/>
    <w:link w:val="AASectionTableSpacerChar"/>
    <w:rsid w:val="00CA0F82"/>
    <w:pPr>
      <w:keepLines/>
      <w:suppressAutoHyphens/>
      <w:ind w:left="936"/>
      <w:jc w:val="center"/>
    </w:pPr>
    <w:rPr>
      <w:rFonts w:eastAsiaTheme="minorEastAsia" w:cs="Arial"/>
      <w:sz w:val="16"/>
    </w:rPr>
  </w:style>
  <w:style w:type="paragraph" w:customStyle="1" w:styleId="AASectionTableSpacerSMALL">
    <w:name w:val="A/A Section Table Spacer SMALL"/>
    <w:next w:val="AASectionBody"/>
    <w:link w:val="AASectionTableSpacerSMALLChar"/>
    <w:rsid w:val="00CA0F82"/>
    <w:pPr>
      <w:keepLines/>
      <w:suppressAutoHyphens/>
      <w:spacing w:line="14" w:lineRule="exact"/>
      <w:ind w:left="936"/>
      <w:jc w:val="center"/>
    </w:pPr>
    <w:rPr>
      <w:rFonts w:eastAsiaTheme="minorEastAsia" w:cs="Arial"/>
      <w:sz w:val="4"/>
    </w:rPr>
  </w:style>
  <w:style w:type="paragraph" w:customStyle="1" w:styleId="AASection">
    <w:name w:val="A/A Section"/>
    <w:next w:val="AASectionBody"/>
    <w:link w:val="AASectionChar"/>
    <w:rsid w:val="00CA0F82"/>
    <w:pPr>
      <w:keepNext/>
      <w:keepLines/>
      <w:numPr>
        <w:numId w:val="28"/>
      </w:numPr>
      <w:suppressAutoHyphens/>
      <w:spacing w:before="480"/>
      <w:ind w:right="1584"/>
      <w:outlineLvl w:val="0"/>
    </w:pPr>
    <w:rPr>
      <w:rFonts w:eastAsiaTheme="minorEastAsia" w:cs="Arial"/>
      <w:b/>
    </w:rPr>
  </w:style>
  <w:style w:type="paragraph" w:customStyle="1" w:styleId="AASubSection">
    <w:name w:val="A/A SubSection"/>
    <w:next w:val="AASectionBody"/>
    <w:link w:val="AASubSectionChar"/>
    <w:rsid w:val="00CA0F82"/>
    <w:pPr>
      <w:keepNext/>
      <w:keepLines/>
      <w:numPr>
        <w:ilvl w:val="1"/>
        <w:numId w:val="28"/>
      </w:numPr>
      <w:suppressAutoHyphens/>
      <w:spacing w:before="360"/>
      <w:ind w:right="1584"/>
      <w:outlineLvl w:val="1"/>
    </w:pPr>
    <w:rPr>
      <w:rFonts w:eastAsiaTheme="minorEastAsia" w:cs="Arial"/>
      <w:b/>
    </w:rPr>
  </w:style>
  <w:style w:type="paragraph" w:customStyle="1" w:styleId="AASubSubSection">
    <w:name w:val="A/A SubSubSection"/>
    <w:next w:val="AASectionBody"/>
    <w:link w:val="AASubSubSectionChar"/>
    <w:rsid w:val="00CA0F82"/>
    <w:pPr>
      <w:keepNext/>
      <w:keepLines/>
      <w:numPr>
        <w:ilvl w:val="2"/>
        <w:numId w:val="28"/>
      </w:numPr>
      <w:suppressAutoHyphens/>
      <w:spacing w:before="360"/>
      <w:ind w:right="1584"/>
      <w:outlineLvl w:val="2"/>
    </w:pPr>
    <w:rPr>
      <w:rFonts w:eastAsiaTheme="minorEastAsia" w:cs="Arial"/>
      <w:b/>
    </w:rPr>
  </w:style>
  <w:style w:type="paragraph" w:customStyle="1" w:styleId="AASectionBullet">
    <w:name w:val="A/A Section Bullet"/>
    <w:link w:val="AASectionBulletChar"/>
    <w:rsid w:val="00CA0F82"/>
    <w:pPr>
      <w:keepLines/>
      <w:numPr>
        <w:ilvl w:val="6"/>
        <w:numId w:val="26"/>
      </w:numPr>
      <w:suppressAutoHyphens/>
      <w:spacing w:before="240" w:after="240"/>
    </w:pPr>
    <w:rPr>
      <w:rFonts w:eastAsiaTheme="minorEastAsia" w:cs="Arial"/>
    </w:rPr>
  </w:style>
  <w:style w:type="paragraph" w:customStyle="1" w:styleId="AASectionList1">
    <w:name w:val="A/A Section List 1"/>
    <w:link w:val="AASectionList1Char"/>
    <w:rsid w:val="00CA0F82"/>
    <w:pPr>
      <w:keepLines/>
      <w:numPr>
        <w:ilvl w:val="1"/>
        <w:numId w:val="29"/>
      </w:numPr>
      <w:suppressAutoHyphens/>
      <w:spacing w:before="240" w:after="240"/>
    </w:pPr>
    <w:rPr>
      <w:rFonts w:eastAsiaTheme="minorEastAsia" w:cs="Arial"/>
    </w:rPr>
  </w:style>
  <w:style w:type="paragraph" w:customStyle="1" w:styleId="AASectionList2">
    <w:name w:val="A/A Section List 2"/>
    <w:link w:val="AASectionList2Char"/>
    <w:rsid w:val="00CA0F82"/>
    <w:pPr>
      <w:keepLines/>
      <w:numPr>
        <w:ilvl w:val="2"/>
        <w:numId w:val="29"/>
      </w:numPr>
      <w:suppressAutoHyphens/>
      <w:spacing w:before="240" w:after="240"/>
    </w:pPr>
    <w:rPr>
      <w:rFonts w:eastAsiaTheme="minorEastAsia" w:cs="Arial"/>
    </w:rPr>
  </w:style>
  <w:style w:type="paragraph" w:customStyle="1" w:styleId="AASectionList3">
    <w:name w:val="A/A Section List 3"/>
    <w:link w:val="AASectionList3Char"/>
    <w:rsid w:val="00CA0F82"/>
    <w:pPr>
      <w:keepLines/>
      <w:numPr>
        <w:ilvl w:val="3"/>
        <w:numId w:val="29"/>
      </w:numPr>
      <w:suppressAutoHyphens/>
      <w:spacing w:before="240" w:after="240"/>
    </w:pPr>
    <w:rPr>
      <w:rFonts w:eastAsiaTheme="minorEastAsia" w:cs="Arial"/>
    </w:rPr>
  </w:style>
  <w:style w:type="paragraph" w:customStyle="1" w:styleId="AASectionList4">
    <w:name w:val="A/A Section List 4"/>
    <w:link w:val="AASectionList4Char"/>
    <w:rsid w:val="00CA0F82"/>
    <w:pPr>
      <w:keepLines/>
      <w:numPr>
        <w:ilvl w:val="4"/>
        <w:numId w:val="29"/>
      </w:numPr>
      <w:suppressAutoHyphens/>
      <w:spacing w:before="240" w:after="240"/>
    </w:pPr>
    <w:rPr>
      <w:rFonts w:eastAsiaTheme="minorEastAsia" w:cs="Arial"/>
    </w:rPr>
  </w:style>
  <w:style w:type="paragraph" w:customStyle="1" w:styleId="AASectionList1NoNumber">
    <w:name w:val="A/A Section List 1 NoNumber"/>
    <w:link w:val="AASectionList1NoNumberChar"/>
    <w:rsid w:val="00CA0F82"/>
    <w:pPr>
      <w:keepLines/>
      <w:suppressAutoHyphens/>
      <w:spacing w:before="240" w:after="240"/>
      <w:ind w:left="1440"/>
    </w:pPr>
    <w:rPr>
      <w:rFonts w:eastAsiaTheme="minorEastAsia" w:cs="Arial"/>
    </w:rPr>
  </w:style>
  <w:style w:type="paragraph" w:customStyle="1" w:styleId="AASectionList2NoNumber">
    <w:name w:val="A/A Section List 2 NoNumber"/>
    <w:link w:val="AASectionList2NoNumberChar"/>
    <w:rsid w:val="00CA0F82"/>
    <w:pPr>
      <w:keepLines/>
      <w:suppressAutoHyphens/>
      <w:spacing w:before="240" w:after="240"/>
      <w:ind w:left="1944"/>
    </w:pPr>
    <w:rPr>
      <w:rFonts w:eastAsiaTheme="minorEastAsia" w:cs="Arial"/>
    </w:rPr>
  </w:style>
  <w:style w:type="paragraph" w:customStyle="1" w:styleId="AASectionList3NoNumber">
    <w:name w:val="A/A Section List 3 NoNumber"/>
    <w:link w:val="AASectionList3NoNumberChar"/>
    <w:rsid w:val="00CA0F82"/>
    <w:pPr>
      <w:keepLines/>
      <w:suppressAutoHyphens/>
      <w:spacing w:before="240" w:after="240"/>
      <w:ind w:left="2448"/>
    </w:pPr>
    <w:rPr>
      <w:rFonts w:eastAsiaTheme="minorEastAsia" w:cs="Arial"/>
    </w:rPr>
  </w:style>
  <w:style w:type="paragraph" w:customStyle="1" w:styleId="AASectionList4NoNumber">
    <w:name w:val="A/A Section List 4 NoNumber"/>
    <w:link w:val="AASectionList4NoNumberChar"/>
    <w:rsid w:val="00CA0F82"/>
    <w:pPr>
      <w:keepLines/>
      <w:suppressAutoHyphens/>
      <w:spacing w:before="240" w:after="240"/>
      <w:ind w:left="2952"/>
    </w:pPr>
    <w:rPr>
      <w:rFonts w:eastAsiaTheme="minorEastAsia" w:cs="Arial"/>
    </w:rPr>
  </w:style>
  <w:style w:type="paragraph" w:customStyle="1" w:styleId="AAActionStep1">
    <w:name w:val="A/A Action Step 1"/>
    <w:link w:val="AAActionStep1Char"/>
    <w:rsid w:val="00CA0F82"/>
    <w:pPr>
      <w:keepLines/>
      <w:numPr>
        <w:ilvl w:val="3"/>
        <w:numId w:val="28"/>
      </w:numPr>
      <w:suppressAutoHyphens/>
      <w:spacing w:before="240" w:after="120"/>
    </w:pPr>
    <w:rPr>
      <w:rFonts w:eastAsiaTheme="minorEastAsia" w:cs="Arial"/>
    </w:rPr>
  </w:style>
  <w:style w:type="paragraph" w:customStyle="1" w:styleId="AAActionStep1NoNumber">
    <w:name w:val="A/A Action Step 1 NoNumber"/>
    <w:link w:val="AAActionStep1NoNumberChar"/>
    <w:rsid w:val="00CA0F82"/>
    <w:pPr>
      <w:keepLines/>
      <w:suppressAutoHyphens/>
      <w:spacing w:before="120" w:after="240"/>
      <w:ind w:left="1656"/>
    </w:pPr>
    <w:rPr>
      <w:rFonts w:eastAsiaTheme="minorEastAsia" w:cs="Arial"/>
    </w:rPr>
  </w:style>
  <w:style w:type="paragraph" w:customStyle="1" w:styleId="AAActionStep1Bullet">
    <w:name w:val="A/A Action Step 1 Bullet"/>
    <w:link w:val="AAActionStep1BulletChar"/>
    <w:rsid w:val="00CA0F82"/>
    <w:pPr>
      <w:keepLines/>
      <w:numPr>
        <w:numId w:val="25"/>
      </w:numPr>
      <w:suppressAutoHyphens/>
      <w:spacing w:before="240" w:after="120"/>
    </w:pPr>
    <w:rPr>
      <w:rFonts w:eastAsiaTheme="minorEastAsia" w:cs="Arial"/>
    </w:rPr>
  </w:style>
  <w:style w:type="paragraph" w:customStyle="1" w:styleId="AAActionStep1List">
    <w:name w:val="A/A Action Step 1 List"/>
    <w:link w:val="AAActionStep1ListChar"/>
    <w:rsid w:val="00CA0F82"/>
    <w:pPr>
      <w:keepLines/>
      <w:numPr>
        <w:ilvl w:val="4"/>
        <w:numId w:val="28"/>
      </w:numPr>
      <w:suppressAutoHyphens/>
      <w:spacing w:before="240" w:after="120"/>
    </w:pPr>
    <w:rPr>
      <w:rFonts w:eastAsiaTheme="minorEastAsia" w:cs="Arial"/>
    </w:rPr>
  </w:style>
  <w:style w:type="paragraph" w:customStyle="1" w:styleId="AAActionStep1ListBullet">
    <w:name w:val="A/A Action Step 1 ListBullet"/>
    <w:link w:val="AAActionStep1ListBulletChar"/>
    <w:rsid w:val="00CA0F82"/>
    <w:pPr>
      <w:keepLines/>
      <w:numPr>
        <w:ilvl w:val="1"/>
        <w:numId w:val="25"/>
      </w:numPr>
      <w:suppressAutoHyphens/>
      <w:spacing w:before="240" w:after="120"/>
    </w:pPr>
    <w:rPr>
      <w:rFonts w:eastAsiaTheme="minorEastAsia" w:cs="Arial"/>
    </w:rPr>
  </w:style>
  <w:style w:type="paragraph" w:customStyle="1" w:styleId="AAActionStep2">
    <w:name w:val="A/A Action Step 2"/>
    <w:link w:val="AAActionStep2Char"/>
    <w:rsid w:val="00CA0F82"/>
    <w:pPr>
      <w:keepLines/>
      <w:numPr>
        <w:ilvl w:val="5"/>
        <w:numId w:val="28"/>
      </w:numPr>
      <w:suppressAutoHyphens/>
      <w:spacing w:before="240" w:after="120"/>
    </w:pPr>
    <w:rPr>
      <w:rFonts w:eastAsiaTheme="minorEastAsia" w:cs="Arial"/>
    </w:rPr>
  </w:style>
  <w:style w:type="paragraph" w:customStyle="1" w:styleId="AAActionStep2NoNumber">
    <w:name w:val="A/A Action Step 2 NoNumber"/>
    <w:link w:val="AAActionStep2NoNumberChar"/>
    <w:rsid w:val="00CA0F82"/>
    <w:pPr>
      <w:keepLines/>
      <w:suppressAutoHyphens/>
      <w:spacing w:before="120" w:after="240"/>
      <w:ind w:left="2304"/>
    </w:pPr>
    <w:rPr>
      <w:rFonts w:eastAsiaTheme="minorEastAsia" w:cs="Arial"/>
    </w:rPr>
  </w:style>
  <w:style w:type="paragraph" w:customStyle="1" w:styleId="AAActionStep2Bullet">
    <w:name w:val="A/A Action Step 2 Bullet"/>
    <w:link w:val="AAActionStep2BulletChar"/>
    <w:rsid w:val="00CA0F82"/>
    <w:pPr>
      <w:keepLines/>
      <w:numPr>
        <w:ilvl w:val="2"/>
        <w:numId w:val="25"/>
      </w:numPr>
      <w:suppressAutoHyphens/>
      <w:spacing w:before="240" w:after="120"/>
    </w:pPr>
    <w:rPr>
      <w:rFonts w:eastAsiaTheme="minorEastAsia" w:cs="Arial"/>
    </w:rPr>
  </w:style>
  <w:style w:type="paragraph" w:customStyle="1" w:styleId="AAActionStep2List">
    <w:name w:val="A/A Action Step 2 List"/>
    <w:link w:val="AAActionStep2ListChar"/>
    <w:rsid w:val="00CA0F82"/>
    <w:pPr>
      <w:keepLines/>
      <w:numPr>
        <w:ilvl w:val="6"/>
        <w:numId w:val="28"/>
      </w:numPr>
      <w:suppressAutoHyphens/>
      <w:spacing w:before="240" w:after="120"/>
    </w:pPr>
    <w:rPr>
      <w:rFonts w:eastAsiaTheme="minorEastAsia" w:cs="Arial"/>
    </w:rPr>
  </w:style>
  <w:style w:type="paragraph" w:customStyle="1" w:styleId="AAActionStep2ListBullet">
    <w:name w:val="A/A Action Step 2 ListBullet"/>
    <w:link w:val="AAActionStep2ListBulletChar"/>
    <w:rsid w:val="00CA0F82"/>
    <w:pPr>
      <w:keepLines/>
      <w:numPr>
        <w:ilvl w:val="3"/>
        <w:numId w:val="25"/>
      </w:numPr>
      <w:suppressAutoHyphens/>
      <w:spacing w:before="240" w:after="120"/>
    </w:pPr>
    <w:rPr>
      <w:rFonts w:eastAsiaTheme="minorEastAsia" w:cs="Arial"/>
    </w:rPr>
  </w:style>
  <w:style w:type="paragraph" w:customStyle="1" w:styleId="AAActionStep3">
    <w:name w:val="A/A Action Step 3"/>
    <w:link w:val="AAActionStep3Char"/>
    <w:rsid w:val="00CA0F82"/>
    <w:pPr>
      <w:keepLines/>
      <w:numPr>
        <w:ilvl w:val="7"/>
        <w:numId w:val="28"/>
      </w:numPr>
      <w:suppressAutoHyphens/>
      <w:spacing w:before="240" w:after="120"/>
    </w:pPr>
    <w:rPr>
      <w:rFonts w:eastAsiaTheme="minorEastAsia" w:cs="Arial"/>
    </w:rPr>
  </w:style>
  <w:style w:type="paragraph" w:customStyle="1" w:styleId="AAActionStep3NoNumber">
    <w:name w:val="A/A Action Step 3 NoNumber"/>
    <w:link w:val="AAActionStep3NoNumberChar"/>
    <w:rsid w:val="00CA0F82"/>
    <w:pPr>
      <w:keepLines/>
      <w:suppressAutoHyphens/>
      <w:spacing w:before="120" w:after="240"/>
      <w:ind w:left="2808"/>
    </w:pPr>
    <w:rPr>
      <w:rFonts w:eastAsiaTheme="minorEastAsia" w:cs="Arial"/>
    </w:rPr>
  </w:style>
  <w:style w:type="paragraph" w:customStyle="1" w:styleId="AAActionStep3Bullet">
    <w:name w:val="A/A Action Step 3 Bullet"/>
    <w:link w:val="AAActionStep3BulletChar"/>
    <w:rsid w:val="00CA0F82"/>
    <w:pPr>
      <w:keepLines/>
      <w:numPr>
        <w:ilvl w:val="4"/>
        <w:numId w:val="25"/>
      </w:numPr>
      <w:suppressAutoHyphens/>
      <w:spacing w:before="240" w:after="120"/>
    </w:pPr>
    <w:rPr>
      <w:rFonts w:eastAsiaTheme="minorEastAsia" w:cs="Arial"/>
    </w:rPr>
  </w:style>
  <w:style w:type="paragraph" w:customStyle="1" w:styleId="AAActionStep3List">
    <w:name w:val="A/A Action Step 3 List"/>
    <w:link w:val="AAActionStep3ListChar"/>
    <w:rsid w:val="00CA0F82"/>
    <w:pPr>
      <w:keepLines/>
      <w:numPr>
        <w:ilvl w:val="8"/>
        <w:numId w:val="28"/>
      </w:numPr>
      <w:suppressAutoHyphens/>
      <w:spacing w:before="240" w:after="120"/>
    </w:pPr>
    <w:rPr>
      <w:rFonts w:eastAsiaTheme="minorEastAsia" w:cs="Arial"/>
    </w:rPr>
  </w:style>
  <w:style w:type="paragraph" w:customStyle="1" w:styleId="AAActionStep3ListBullet">
    <w:name w:val="A/A Action Step 3 ListBullet"/>
    <w:link w:val="AAActionStep3ListBulletChar"/>
    <w:rsid w:val="00CA0F82"/>
    <w:pPr>
      <w:keepLines/>
      <w:numPr>
        <w:ilvl w:val="5"/>
        <w:numId w:val="25"/>
      </w:numPr>
      <w:suppressAutoHyphens/>
      <w:spacing w:before="240" w:after="120"/>
    </w:pPr>
    <w:rPr>
      <w:rFonts w:eastAsiaTheme="minorEastAsia" w:cs="Arial"/>
    </w:rPr>
  </w:style>
  <w:style w:type="paragraph" w:customStyle="1" w:styleId="ActionStep1">
    <w:name w:val="Action Step 1"/>
    <w:link w:val="ActionStep1Char"/>
    <w:rsid w:val="00CA0F82"/>
    <w:pPr>
      <w:keepLines/>
      <w:numPr>
        <w:ilvl w:val="3"/>
        <w:numId w:val="12"/>
      </w:numPr>
      <w:suppressAutoHyphens/>
      <w:spacing w:before="240" w:after="120"/>
    </w:pPr>
    <w:rPr>
      <w:rFonts w:eastAsiaTheme="minorEastAsia" w:cs="Arial"/>
    </w:rPr>
  </w:style>
  <w:style w:type="paragraph" w:customStyle="1" w:styleId="ActionStep1NoNumber">
    <w:name w:val="Action Step 1 NoNumber"/>
    <w:link w:val="ActionStep1NoNumberChar"/>
    <w:rsid w:val="00CA0F82"/>
    <w:pPr>
      <w:keepLines/>
      <w:suppressAutoHyphens/>
      <w:spacing w:before="120" w:after="240"/>
      <w:ind w:left="1656"/>
    </w:pPr>
    <w:rPr>
      <w:rFonts w:eastAsiaTheme="minorEastAsia" w:cs="Arial"/>
    </w:rPr>
  </w:style>
  <w:style w:type="paragraph" w:customStyle="1" w:styleId="ActionStep1Bullet">
    <w:name w:val="Action Step 1 Bullet"/>
    <w:link w:val="ActionStep1BulletChar"/>
    <w:rsid w:val="00CA0F82"/>
    <w:pPr>
      <w:keepLines/>
      <w:numPr>
        <w:numId w:val="24"/>
      </w:numPr>
      <w:suppressAutoHyphens/>
      <w:spacing w:before="240" w:after="120"/>
    </w:pPr>
    <w:rPr>
      <w:rFonts w:eastAsiaTheme="minorEastAsia" w:cs="Arial"/>
    </w:rPr>
  </w:style>
  <w:style w:type="paragraph" w:customStyle="1" w:styleId="ActionStep1List">
    <w:name w:val="Action Step 1 List"/>
    <w:link w:val="ActionStep1ListChar"/>
    <w:rsid w:val="00CA0F82"/>
    <w:pPr>
      <w:keepLines/>
      <w:numPr>
        <w:ilvl w:val="4"/>
        <w:numId w:val="12"/>
      </w:numPr>
      <w:suppressAutoHyphens/>
      <w:spacing w:before="240" w:after="120"/>
    </w:pPr>
    <w:rPr>
      <w:rFonts w:eastAsiaTheme="minorEastAsia" w:cs="Arial"/>
    </w:rPr>
  </w:style>
  <w:style w:type="paragraph" w:customStyle="1" w:styleId="ActionStep1ListBullet">
    <w:name w:val="Action Step 1 ListBullet"/>
    <w:link w:val="ActionStep1ListBulletChar"/>
    <w:rsid w:val="00CA0F82"/>
    <w:pPr>
      <w:keepLines/>
      <w:numPr>
        <w:ilvl w:val="1"/>
        <w:numId w:val="24"/>
      </w:numPr>
      <w:suppressAutoHyphens/>
      <w:spacing w:before="240" w:after="120"/>
    </w:pPr>
    <w:rPr>
      <w:rFonts w:eastAsiaTheme="minorEastAsia" w:cs="Arial"/>
    </w:rPr>
  </w:style>
  <w:style w:type="paragraph" w:customStyle="1" w:styleId="ActionStep2">
    <w:name w:val="Action Step 2"/>
    <w:link w:val="ActionStep2Char"/>
    <w:rsid w:val="00CA0F82"/>
    <w:pPr>
      <w:keepLines/>
      <w:numPr>
        <w:ilvl w:val="5"/>
        <w:numId w:val="12"/>
      </w:numPr>
      <w:suppressAutoHyphens/>
      <w:spacing w:before="240" w:after="120"/>
    </w:pPr>
    <w:rPr>
      <w:rFonts w:eastAsiaTheme="minorEastAsia" w:cs="Arial"/>
    </w:rPr>
  </w:style>
  <w:style w:type="paragraph" w:customStyle="1" w:styleId="ActionStep2NoNumber">
    <w:name w:val="Action Step 2 NoNumber"/>
    <w:link w:val="ActionStep2NoNumberChar"/>
    <w:rsid w:val="00CA0F82"/>
    <w:pPr>
      <w:keepLines/>
      <w:suppressAutoHyphens/>
      <w:spacing w:before="120" w:after="240"/>
      <w:ind w:left="2304"/>
    </w:pPr>
    <w:rPr>
      <w:rFonts w:eastAsiaTheme="minorEastAsia" w:cs="Arial"/>
    </w:rPr>
  </w:style>
  <w:style w:type="paragraph" w:customStyle="1" w:styleId="ActionStep2Bullet">
    <w:name w:val="Action Step 2 Bullet"/>
    <w:link w:val="ActionStep2BulletChar"/>
    <w:rsid w:val="00CA0F82"/>
    <w:pPr>
      <w:keepLines/>
      <w:numPr>
        <w:ilvl w:val="2"/>
        <w:numId w:val="24"/>
      </w:numPr>
      <w:suppressAutoHyphens/>
      <w:spacing w:before="240" w:after="120"/>
    </w:pPr>
    <w:rPr>
      <w:rFonts w:eastAsiaTheme="minorEastAsia" w:cs="Arial"/>
    </w:rPr>
  </w:style>
  <w:style w:type="paragraph" w:customStyle="1" w:styleId="ActionStep2List">
    <w:name w:val="Action Step 2 List"/>
    <w:link w:val="ActionStep2ListChar"/>
    <w:rsid w:val="00CA0F82"/>
    <w:pPr>
      <w:keepLines/>
      <w:numPr>
        <w:ilvl w:val="6"/>
        <w:numId w:val="12"/>
      </w:numPr>
      <w:suppressAutoHyphens/>
      <w:spacing w:before="240" w:after="120"/>
    </w:pPr>
    <w:rPr>
      <w:rFonts w:eastAsiaTheme="minorEastAsia" w:cs="Arial"/>
    </w:rPr>
  </w:style>
  <w:style w:type="paragraph" w:customStyle="1" w:styleId="ActionStep2ListBullet">
    <w:name w:val="Action Step 2 ListBullet"/>
    <w:link w:val="ActionStep2ListBulletChar"/>
    <w:rsid w:val="00CA0F82"/>
    <w:pPr>
      <w:keepLines/>
      <w:numPr>
        <w:ilvl w:val="3"/>
        <w:numId w:val="24"/>
      </w:numPr>
      <w:suppressAutoHyphens/>
      <w:spacing w:before="240" w:after="120"/>
    </w:pPr>
    <w:rPr>
      <w:rFonts w:eastAsiaTheme="minorEastAsia" w:cs="Arial"/>
    </w:rPr>
  </w:style>
  <w:style w:type="paragraph" w:customStyle="1" w:styleId="ActionStep3">
    <w:name w:val="Action Step 3"/>
    <w:link w:val="ActionStep3Char"/>
    <w:rsid w:val="00CA0F82"/>
    <w:pPr>
      <w:keepLines/>
      <w:numPr>
        <w:ilvl w:val="7"/>
        <w:numId w:val="12"/>
      </w:numPr>
      <w:suppressAutoHyphens/>
      <w:spacing w:before="240" w:after="120"/>
    </w:pPr>
    <w:rPr>
      <w:rFonts w:eastAsiaTheme="minorEastAsia" w:cs="Arial"/>
    </w:rPr>
  </w:style>
  <w:style w:type="paragraph" w:customStyle="1" w:styleId="ActionStep3NoNumber">
    <w:name w:val="Action Step 3 NoNumber"/>
    <w:link w:val="ActionStep3NoNumberChar"/>
    <w:rsid w:val="00CA0F82"/>
    <w:pPr>
      <w:keepLines/>
      <w:suppressAutoHyphens/>
      <w:spacing w:before="120" w:after="240"/>
      <w:ind w:left="2808"/>
    </w:pPr>
    <w:rPr>
      <w:rFonts w:eastAsiaTheme="minorEastAsia" w:cs="Arial"/>
    </w:rPr>
  </w:style>
  <w:style w:type="paragraph" w:customStyle="1" w:styleId="ActionStep3Bullet">
    <w:name w:val="Action Step 3 Bullet"/>
    <w:link w:val="ActionStep3BulletChar"/>
    <w:rsid w:val="00CA0F82"/>
    <w:pPr>
      <w:keepLines/>
      <w:numPr>
        <w:ilvl w:val="4"/>
        <w:numId w:val="24"/>
      </w:numPr>
      <w:suppressAutoHyphens/>
      <w:spacing w:before="240" w:after="120"/>
    </w:pPr>
    <w:rPr>
      <w:rFonts w:eastAsiaTheme="minorEastAsia" w:cs="Arial"/>
    </w:rPr>
  </w:style>
  <w:style w:type="paragraph" w:customStyle="1" w:styleId="ActionStep3List">
    <w:name w:val="Action Step 3 List"/>
    <w:link w:val="ActionStep3ListChar"/>
    <w:rsid w:val="00CA0F82"/>
    <w:pPr>
      <w:keepLines/>
      <w:numPr>
        <w:ilvl w:val="8"/>
        <w:numId w:val="12"/>
      </w:numPr>
      <w:suppressAutoHyphens/>
      <w:spacing w:before="240" w:after="120"/>
    </w:pPr>
    <w:rPr>
      <w:rFonts w:eastAsiaTheme="minorEastAsia" w:cs="Arial"/>
    </w:rPr>
  </w:style>
  <w:style w:type="paragraph" w:customStyle="1" w:styleId="ActionStep3ListBullet">
    <w:name w:val="Action Step 3 ListBullet"/>
    <w:link w:val="ActionStep3ListBulletChar"/>
    <w:rsid w:val="00CA0F82"/>
    <w:pPr>
      <w:keepLines/>
      <w:numPr>
        <w:ilvl w:val="5"/>
        <w:numId w:val="24"/>
      </w:numPr>
      <w:suppressAutoHyphens/>
      <w:spacing w:before="240" w:after="120"/>
    </w:pPr>
    <w:rPr>
      <w:rFonts w:eastAsiaTheme="minorEastAsia" w:cs="Arial"/>
    </w:rPr>
  </w:style>
  <w:style w:type="paragraph" w:customStyle="1" w:styleId="HoldPoint">
    <w:name w:val="Hold Point"/>
    <w:next w:val="ActionStep1"/>
    <w:link w:val="HoldPointChar"/>
    <w:rsid w:val="00CA0F82"/>
    <w:pPr>
      <w:keepNext/>
      <w:keepLines/>
      <w:suppressAutoHyphens/>
      <w:spacing w:before="360"/>
      <w:ind w:left="936"/>
    </w:pPr>
    <w:rPr>
      <w:rFonts w:eastAsiaTheme="minorEastAsia" w:cs="Arial"/>
      <w:b/>
      <w:u w:val="single"/>
    </w:rPr>
  </w:style>
  <w:style w:type="paragraph" w:customStyle="1" w:styleId="QMDS">
    <w:name w:val="QMDS"/>
    <w:next w:val="ActionStep1"/>
    <w:link w:val="QMDSChar"/>
    <w:rsid w:val="00CA0F82"/>
    <w:pPr>
      <w:keepNext/>
      <w:keepLines/>
      <w:suppressAutoHyphens/>
      <w:spacing w:before="360"/>
      <w:ind w:left="936"/>
    </w:pPr>
    <w:rPr>
      <w:rFonts w:eastAsiaTheme="minorEastAsia" w:cs="Arial"/>
      <w:b/>
      <w:u w:val="single"/>
    </w:rPr>
  </w:style>
  <w:style w:type="paragraph" w:customStyle="1" w:styleId="Performer">
    <w:name w:val="Performer"/>
    <w:next w:val="ActionStep1"/>
    <w:link w:val="PerformerChar"/>
    <w:rsid w:val="00CA0F82"/>
    <w:pPr>
      <w:keepNext/>
      <w:keepLines/>
      <w:suppressAutoHyphens/>
      <w:spacing w:before="360"/>
      <w:ind w:left="936"/>
    </w:pPr>
    <w:rPr>
      <w:rFonts w:eastAsiaTheme="minorEastAsia" w:cs="Arial"/>
      <w:u w:val="single"/>
    </w:rPr>
  </w:style>
  <w:style w:type="paragraph" w:customStyle="1" w:styleId="SiteOrgSpecific">
    <w:name w:val="Site/Org Specific"/>
    <w:next w:val="ActionStep1"/>
    <w:link w:val="SiteOrgSpecificChar"/>
    <w:rsid w:val="00CA0F82"/>
    <w:pPr>
      <w:keepNext/>
      <w:keepLines/>
      <w:pBdr>
        <w:top w:val="single" w:sz="8" w:space="1" w:color="auto"/>
        <w:left w:val="single" w:sz="8" w:space="4" w:color="auto"/>
        <w:bottom w:val="single" w:sz="8" w:space="1" w:color="auto"/>
        <w:right w:val="single" w:sz="8" w:space="4" w:color="auto"/>
      </w:pBdr>
      <w:shd w:val="clear" w:color="auto" w:fill="C0C0C0"/>
      <w:suppressAutoHyphens/>
      <w:spacing w:before="360"/>
      <w:ind w:left="936" w:right="5760"/>
    </w:pPr>
    <w:rPr>
      <w:rFonts w:eastAsiaTheme="minorEastAsia" w:cs="Arial"/>
      <w:b/>
    </w:rPr>
  </w:style>
  <w:style w:type="character" w:customStyle="1" w:styleId="Superscript">
    <w:name w:val="Superscript"/>
    <w:basedOn w:val="DefaultParagraphFont"/>
    <w:rsid w:val="00CA0F82"/>
    <w:rPr>
      <w:vertAlign w:val="superscript"/>
    </w:rPr>
  </w:style>
  <w:style w:type="character" w:customStyle="1" w:styleId="Subscript">
    <w:name w:val="Subscript"/>
    <w:basedOn w:val="DefaultParagraphFont"/>
    <w:rsid w:val="00CA0F82"/>
    <w:rPr>
      <w:vertAlign w:val="subscript"/>
    </w:rPr>
  </w:style>
  <w:style w:type="character" w:customStyle="1" w:styleId="CheckBoxID">
    <w:name w:val="CheckBoxID"/>
    <w:basedOn w:val="DefaultParagraphFont"/>
    <w:rsid w:val="00CA0F82"/>
    <w:rPr>
      <w:sz w:val="16"/>
    </w:rPr>
  </w:style>
  <w:style w:type="character" w:customStyle="1" w:styleId="Bold">
    <w:name w:val="Bold"/>
    <w:basedOn w:val="DefaultParagraphFont"/>
    <w:rsid w:val="00CA0F82"/>
    <w:rPr>
      <w:b/>
    </w:rPr>
  </w:style>
  <w:style w:type="character" w:customStyle="1" w:styleId="Underline">
    <w:name w:val="Underline"/>
    <w:basedOn w:val="DefaultParagraphFont"/>
    <w:rsid w:val="00CA0F82"/>
    <w:rPr>
      <w:u w:val="single"/>
    </w:rPr>
  </w:style>
  <w:style w:type="character" w:customStyle="1" w:styleId="UnderlineandBold">
    <w:name w:val="Underline and Bold"/>
    <w:basedOn w:val="DefaultParagraphFont"/>
    <w:rsid w:val="00CA0F82"/>
    <w:rPr>
      <w:b/>
      <w:u w:val="single"/>
    </w:rPr>
  </w:style>
  <w:style w:type="character" w:customStyle="1" w:styleId="ItalicandBold">
    <w:name w:val="Italic and Bold"/>
    <w:basedOn w:val="DefaultParagraphFont"/>
    <w:rsid w:val="00CA0F82"/>
    <w:rPr>
      <w:b/>
      <w:i/>
    </w:rPr>
  </w:style>
  <w:style w:type="character" w:customStyle="1" w:styleId="Italic">
    <w:name w:val="Italic"/>
    <w:basedOn w:val="DefaultParagraphFont"/>
    <w:rsid w:val="00CA0F82"/>
    <w:rPr>
      <w:i/>
    </w:rPr>
  </w:style>
  <w:style w:type="character" w:customStyle="1" w:styleId="Term">
    <w:name w:val="Term"/>
    <w:basedOn w:val="DefaultParagraphFont"/>
    <w:rsid w:val="00CA0F82"/>
    <w:rPr>
      <w:b/>
    </w:rPr>
  </w:style>
  <w:style w:type="character" w:customStyle="1" w:styleId="ComputerStyle">
    <w:name w:val="Computer Style"/>
    <w:basedOn w:val="DefaultParagraphFont"/>
    <w:rsid w:val="00CA0F82"/>
    <w:rPr>
      <w:rFonts w:ascii="Courier New" w:hAnsi="Courier New" w:cs="Courier New"/>
      <w:sz w:val="18"/>
    </w:rPr>
  </w:style>
  <w:style w:type="character" w:customStyle="1" w:styleId="RomanNumerals">
    <w:name w:val="Roman Numerals"/>
    <w:basedOn w:val="DefaultParagraphFont"/>
    <w:rsid w:val="00CA0F82"/>
    <w:rPr>
      <w:rFonts w:ascii="Times New Roman" w:hAnsi="Times New Roman" w:cs="Times New Roman"/>
      <w:sz w:val="24"/>
    </w:rPr>
  </w:style>
  <w:style w:type="character" w:customStyle="1" w:styleId="Commitment">
    <w:name w:val="Commitment"/>
    <w:basedOn w:val="DefaultParagraphFont"/>
    <w:rsid w:val="00CA0F82"/>
    <w:rPr>
      <w:sz w:val="16"/>
    </w:rPr>
  </w:style>
  <w:style w:type="character" w:customStyle="1" w:styleId="ACSignOff">
    <w:name w:val="ACSignOff"/>
    <w:basedOn w:val="DefaultParagraphFont"/>
    <w:rsid w:val="00CA0F82"/>
    <w:rPr>
      <w:sz w:val="20"/>
    </w:rPr>
  </w:style>
  <w:style w:type="paragraph" w:customStyle="1" w:styleId="Role">
    <w:name w:val="Role"/>
    <w:next w:val="SectionBody"/>
    <w:link w:val="RoleChar"/>
    <w:rsid w:val="00CA0F82"/>
    <w:pPr>
      <w:keepNext/>
      <w:keepLines/>
      <w:suppressAutoHyphens/>
      <w:spacing w:before="240" w:after="120"/>
      <w:ind w:left="936"/>
    </w:pPr>
    <w:rPr>
      <w:rFonts w:eastAsiaTheme="minorEastAsia" w:cs="Arial"/>
      <w:u w:val="single"/>
    </w:rPr>
  </w:style>
  <w:style w:type="paragraph" w:customStyle="1" w:styleId="AARole">
    <w:name w:val="A/A Role"/>
    <w:next w:val="AASectionBody"/>
    <w:link w:val="AARoleChar"/>
    <w:rsid w:val="00CA0F82"/>
    <w:pPr>
      <w:keepNext/>
      <w:keepLines/>
      <w:suppressAutoHyphens/>
      <w:spacing w:before="240" w:after="120"/>
      <w:ind w:left="936"/>
    </w:pPr>
    <w:rPr>
      <w:rFonts w:eastAsiaTheme="minorEastAsia" w:cs="Arial"/>
      <w:u w:val="single"/>
    </w:rPr>
  </w:style>
  <w:style w:type="paragraph" w:customStyle="1" w:styleId="Watermark1">
    <w:name w:val="Watermark1"/>
    <w:link w:val="Watermark1Char"/>
    <w:uiPriority w:val="49"/>
    <w:semiHidden/>
    <w:rsid w:val="00CA0F82"/>
    <w:pPr>
      <w:keepLines/>
      <w:suppressAutoHyphens/>
      <w:jc w:val="center"/>
    </w:pPr>
    <w:rPr>
      <w:rFonts w:eastAsiaTheme="minorEastAsia" w:cs="Arial"/>
      <w:b/>
      <w:color w:val="808080"/>
      <w:sz w:val="72"/>
    </w:rPr>
  </w:style>
  <w:style w:type="paragraph" w:customStyle="1" w:styleId="Watermark2">
    <w:name w:val="Watermark2"/>
    <w:link w:val="Watermark2Char"/>
    <w:uiPriority w:val="49"/>
    <w:semiHidden/>
    <w:rsid w:val="00CA0F82"/>
    <w:pPr>
      <w:keepLines/>
      <w:suppressAutoHyphens/>
      <w:jc w:val="center"/>
    </w:pPr>
    <w:rPr>
      <w:rFonts w:eastAsiaTheme="minorEastAsia" w:cs="Arial"/>
      <w:b/>
      <w:color w:val="808080"/>
      <w:sz w:val="28"/>
    </w:rPr>
  </w:style>
  <w:style w:type="paragraph" w:customStyle="1" w:styleId="Watermark3">
    <w:name w:val="Watermark3"/>
    <w:link w:val="Watermark3Char"/>
    <w:uiPriority w:val="49"/>
    <w:semiHidden/>
    <w:rsid w:val="00CA0F82"/>
    <w:pPr>
      <w:keepLines/>
      <w:suppressAutoHyphens/>
      <w:jc w:val="center"/>
    </w:pPr>
    <w:rPr>
      <w:rFonts w:eastAsiaTheme="minorEastAsia" w:cs="Arial"/>
      <w:b/>
      <w:color w:val="808080"/>
      <w:sz w:val="144"/>
    </w:rPr>
  </w:style>
  <w:style w:type="paragraph" w:customStyle="1" w:styleId="TextBox12Center">
    <w:name w:val="TextBox 12 Center"/>
    <w:link w:val="TextBox12CenterChar"/>
    <w:uiPriority w:val="49"/>
    <w:semiHidden/>
    <w:rsid w:val="00CA0F82"/>
    <w:pPr>
      <w:keepLines/>
      <w:suppressAutoHyphens/>
      <w:jc w:val="center"/>
    </w:pPr>
    <w:rPr>
      <w:rFonts w:eastAsiaTheme="minorEastAsia" w:cs="Arial"/>
    </w:rPr>
  </w:style>
  <w:style w:type="paragraph" w:customStyle="1" w:styleId="TextBox12Left">
    <w:name w:val="TextBox 12 Left"/>
    <w:link w:val="TextBox12LeftChar"/>
    <w:uiPriority w:val="49"/>
    <w:semiHidden/>
    <w:rsid w:val="00CA0F82"/>
    <w:pPr>
      <w:keepLines/>
      <w:suppressAutoHyphens/>
    </w:pPr>
    <w:rPr>
      <w:rFonts w:eastAsiaTheme="minorEastAsia" w:cs="Arial"/>
    </w:rPr>
  </w:style>
  <w:style w:type="paragraph" w:customStyle="1" w:styleId="TextBox10Center">
    <w:name w:val="TextBox 10 Center"/>
    <w:link w:val="TextBox10CenterChar"/>
    <w:uiPriority w:val="49"/>
    <w:semiHidden/>
    <w:rsid w:val="00CA0F82"/>
    <w:pPr>
      <w:keepLines/>
      <w:suppressAutoHyphens/>
      <w:jc w:val="center"/>
    </w:pPr>
    <w:rPr>
      <w:rFonts w:eastAsiaTheme="minorEastAsia" w:cs="Arial"/>
      <w:sz w:val="20"/>
    </w:rPr>
  </w:style>
  <w:style w:type="paragraph" w:customStyle="1" w:styleId="TextBox10Left">
    <w:name w:val="TextBox 10 Left"/>
    <w:link w:val="TextBox10LeftChar"/>
    <w:uiPriority w:val="49"/>
    <w:semiHidden/>
    <w:rsid w:val="00CA0F82"/>
    <w:pPr>
      <w:keepLines/>
      <w:suppressAutoHyphens/>
    </w:pPr>
    <w:rPr>
      <w:rFonts w:eastAsiaTheme="minorEastAsia" w:cs="Arial"/>
      <w:sz w:val="20"/>
    </w:rPr>
  </w:style>
  <w:style w:type="paragraph" w:customStyle="1" w:styleId="TextBox8Center">
    <w:name w:val="TextBox 8 Center"/>
    <w:link w:val="TextBox8CenterChar"/>
    <w:uiPriority w:val="49"/>
    <w:semiHidden/>
    <w:rsid w:val="00CA0F82"/>
    <w:pPr>
      <w:keepLines/>
      <w:suppressAutoHyphens/>
      <w:jc w:val="center"/>
    </w:pPr>
    <w:rPr>
      <w:rFonts w:eastAsiaTheme="minorEastAsia" w:cs="Arial"/>
      <w:sz w:val="16"/>
    </w:rPr>
  </w:style>
  <w:style w:type="paragraph" w:customStyle="1" w:styleId="TextBox8Left">
    <w:name w:val="TextBox 8 Left"/>
    <w:link w:val="TextBox8LeftChar"/>
    <w:uiPriority w:val="49"/>
    <w:semiHidden/>
    <w:rsid w:val="00CA0F82"/>
    <w:pPr>
      <w:keepLines/>
      <w:suppressAutoHyphens/>
    </w:pPr>
    <w:rPr>
      <w:rFonts w:eastAsiaTheme="minorEastAsia" w:cs="Arial"/>
      <w:sz w:val="16"/>
    </w:rPr>
  </w:style>
  <w:style w:type="paragraph" w:customStyle="1" w:styleId="TextBox6Center">
    <w:name w:val="TextBox 6 Center"/>
    <w:link w:val="TextBox6CenterChar"/>
    <w:uiPriority w:val="49"/>
    <w:semiHidden/>
    <w:rsid w:val="00CA0F82"/>
    <w:pPr>
      <w:keepLines/>
      <w:suppressAutoHyphens/>
      <w:jc w:val="center"/>
    </w:pPr>
    <w:rPr>
      <w:rFonts w:eastAsiaTheme="minorEastAsia" w:cs="Arial"/>
      <w:sz w:val="12"/>
    </w:rPr>
  </w:style>
  <w:style w:type="paragraph" w:customStyle="1" w:styleId="TextBox6Left">
    <w:name w:val="TextBox 6 Left"/>
    <w:link w:val="TextBox6LeftChar"/>
    <w:uiPriority w:val="49"/>
    <w:semiHidden/>
    <w:rsid w:val="00CA0F82"/>
    <w:pPr>
      <w:keepLines/>
      <w:suppressAutoHyphens/>
    </w:pPr>
    <w:rPr>
      <w:rFonts w:eastAsiaTheme="minorEastAsia" w:cs="Arial"/>
      <w:sz w:val="12"/>
    </w:rPr>
  </w:style>
  <w:style w:type="paragraph" w:customStyle="1" w:styleId="TextBox65Center">
    <w:name w:val="TextBox 6.5 Center"/>
    <w:link w:val="TextBox65CenterChar"/>
    <w:uiPriority w:val="49"/>
    <w:semiHidden/>
    <w:rsid w:val="00CA0F82"/>
    <w:pPr>
      <w:keepLines/>
      <w:suppressAutoHyphens/>
      <w:jc w:val="center"/>
    </w:pPr>
    <w:rPr>
      <w:rFonts w:eastAsiaTheme="minorEastAsia" w:cs="Arial"/>
      <w:sz w:val="13"/>
    </w:rPr>
  </w:style>
  <w:style w:type="paragraph" w:customStyle="1" w:styleId="TextBox65Left">
    <w:name w:val="TextBox 6.5 Left"/>
    <w:link w:val="TextBox65LeftChar"/>
    <w:uiPriority w:val="49"/>
    <w:semiHidden/>
    <w:rsid w:val="00CA0F82"/>
    <w:pPr>
      <w:keepLines/>
      <w:suppressAutoHyphens/>
    </w:pPr>
    <w:rPr>
      <w:rFonts w:eastAsiaTheme="minorEastAsia" w:cs="Arial"/>
      <w:sz w:val="13"/>
    </w:rPr>
  </w:style>
  <w:style w:type="paragraph" w:customStyle="1" w:styleId="TextBox7Center">
    <w:name w:val="TextBox 7 Center"/>
    <w:link w:val="TextBox7CenterChar"/>
    <w:uiPriority w:val="49"/>
    <w:semiHidden/>
    <w:rsid w:val="00CA0F82"/>
    <w:pPr>
      <w:keepLines/>
      <w:suppressAutoHyphens/>
      <w:jc w:val="center"/>
    </w:pPr>
    <w:rPr>
      <w:rFonts w:eastAsiaTheme="minorEastAsia" w:cs="Arial"/>
      <w:sz w:val="14"/>
    </w:rPr>
  </w:style>
  <w:style w:type="paragraph" w:customStyle="1" w:styleId="TextBox7Left">
    <w:name w:val="TextBox 7 Left"/>
    <w:link w:val="TextBox7LeftChar"/>
    <w:uiPriority w:val="49"/>
    <w:semiHidden/>
    <w:rsid w:val="00CA0F82"/>
    <w:pPr>
      <w:keepLines/>
      <w:suppressAutoHyphens/>
    </w:pPr>
    <w:rPr>
      <w:rFonts w:eastAsiaTheme="minorEastAsia" w:cs="Arial"/>
      <w:sz w:val="14"/>
    </w:rPr>
  </w:style>
  <w:style w:type="paragraph" w:customStyle="1" w:styleId="TextBox75Center">
    <w:name w:val="TextBox 7.5 Center"/>
    <w:link w:val="TextBox75CenterChar"/>
    <w:uiPriority w:val="49"/>
    <w:semiHidden/>
    <w:rsid w:val="00CA0F82"/>
    <w:pPr>
      <w:keepLines/>
      <w:suppressAutoHyphens/>
      <w:jc w:val="center"/>
    </w:pPr>
    <w:rPr>
      <w:rFonts w:eastAsiaTheme="minorEastAsia" w:cs="Arial"/>
      <w:sz w:val="15"/>
    </w:rPr>
  </w:style>
  <w:style w:type="paragraph" w:customStyle="1" w:styleId="TextBox75Left">
    <w:name w:val="TextBox 7.5 Left"/>
    <w:link w:val="TextBox75LeftChar"/>
    <w:uiPriority w:val="49"/>
    <w:semiHidden/>
    <w:rsid w:val="00CA0F82"/>
    <w:pPr>
      <w:keepLines/>
      <w:suppressAutoHyphens/>
    </w:pPr>
    <w:rPr>
      <w:rFonts w:eastAsiaTheme="minorEastAsia" w:cs="Arial"/>
      <w:sz w:val="15"/>
    </w:rPr>
  </w:style>
  <w:style w:type="paragraph" w:customStyle="1" w:styleId="RestartSectionList1">
    <w:name w:val="Restart Section List 1"/>
    <w:next w:val="SectionList1"/>
    <w:link w:val="RestartSectionList1Char"/>
    <w:uiPriority w:val="49"/>
    <w:semiHidden/>
    <w:rsid w:val="00CA0F82"/>
    <w:pPr>
      <w:keepNext/>
      <w:keepLines/>
      <w:numPr>
        <w:numId w:val="13"/>
      </w:numPr>
      <w:suppressAutoHyphens/>
      <w:spacing w:line="14" w:lineRule="exact"/>
    </w:pPr>
    <w:rPr>
      <w:rFonts w:eastAsiaTheme="minorEastAsia" w:cs="Arial"/>
      <w:sz w:val="2"/>
    </w:rPr>
  </w:style>
  <w:style w:type="paragraph" w:customStyle="1" w:styleId="RestartTable12List1">
    <w:name w:val="Restart Table 12 List 1"/>
    <w:next w:val="Table12List1"/>
    <w:link w:val="RestartTable12List1Char"/>
    <w:uiPriority w:val="49"/>
    <w:semiHidden/>
    <w:rsid w:val="00CA0F82"/>
    <w:pPr>
      <w:keepNext/>
      <w:keepLines/>
      <w:numPr>
        <w:numId w:val="14"/>
      </w:numPr>
      <w:suppressAutoHyphens/>
      <w:spacing w:line="14" w:lineRule="exact"/>
    </w:pPr>
    <w:rPr>
      <w:rFonts w:eastAsiaTheme="minorEastAsia" w:cs="Arial"/>
      <w:sz w:val="2"/>
    </w:rPr>
  </w:style>
  <w:style w:type="paragraph" w:customStyle="1" w:styleId="RestartTable11List1">
    <w:name w:val="Restart Table 11 List 1"/>
    <w:next w:val="Table11List1"/>
    <w:link w:val="RestartTable11List1Char"/>
    <w:uiPriority w:val="49"/>
    <w:semiHidden/>
    <w:rsid w:val="00CA0F82"/>
    <w:pPr>
      <w:keepNext/>
      <w:keepLines/>
      <w:numPr>
        <w:numId w:val="15"/>
      </w:numPr>
      <w:suppressAutoHyphens/>
      <w:spacing w:line="14" w:lineRule="exact"/>
    </w:pPr>
    <w:rPr>
      <w:rFonts w:eastAsiaTheme="minorEastAsia" w:cs="Arial"/>
      <w:sz w:val="2"/>
    </w:rPr>
  </w:style>
  <w:style w:type="paragraph" w:customStyle="1" w:styleId="RestartTable10List1">
    <w:name w:val="Restart Table 10 List 1"/>
    <w:next w:val="Table10List1"/>
    <w:link w:val="RestartTable10List1Char"/>
    <w:uiPriority w:val="49"/>
    <w:semiHidden/>
    <w:rsid w:val="00CA0F82"/>
    <w:pPr>
      <w:keepNext/>
      <w:keepLines/>
      <w:numPr>
        <w:numId w:val="16"/>
      </w:numPr>
      <w:suppressAutoHyphens/>
      <w:spacing w:line="14" w:lineRule="exact"/>
    </w:pPr>
    <w:rPr>
      <w:rFonts w:eastAsiaTheme="minorEastAsia" w:cs="Arial"/>
      <w:sz w:val="2"/>
    </w:rPr>
  </w:style>
  <w:style w:type="paragraph" w:customStyle="1" w:styleId="RestartTable9List1">
    <w:name w:val="Restart Table 9 List 1"/>
    <w:next w:val="Table9List1"/>
    <w:link w:val="RestartTable9List1Char"/>
    <w:uiPriority w:val="49"/>
    <w:semiHidden/>
    <w:rsid w:val="00CA0F82"/>
    <w:pPr>
      <w:keepNext/>
      <w:keepLines/>
      <w:numPr>
        <w:numId w:val="17"/>
      </w:numPr>
      <w:suppressAutoHyphens/>
      <w:spacing w:line="14" w:lineRule="exact"/>
    </w:pPr>
    <w:rPr>
      <w:rFonts w:eastAsiaTheme="minorEastAsia" w:cs="Arial"/>
      <w:sz w:val="2"/>
    </w:rPr>
  </w:style>
  <w:style w:type="paragraph" w:customStyle="1" w:styleId="RestartTable8List1">
    <w:name w:val="Restart Table 8 List 1"/>
    <w:next w:val="Table8List1"/>
    <w:link w:val="RestartTable8List1Char"/>
    <w:uiPriority w:val="49"/>
    <w:semiHidden/>
    <w:rsid w:val="00CA0F82"/>
    <w:pPr>
      <w:keepNext/>
      <w:keepLines/>
      <w:numPr>
        <w:numId w:val="18"/>
      </w:numPr>
      <w:suppressAutoHyphens/>
      <w:spacing w:line="14" w:lineRule="exact"/>
    </w:pPr>
    <w:rPr>
      <w:rFonts w:eastAsiaTheme="minorEastAsia" w:cs="Arial"/>
      <w:sz w:val="2"/>
    </w:rPr>
  </w:style>
  <w:style w:type="paragraph" w:customStyle="1" w:styleId="RestartTable7List1">
    <w:name w:val="Restart Table 7 List 1"/>
    <w:next w:val="Table7List1"/>
    <w:link w:val="RestartTable7List1Char"/>
    <w:uiPriority w:val="49"/>
    <w:semiHidden/>
    <w:rsid w:val="00CA0F82"/>
    <w:pPr>
      <w:keepNext/>
      <w:keepLines/>
      <w:numPr>
        <w:numId w:val="19"/>
      </w:numPr>
      <w:suppressAutoHyphens/>
      <w:spacing w:line="14" w:lineRule="exact"/>
    </w:pPr>
    <w:rPr>
      <w:rFonts w:eastAsiaTheme="minorEastAsia" w:cs="Arial"/>
      <w:sz w:val="2"/>
    </w:rPr>
  </w:style>
  <w:style w:type="paragraph" w:customStyle="1" w:styleId="RestartTable6List1">
    <w:name w:val="Restart Table 6 List 1"/>
    <w:next w:val="Table6List1"/>
    <w:link w:val="RestartTable6List1Char"/>
    <w:uiPriority w:val="49"/>
    <w:semiHidden/>
    <w:rsid w:val="00CA0F82"/>
    <w:pPr>
      <w:keepNext/>
      <w:keepLines/>
      <w:numPr>
        <w:numId w:val="20"/>
      </w:numPr>
      <w:suppressAutoHyphens/>
      <w:spacing w:line="14" w:lineRule="exact"/>
    </w:pPr>
    <w:rPr>
      <w:rFonts w:eastAsiaTheme="minorEastAsia" w:cs="Arial"/>
      <w:sz w:val="2"/>
    </w:rPr>
  </w:style>
  <w:style w:type="paragraph" w:customStyle="1" w:styleId="RestartAA12List1">
    <w:name w:val="Restart A/A 12 List 1"/>
    <w:next w:val="AA12List1"/>
    <w:link w:val="RestartAA12List1Char"/>
    <w:uiPriority w:val="49"/>
    <w:semiHidden/>
    <w:rsid w:val="00CA0F82"/>
    <w:pPr>
      <w:keepNext/>
      <w:keepLines/>
      <w:numPr>
        <w:numId w:val="23"/>
      </w:numPr>
      <w:suppressAutoHyphens/>
      <w:spacing w:line="14" w:lineRule="exact"/>
    </w:pPr>
    <w:rPr>
      <w:rFonts w:eastAsiaTheme="minorEastAsia" w:cs="Arial"/>
      <w:sz w:val="2"/>
    </w:rPr>
  </w:style>
  <w:style w:type="paragraph" w:customStyle="1" w:styleId="RestartAASectionList1">
    <w:name w:val="Restart A/A Section List 1"/>
    <w:next w:val="AASectionList1"/>
    <w:link w:val="RestartAASectionList1Char"/>
    <w:uiPriority w:val="49"/>
    <w:semiHidden/>
    <w:rsid w:val="00CA0F82"/>
    <w:pPr>
      <w:keepNext/>
      <w:keepLines/>
      <w:numPr>
        <w:numId w:val="29"/>
      </w:numPr>
      <w:suppressAutoHyphens/>
      <w:spacing w:line="14" w:lineRule="exact"/>
    </w:pPr>
    <w:rPr>
      <w:rFonts w:eastAsiaTheme="minorEastAsia" w:cs="Arial"/>
      <w:sz w:val="2"/>
    </w:rPr>
  </w:style>
  <w:style w:type="paragraph" w:customStyle="1" w:styleId="ActionStep1PK">
    <w:name w:val="Action Step 1 PK"/>
    <w:basedOn w:val="ActionStep1"/>
    <w:link w:val="ActionStep1PKChar"/>
    <w:rsid w:val="00CA0F82"/>
    <w:pPr>
      <w:tabs>
        <w:tab w:val="center" w:pos="9245"/>
      </w:tabs>
      <w:ind w:right="1584"/>
    </w:pPr>
  </w:style>
  <w:style w:type="paragraph" w:customStyle="1" w:styleId="ActionStep1PKNoNumber">
    <w:name w:val="Action Step 1 PK NoNumber"/>
    <w:basedOn w:val="ActionStep1NoNumber"/>
    <w:link w:val="ActionStep1PKNoNumberChar"/>
    <w:rsid w:val="00CA0F82"/>
    <w:pPr>
      <w:tabs>
        <w:tab w:val="center" w:pos="9245"/>
      </w:tabs>
      <w:ind w:right="1584"/>
    </w:pPr>
  </w:style>
  <w:style w:type="paragraph" w:customStyle="1" w:styleId="ActionStep1BulletPK">
    <w:name w:val="Action Step 1 Bullet PK"/>
    <w:basedOn w:val="ActionStep1Bullet"/>
    <w:link w:val="ActionStep1BulletPKChar"/>
    <w:rsid w:val="00CA0F82"/>
    <w:pPr>
      <w:tabs>
        <w:tab w:val="center" w:pos="9245"/>
      </w:tabs>
      <w:ind w:right="1584"/>
    </w:pPr>
  </w:style>
  <w:style w:type="paragraph" w:customStyle="1" w:styleId="ActionStep1ListPK">
    <w:name w:val="Action Step 1 List PK"/>
    <w:basedOn w:val="ActionStep1List"/>
    <w:link w:val="ActionStep1ListPKChar"/>
    <w:rsid w:val="00CA0F82"/>
    <w:pPr>
      <w:tabs>
        <w:tab w:val="center" w:pos="9245"/>
      </w:tabs>
      <w:ind w:right="1584"/>
    </w:pPr>
  </w:style>
  <w:style w:type="paragraph" w:customStyle="1" w:styleId="ActionStep1ListBulletPK">
    <w:name w:val="Action Step 1 ListBullet PK"/>
    <w:basedOn w:val="ActionStep1ListBullet"/>
    <w:link w:val="ActionStep1ListBulletPKChar"/>
    <w:rsid w:val="00CA0F82"/>
    <w:pPr>
      <w:tabs>
        <w:tab w:val="center" w:pos="9245"/>
      </w:tabs>
      <w:ind w:right="1584"/>
    </w:pPr>
  </w:style>
  <w:style w:type="paragraph" w:customStyle="1" w:styleId="ActionStep2PK">
    <w:name w:val="Action Step 2 PK"/>
    <w:basedOn w:val="ActionStep2"/>
    <w:link w:val="ActionStep2PKChar"/>
    <w:rsid w:val="00CA0F82"/>
    <w:pPr>
      <w:tabs>
        <w:tab w:val="center" w:pos="9245"/>
      </w:tabs>
      <w:ind w:right="1584"/>
    </w:pPr>
  </w:style>
  <w:style w:type="paragraph" w:customStyle="1" w:styleId="ActionStep2PKNoNumber">
    <w:name w:val="Action Step 2 PK NoNumber"/>
    <w:basedOn w:val="ActionStep2NoNumber"/>
    <w:link w:val="ActionStep2PKNoNumberChar"/>
    <w:rsid w:val="00CA0F82"/>
    <w:pPr>
      <w:tabs>
        <w:tab w:val="center" w:pos="9245"/>
      </w:tabs>
      <w:ind w:right="1584"/>
    </w:pPr>
  </w:style>
  <w:style w:type="paragraph" w:customStyle="1" w:styleId="ActionStep2BulletPK">
    <w:name w:val="Action Step 2 Bullet PK"/>
    <w:basedOn w:val="ActionStep2Bullet"/>
    <w:link w:val="ActionStep2BulletPKChar"/>
    <w:rsid w:val="00CA0F82"/>
    <w:pPr>
      <w:tabs>
        <w:tab w:val="center" w:pos="9245"/>
      </w:tabs>
      <w:ind w:right="1584"/>
    </w:pPr>
  </w:style>
  <w:style w:type="paragraph" w:customStyle="1" w:styleId="ActionStep2ListPK">
    <w:name w:val="Action Step 2 List PK"/>
    <w:basedOn w:val="ActionStep2List"/>
    <w:link w:val="ActionStep2ListPKChar"/>
    <w:rsid w:val="00CA0F82"/>
    <w:pPr>
      <w:tabs>
        <w:tab w:val="center" w:pos="9245"/>
      </w:tabs>
      <w:ind w:right="1584"/>
    </w:pPr>
  </w:style>
  <w:style w:type="paragraph" w:customStyle="1" w:styleId="ActionStep2ListBulletPK">
    <w:name w:val="Action Step 2 ListBullet PK"/>
    <w:basedOn w:val="ActionStep2ListBullet"/>
    <w:link w:val="ActionStep2ListBulletPKChar"/>
    <w:rsid w:val="00CA0F82"/>
    <w:pPr>
      <w:tabs>
        <w:tab w:val="center" w:pos="9245"/>
      </w:tabs>
      <w:ind w:right="1584"/>
    </w:pPr>
  </w:style>
  <w:style w:type="paragraph" w:customStyle="1" w:styleId="ActionStep3PK">
    <w:name w:val="Action Step 3 PK"/>
    <w:basedOn w:val="ActionStep3"/>
    <w:link w:val="ActionStep3PKChar"/>
    <w:rsid w:val="00CA0F82"/>
    <w:pPr>
      <w:tabs>
        <w:tab w:val="center" w:pos="9245"/>
      </w:tabs>
      <w:ind w:right="1584"/>
    </w:pPr>
  </w:style>
  <w:style w:type="paragraph" w:customStyle="1" w:styleId="ActionStep3PKNoNumber">
    <w:name w:val="Action Step 3 PK NoNumber"/>
    <w:basedOn w:val="ActionStep3NoNumber"/>
    <w:link w:val="ActionStep3PKNoNumberChar"/>
    <w:rsid w:val="00CA0F82"/>
    <w:pPr>
      <w:tabs>
        <w:tab w:val="center" w:pos="9245"/>
      </w:tabs>
      <w:ind w:right="1584"/>
    </w:pPr>
  </w:style>
  <w:style w:type="paragraph" w:customStyle="1" w:styleId="ActionStep3BulletPK">
    <w:name w:val="Action Step 3 Bullet PK"/>
    <w:basedOn w:val="ActionStep3Bullet"/>
    <w:link w:val="ActionStep3BulletPKChar"/>
    <w:rsid w:val="00CA0F82"/>
    <w:pPr>
      <w:tabs>
        <w:tab w:val="center" w:pos="9245"/>
      </w:tabs>
      <w:ind w:right="1584"/>
    </w:pPr>
  </w:style>
  <w:style w:type="paragraph" w:customStyle="1" w:styleId="ActionStep3ListPK">
    <w:name w:val="Action Step 3 List PK"/>
    <w:basedOn w:val="ActionStep3List"/>
    <w:link w:val="ActionStep3ListPKChar"/>
    <w:rsid w:val="00CA0F82"/>
    <w:pPr>
      <w:tabs>
        <w:tab w:val="center" w:pos="9245"/>
      </w:tabs>
      <w:ind w:right="1584"/>
    </w:pPr>
  </w:style>
  <w:style w:type="paragraph" w:customStyle="1" w:styleId="ActionStep3ListBulletPK">
    <w:name w:val="Action Step 3 ListBullet PK"/>
    <w:basedOn w:val="ActionStep3ListBullet"/>
    <w:link w:val="ActionStep3ListBulletPKChar"/>
    <w:rsid w:val="00CA0F82"/>
    <w:pPr>
      <w:tabs>
        <w:tab w:val="center" w:pos="9245"/>
      </w:tabs>
      <w:ind w:right="1584"/>
    </w:pPr>
  </w:style>
  <w:style w:type="paragraph" w:customStyle="1" w:styleId="AAActionStep1PK">
    <w:name w:val="A/A Action Step 1 PK"/>
    <w:basedOn w:val="AAActionStep1"/>
    <w:link w:val="AAActionStep1PKChar"/>
    <w:rsid w:val="00CA0F82"/>
    <w:pPr>
      <w:tabs>
        <w:tab w:val="center" w:pos="9245"/>
      </w:tabs>
      <w:ind w:right="1584"/>
    </w:pPr>
  </w:style>
  <w:style w:type="paragraph" w:customStyle="1" w:styleId="AAActionStep1PKNoNumber">
    <w:name w:val="A/A Action Step 1 PK NoNumber"/>
    <w:basedOn w:val="AAActionStep1NoNumber"/>
    <w:link w:val="AAActionStep1PKNoNumberChar"/>
    <w:rsid w:val="00CA0F82"/>
    <w:pPr>
      <w:tabs>
        <w:tab w:val="center" w:pos="9245"/>
      </w:tabs>
      <w:ind w:right="1584"/>
    </w:pPr>
  </w:style>
  <w:style w:type="paragraph" w:customStyle="1" w:styleId="AAActionStep1BulletPK">
    <w:name w:val="A/A Action Step 1 Bullet PK"/>
    <w:basedOn w:val="AAActionStep1Bullet"/>
    <w:link w:val="AAActionStep1BulletPKChar"/>
    <w:rsid w:val="00CA0F82"/>
    <w:pPr>
      <w:tabs>
        <w:tab w:val="center" w:pos="9245"/>
      </w:tabs>
      <w:ind w:right="1584"/>
    </w:pPr>
  </w:style>
  <w:style w:type="paragraph" w:customStyle="1" w:styleId="AAActionStep1ListPK">
    <w:name w:val="A/A Action Step 1 List PK"/>
    <w:basedOn w:val="AAActionStep1List"/>
    <w:link w:val="AAActionStep1ListPKChar"/>
    <w:rsid w:val="00CA0F82"/>
    <w:pPr>
      <w:tabs>
        <w:tab w:val="center" w:pos="9245"/>
      </w:tabs>
      <w:ind w:right="1584"/>
    </w:pPr>
  </w:style>
  <w:style w:type="paragraph" w:customStyle="1" w:styleId="AAActionStep1ListBulletPK">
    <w:name w:val="A/A Action Step 1 ListBullet PK"/>
    <w:basedOn w:val="AAActionStep1ListBullet"/>
    <w:link w:val="AAActionStep1ListBulletPKChar"/>
    <w:rsid w:val="00CA0F82"/>
    <w:pPr>
      <w:tabs>
        <w:tab w:val="center" w:pos="9245"/>
      </w:tabs>
      <w:ind w:right="1584"/>
    </w:pPr>
  </w:style>
  <w:style w:type="paragraph" w:customStyle="1" w:styleId="AAActionStep2PK">
    <w:name w:val="A/A Action Step 2 PK"/>
    <w:basedOn w:val="AAActionStep2"/>
    <w:link w:val="AAActionStep2PKChar"/>
    <w:rsid w:val="00CA0F82"/>
    <w:pPr>
      <w:tabs>
        <w:tab w:val="center" w:pos="9245"/>
      </w:tabs>
      <w:ind w:right="1584"/>
    </w:pPr>
  </w:style>
  <w:style w:type="paragraph" w:customStyle="1" w:styleId="AAActionStep2PKNoNumber">
    <w:name w:val="A/A Action Step 2 PK NoNumber"/>
    <w:basedOn w:val="AAActionStep2NoNumber"/>
    <w:link w:val="AAActionStep2PKNoNumberChar"/>
    <w:rsid w:val="00CA0F82"/>
    <w:pPr>
      <w:tabs>
        <w:tab w:val="center" w:pos="9245"/>
      </w:tabs>
      <w:ind w:right="1584"/>
    </w:pPr>
  </w:style>
  <w:style w:type="paragraph" w:customStyle="1" w:styleId="AAActionStep2BulletPK">
    <w:name w:val="A/A Action Step 2 Bullet PK"/>
    <w:basedOn w:val="AAActionStep2Bullet"/>
    <w:link w:val="AAActionStep2BulletPKChar"/>
    <w:rsid w:val="00CA0F82"/>
    <w:pPr>
      <w:tabs>
        <w:tab w:val="center" w:pos="9245"/>
      </w:tabs>
      <w:ind w:right="1584"/>
    </w:pPr>
  </w:style>
  <w:style w:type="paragraph" w:customStyle="1" w:styleId="AAActionStep2ListPK">
    <w:name w:val="A/A Action Step 2 List PK"/>
    <w:basedOn w:val="AAActionStep2List"/>
    <w:link w:val="AAActionStep2ListPKChar"/>
    <w:rsid w:val="00CA0F82"/>
    <w:pPr>
      <w:tabs>
        <w:tab w:val="center" w:pos="9245"/>
      </w:tabs>
      <w:ind w:right="1584"/>
    </w:pPr>
  </w:style>
  <w:style w:type="paragraph" w:customStyle="1" w:styleId="AAActionStep2ListBulletPK">
    <w:name w:val="A/A Action Step 2 ListBullet PK"/>
    <w:basedOn w:val="AAActionStep2ListBullet"/>
    <w:link w:val="AAActionStep2ListBulletPKChar"/>
    <w:rsid w:val="00CA0F82"/>
    <w:pPr>
      <w:tabs>
        <w:tab w:val="center" w:pos="9245"/>
      </w:tabs>
      <w:ind w:right="1584"/>
    </w:pPr>
  </w:style>
  <w:style w:type="paragraph" w:customStyle="1" w:styleId="AAActionStep3PK">
    <w:name w:val="A/A Action Step 3 PK"/>
    <w:basedOn w:val="AAActionStep3"/>
    <w:link w:val="AAActionStep3PKChar"/>
    <w:rsid w:val="00CA0F82"/>
    <w:pPr>
      <w:tabs>
        <w:tab w:val="center" w:pos="9245"/>
      </w:tabs>
      <w:ind w:right="1584"/>
    </w:pPr>
  </w:style>
  <w:style w:type="paragraph" w:customStyle="1" w:styleId="AAActionStep3PKNoNumber">
    <w:name w:val="A/A Action Step 3 PK NoNumber"/>
    <w:basedOn w:val="AAActionStep3NoNumber"/>
    <w:link w:val="AAActionStep3PKNoNumberChar"/>
    <w:rsid w:val="00CA0F82"/>
    <w:pPr>
      <w:tabs>
        <w:tab w:val="center" w:pos="9245"/>
      </w:tabs>
      <w:ind w:right="1584"/>
    </w:pPr>
  </w:style>
  <w:style w:type="paragraph" w:customStyle="1" w:styleId="AAActionStep3BulletPK">
    <w:name w:val="A/A Action Step 3 Bullet PK"/>
    <w:basedOn w:val="AAActionStep3Bullet"/>
    <w:link w:val="AAActionStep3BulletPKChar"/>
    <w:rsid w:val="00CA0F82"/>
    <w:pPr>
      <w:tabs>
        <w:tab w:val="center" w:pos="9245"/>
      </w:tabs>
      <w:ind w:right="1584"/>
    </w:pPr>
  </w:style>
  <w:style w:type="paragraph" w:customStyle="1" w:styleId="AAActionStep3ListPK">
    <w:name w:val="A/A Action Step 3 List PK"/>
    <w:basedOn w:val="AAActionStep3List"/>
    <w:link w:val="AAActionStep3ListPKChar"/>
    <w:rsid w:val="00CA0F82"/>
    <w:pPr>
      <w:tabs>
        <w:tab w:val="center" w:pos="9245"/>
      </w:tabs>
      <w:ind w:right="1584"/>
    </w:pPr>
  </w:style>
  <w:style w:type="paragraph" w:customStyle="1" w:styleId="AAActionStep3ListBulletPK">
    <w:name w:val="A/A Action Step 3 ListBullet PK"/>
    <w:basedOn w:val="AAActionStep3ListBullet"/>
    <w:link w:val="AAActionStep3ListBulletPKChar"/>
    <w:rsid w:val="00CA0F82"/>
    <w:pPr>
      <w:tabs>
        <w:tab w:val="center" w:pos="9245"/>
      </w:tabs>
      <w:ind w:right="1584"/>
    </w:pPr>
  </w:style>
  <w:style w:type="paragraph" w:styleId="Header">
    <w:name w:val="header"/>
    <w:basedOn w:val="Normal"/>
    <w:link w:val="HeaderChar"/>
    <w:uiPriority w:val="99"/>
    <w:semiHidden/>
    <w:rsid w:val="00CA0F82"/>
    <w:pPr>
      <w:tabs>
        <w:tab w:val="center" w:pos="4819"/>
        <w:tab w:val="right" w:pos="9638"/>
      </w:tabs>
    </w:pPr>
  </w:style>
  <w:style w:type="paragraph" w:styleId="Footer">
    <w:name w:val="footer"/>
    <w:basedOn w:val="Normal"/>
    <w:link w:val="FooterChar"/>
    <w:uiPriority w:val="99"/>
    <w:semiHidden/>
    <w:rsid w:val="00CA0F82"/>
    <w:pPr>
      <w:tabs>
        <w:tab w:val="center" w:pos="4819"/>
        <w:tab w:val="right" w:pos="9638"/>
      </w:tabs>
    </w:pPr>
  </w:style>
  <w:style w:type="paragraph" w:customStyle="1" w:styleId="covercenternotboldplustwo">
    <w:name w:val="covercenternotboldplustwo"/>
    <w:basedOn w:val="covercenterNotBold"/>
    <w:semiHidden/>
    <w:rsid w:val="00CA0F82"/>
    <w:pPr>
      <w:spacing w:before="40" w:after="40"/>
    </w:pPr>
    <w:rPr>
      <w:rFonts w:eastAsia="Times New Roman"/>
    </w:rPr>
  </w:style>
  <w:style w:type="paragraph" w:customStyle="1" w:styleId="covercenternotboldplus6after">
    <w:name w:val="covercenternotboldplus6after"/>
    <w:basedOn w:val="covercenterNotBold"/>
    <w:semiHidden/>
    <w:rsid w:val="00CA0F82"/>
    <w:pPr>
      <w:spacing w:after="40"/>
    </w:pPr>
    <w:rPr>
      <w:rFonts w:eastAsia="Times New Roman"/>
      <w:szCs w:val="28"/>
    </w:rPr>
  </w:style>
  <w:style w:type="paragraph" w:customStyle="1" w:styleId="coverleftbold10noneafter">
    <w:name w:val="coverleftbold10noneafter"/>
    <w:basedOn w:val="coverleftNotBold"/>
    <w:semiHidden/>
    <w:rsid w:val="00CA0F82"/>
    <w:pPr>
      <w:spacing w:before="0" w:after="0"/>
    </w:pPr>
    <w:rPr>
      <w:rFonts w:eastAsia="Times New Roman"/>
      <w:sz w:val="20"/>
      <w:szCs w:val="20"/>
    </w:rPr>
  </w:style>
  <w:style w:type="paragraph" w:customStyle="1" w:styleId="covercenterboldplus6after">
    <w:name w:val="covercenterboldplus6after"/>
    <w:basedOn w:val="covercenternotboldplus6after"/>
    <w:semiHidden/>
    <w:rsid w:val="00CA0F82"/>
    <w:rPr>
      <w:b/>
    </w:rPr>
  </w:style>
  <w:style w:type="paragraph" w:customStyle="1" w:styleId="covercenterbold12before6after">
    <w:name w:val="covercenterbold12before6after"/>
    <w:basedOn w:val="covercenterBold"/>
    <w:semiHidden/>
    <w:rsid w:val="00CA0F82"/>
    <w:pPr>
      <w:spacing w:before="240" w:after="120"/>
    </w:pPr>
    <w:rPr>
      <w:rFonts w:eastAsia="Times New Roman"/>
    </w:rPr>
  </w:style>
  <w:style w:type="character" w:styleId="Hyperlink">
    <w:name w:val="Hyperlink"/>
    <w:basedOn w:val="DefaultParagraphFont"/>
    <w:uiPriority w:val="99"/>
    <w:rsid w:val="00CA0F82"/>
    <w:rPr>
      <w:color w:val="0000FF" w:themeColor="hyperlink"/>
      <w:u w:val="single"/>
    </w:rPr>
  </w:style>
  <w:style w:type="paragraph" w:customStyle="1" w:styleId="covercenterBold12plustwo">
    <w:name w:val="covercenterBold12plustwo"/>
    <w:rsid w:val="00074CB0"/>
    <w:pPr>
      <w:keepLines/>
      <w:suppressAutoHyphens/>
      <w:spacing w:before="40" w:after="40"/>
      <w:jc w:val="center"/>
    </w:pPr>
    <w:rPr>
      <w:b/>
    </w:rPr>
  </w:style>
  <w:style w:type="paragraph" w:styleId="BalloonText">
    <w:name w:val="Balloon Text"/>
    <w:basedOn w:val="Normal"/>
    <w:link w:val="BalloonTextChar"/>
    <w:uiPriority w:val="99"/>
    <w:semiHidden/>
    <w:rsid w:val="00CA0F82"/>
    <w:rPr>
      <w:rFonts w:ascii="Tahoma" w:hAnsi="Tahoma" w:cs="Tahoma"/>
      <w:sz w:val="16"/>
      <w:szCs w:val="16"/>
    </w:rPr>
  </w:style>
  <w:style w:type="paragraph" w:styleId="BlockText">
    <w:name w:val="Block Text"/>
    <w:basedOn w:val="Normal"/>
    <w:uiPriority w:val="99"/>
    <w:semiHidden/>
    <w:rsid w:val="00CA0F8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BodyText">
    <w:name w:val="Body Text"/>
    <w:basedOn w:val="Normal"/>
    <w:link w:val="BodyTextChar"/>
    <w:uiPriority w:val="99"/>
    <w:semiHidden/>
    <w:rsid w:val="00CA0F82"/>
    <w:pPr>
      <w:spacing w:after="120"/>
    </w:pPr>
  </w:style>
  <w:style w:type="paragraph" w:styleId="BodyText2">
    <w:name w:val="Body Text 2"/>
    <w:basedOn w:val="Normal"/>
    <w:link w:val="BodyText2Char"/>
    <w:uiPriority w:val="99"/>
    <w:semiHidden/>
    <w:rsid w:val="00CA0F82"/>
    <w:pPr>
      <w:spacing w:after="120" w:line="480" w:lineRule="auto"/>
    </w:pPr>
  </w:style>
  <w:style w:type="paragraph" w:styleId="BodyText3">
    <w:name w:val="Body Text 3"/>
    <w:basedOn w:val="Normal"/>
    <w:link w:val="BodyText3Char"/>
    <w:uiPriority w:val="99"/>
    <w:semiHidden/>
    <w:rsid w:val="00CA0F82"/>
    <w:pPr>
      <w:spacing w:after="120"/>
    </w:pPr>
    <w:rPr>
      <w:sz w:val="16"/>
      <w:szCs w:val="16"/>
    </w:rPr>
  </w:style>
  <w:style w:type="paragraph" w:styleId="BodyTextFirstIndent">
    <w:name w:val="Body Text First Indent"/>
    <w:basedOn w:val="BodyText"/>
    <w:link w:val="BodyTextFirstIndentChar"/>
    <w:uiPriority w:val="99"/>
    <w:semiHidden/>
    <w:rsid w:val="00CA0F82"/>
    <w:pPr>
      <w:spacing w:after="0"/>
      <w:ind w:firstLine="360"/>
    </w:pPr>
  </w:style>
  <w:style w:type="paragraph" w:styleId="BodyTextIndent">
    <w:name w:val="Body Text Indent"/>
    <w:basedOn w:val="Normal"/>
    <w:link w:val="BodyTextIndentChar"/>
    <w:uiPriority w:val="99"/>
    <w:semiHidden/>
    <w:rsid w:val="00CA0F82"/>
    <w:pPr>
      <w:spacing w:after="120"/>
      <w:ind w:left="283"/>
    </w:pPr>
  </w:style>
  <w:style w:type="paragraph" w:styleId="BodyTextFirstIndent2">
    <w:name w:val="Body Text First Indent 2"/>
    <w:basedOn w:val="BodyTextIndent"/>
    <w:link w:val="BodyTextFirstIndent2Char"/>
    <w:uiPriority w:val="99"/>
    <w:semiHidden/>
    <w:rsid w:val="00CA0F82"/>
    <w:pPr>
      <w:spacing w:after="0"/>
      <w:ind w:left="360" w:firstLine="360"/>
    </w:pPr>
  </w:style>
  <w:style w:type="paragraph" w:styleId="BodyTextIndent2">
    <w:name w:val="Body Text Indent 2"/>
    <w:basedOn w:val="Normal"/>
    <w:link w:val="BodyTextIndent2Char"/>
    <w:uiPriority w:val="99"/>
    <w:semiHidden/>
    <w:rsid w:val="00CA0F82"/>
    <w:pPr>
      <w:spacing w:after="120" w:line="480" w:lineRule="auto"/>
      <w:ind w:left="283"/>
    </w:pPr>
  </w:style>
  <w:style w:type="paragraph" w:styleId="BodyTextIndent3">
    <w:name w:val="Body Text Indent 3"/>
    <w:basedOn w:val="Normal"/>
    <w:link w:val="BodyTextIndent3Char"/>
    <w:uiPriority w:val="99"/>
    <w:semiHidden/>
    <w:rsid w:val="00CA0F82"/>
    <w:pPr>
      <w:spacing w:after="120"/>
      <w:ind w:left="283"/>
    </w:pPr>
    <w:rPr>
      <w:sz w:val="16"/>
      <w:szCs w:val="16"/>
    </w:rPr>
  </w:style>
  <w:style w:type="paragraph" w:styleId="Caption">
    <w:name w:val="caption"/>
    <w:basedOn w:val="Normal"/>
    <w:next w:val="Normal"/>
    <w:uiPriority w:val="99"/>
    <w:semiHidden/>
    <w:qFormat/>
    <w:rsid w:val="00CA0F82"/>
    <w:pPr>
      <w:spacing w:after="200"/>
    </w:pPr>
    <w:rPr>
      <w:b/>
      <w:bCs/>
      <w:color w:val="4F81BD" w:themeColor="accent1"/>
      <w:sz w:val="18"/>
      <w:szCs w:val="18"/>
    </w:rPr>
  </w:style>
  <w:style w:type="paragraph" w:styleId="Closing">
    <w:name w:val="Closing"/>
    <w:basedOn w:val="Normal"/>
    <w:link w:val="ClosingChar"/>
    <w:uiPriority w:val="99"/>
    <w:semiHidden/>
    <w:rsid w:val="00CA0F82"/>
    <w:pPr>
      <w:ind w:left="4252"/>
    </w:pPr>
  </w:style>
  <w:style w:type="paragraph" w:styleId="CommentText">
    <w:name w:val="annotation text"/>
    <w:basedOn w:val="Normal"/>
    <w:link w:val="CommentTextChar"/>
    <w:uiPriority w:val="99"/>
    <w:semiHidden/>
    <w:rsid w:val="00CA0F82"/>
    <w:rPr>
      <w:sz w:val="20"/>
      <w:szCs w:val="20"/>
    </w:rPr>
  </w:style>
  <w:style w:type="paragraph" w:styleId="CommentSubject">
    <w:name w:val="annotation subject"/>
    <w:basedOn w:val="CommentText"/>
    <w:next w:val="CommentText"/>
    <w:link w:val="CommentSubjectChar"/>
    <w:uiPriority w:val="99"/>
    <w:semiHidden/>
    <w:rsid w:val="00CA0F82"/>
    <w:rPr>
      <w:b/>
      <w:bCs/>
    </w:rPr>
  </w:style>
  <w:style w:type="paragraph" w:styleId="Date">
    <w:name w:val="Date"/>
    <w:basedOn w:val="Normal"/>
    <w:next w:val="Normal"/>
    <w:link w:val="DateChar"/>
    <w:uiPriority w:val="99"/>
    <w:semiHidden/>
    <w:rsid w:val="00CA0F82"/>
  </w:style>
  <w:style w:type="paragraph" w:styleId="DocumentMap">
    <w:name w:val="Document Map"/>
    <w:basedOn w:val="Normal"/>
    <w:link w:val="DocumentMapChar"/>
    <w:uiPriority w:val="99"/>
    <w:semiHidden/>
    <w:rsid w:val="00CA0F82"/>
    <w:rPr>
      <w:rFonts w:ascii="Tahoma" w:hAnsi="Tahoma" w:cs="Tahoma"/>
      <w:sz w:val="16"/>
      <w:szCs w:val="16"/>
    </w:rPr>
  </w:style>
  <w:style w:type="paragraph" w:styleId="E-mailSignature">
    <w:name w:val="E-mail Signature"/>
    <w:basedOn w:val="Normal"/>
    <w:link w:val="E-mailSignatureChar"/>
    <w:uiPriority w:val="99"/>
    <w:semiHidden/>
    <w:rsid w:val="00CA0F82"/>
  </w:style>
  <w:style w:type="paragraph" w:styleId="EndnoteText">
    <w:name w:val="endnote text"/>
    <w:basedOn w:val="Normal"/>
    <w:link w:val="EndnoteTextChar"/>
    <w:uiPriority w:val="99"/>
    <w:semiHidden/>
    <w:rsid w:val="00CA0F82"/>
    <w:rPr>
      <w:sz w:val="20"/>
      <w:szCs w:val="20"/>
    </w:rPr>
  </w:style>
  <w:style w:type="paragraph" w:styleId="EnvelopeAddress">
    <w:name w:val="envelope address"/>
    <w:basedOn w:val="Normal"/>
    <w:uiPriority w:val="99"/>
    <w:semiHidden/>
    <w:rsid w:val="00CA0F82"/>
    <w:pPr>
      <w:framePr w:w="7920" w:h="1980" w:hRule="exact" w:hSpace="141"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CA0F82"/>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rsid w:val="00CA0F82"/>
    <w:rPr>
      <w:sz w:val="20"/>
      <w:szCs w:val="20"/>
    </w:rPr>
  </w:style>
  <w:style w:type="paragraph" w:styleId="HTMLAddress">
    <w:name w:val="HTML Address"/>
    <w:basedOn w:val="Normal"/>
    <w:link w:val="HTMLAddressChar"/>
    <w:uiPriority w:val="99"/>
    <w:semiHidden/>
    <w:rsid w:val="00CA0F82"/>
    <w:rPr>
      <w:i/>
      <w:iCs/>
    </w:rPr>
  </w:style>
  <w:style w:type="paragraph" w:styleId="HTMLPreformatted">
    <w:name w:val="HTML Preformatted"/>
    <w:basedOn w:val="Normal"/>
    <w:link w:val="HTMLPreformattedChar"/>
    <w:uiPriority w:val="99"/>
    <w:semiHidden/>
    <w:rsid w:val="00CA0F82"/>
    <w:rPr>
      <w:rFonts w:ascii="Consolas" w:hAnsi="Consolas" w:cs="Consolas"/>
      <w:sz w:val="20"/>
      <w:szCs w:val="20"/>
    </w:rPr>
  </w:style>
  <w:style w:type="paragraph" w:styleId="Index1">
    <w:name w:val="index 1"/>
    <w:basedOn w:val="Normal"/>
    <w:next w:val="Normal"/>
    <w:autoRedefine/>
    <w:uiPriority w:val="99"/>
    <w:semiHidden/>
    <w:rsid w:val="00CA0F82"/>
    <w:pPr>
      <w:ind w:left="240" w:hanging="240"/>
    </w:pPr>
  </w:style>
  <w:style w:type="paragraph" w:styleId="Index2">
    <w:name w:val="index 2"/>
    <w:basedOn w:val="Normal"/>
    <w:next w:val="Normal"/>
    <w:autoRedefine/>
    <w:uiPriority w:val="99"/>
    <w:semiHidden/>
    <w:rsid w:val="00CA0F82"/>
    <w:pPr>
      <w:ind w:left="480" w:hanging="240"/>
    </w:pPr>
  </w:style>
  <w:style w:type="paragraph" w:styleId="Index3">
    <w:name w:val="index 3"/>
    <w:basedOn w:val="Normal"/>
    <w:next w:val="Normal"/>
    <w:autoRedefine/>
    <w:uiPriority w:val="99"/>
    <w:semiHidden/>
    <w:rsid w:val="00CA0F82"/>
    <w:pPr>
      <w:ind w:left="720" w:hanging="240"/>
    </w:pPr>
  </w:style>
  <w:style w:type="paragraph" w:styleId="Index4">
    <w:name w:val="index 4"/>
    <w:basedOn w:val="Normal"/>
    <w:next w:val="Normal"/>
    <w:autoRedefine/>
    <w:uiPriority w:val="99"/>
    <w:semiHidden/>
    <w:rsid w:val="00CA0F82"/>
    <w:pPr>
      <w:ind w:left="960" w:hanging="240"/>
    </w:pPr>
  </w:style>
  <w:style w:type="paragraph" w:styleId="Index5">
    <w:name w:val="index 5"/>
    <w:basedOn w:val="Normal"/>
    <w:next w:val="Normal"/>
    <w:autoRedefine/>
    <w:uiPriority w:val="99"/>
    <w:semiHidden/>
    <w:rsid w:val="00CA0F82"/>
    <w:pPr>
      <w:ind w:left="1200" w:hanging="240"/>
    </w:pPr>
  </w:style>
  <w:style w:type="paragraph" w:styleId="Index6">
    <w:name w:val="index 6"/>
    <w:basedOn w:val="Normal"/>
    <w:next w:val="Normal"/>
    <w:autoRedefine/>
    <w:uiPriority w:val="99"/>
    <w:semiHidden/>
    <w:rsid w:val="00CA0F82"/>
    <w:pPr>
      <w:ind w:left="1440" w:hanging="240"/>
    </w:pPr>
  </w:style>
  <w:style w:type="paragraph" w:styleId="Index7">
    <w:name w:val="index 7"/>
    <w:basedOn w:val="Normal"/>
    <w:next w:val="Normal"/>
    <w:autoRedefine/>
    <w:uiPriority w:val="99"/>
    <w:semiHidden/>
    <w:rsid w:val="00CA0F82"/>
    <w:pPr>
      <w:ind w:left="1680" w:hanging="240"/>
    </w:pPr>
  </w:style>
  <w:style w:type="paragraph" w:styleId="Index8">
    <w:name w:val="index 8"/>
    <w:basedOn w:val="Normal"/>
    <w:next w:val="Normal"/>
    <w:autoRedefine/>
    <w:uiPriority w:val="99"/>
    <w:semiHidden/>
    <w:rsid w:val="00CA0F82"/>
    <w:pPr>
      <w:ind w:left="1920" w:hanging="240"/>
    </w:pPr>
  </w:style>
  <w:style w:type="paragraph" w:styleId="Index9">
    <w:name w:val="index 9"/>
    <w:basedOn w:val="Normal"/>
    <w:next w:val="Normal"/>
    <w:autoRedefine/>
    <w:uiPriority w:val="99"/>
    <w:semiHidden/>
    <w:rsid w:val="00CA0F82"/>
    <w:pPr>
      <w:ind w:left="2160" w:hanging="240"/>
    </w:pPr>
  </w:style>
  <w:style w:type="paragraph" w:styleId="IndexHeading">
    <w:name w:val="index heading"/>
    <w:basedOn w:val="Normal"/>
    <w:next w:val="Index1"/>
    <w:uiPriority w:val="99"/>
    <w:semiHidden/>
    <w:rsid w:val="00CA0F82"/>
    <w:rPr>
      <w:rFonts w:asciiTheme="majorHAnsi" w:eastAsiaTheme="majorEastAsia" w:hAnsiTheme="majorHAnsi" w:cstheme="majorBidi"/>
      <w:b/>
      <w:bCs/>
    </w:rPr>
  </w:style>
  <w:style w:type="paragraph" w:styleId="List">
    <w:name w:val="List"/>
    <w:basedOn w:val="Normal"/>
    <w:uiPriority w:val="99"/>
    <w:semiHidden/>
    <w:rsid w:val="00CA0F82"/>
    <w:pPr>
      <w:ind w:left="283" w:hanging="283"/>
      <w:contextualSpacing/>
    </w:pPr>
  </w:style>
  <w:style w:type="paragraph" w:styleId="List2">
    <w:name w:val="List 2"/>
    <w:basedOn w:val="Normal"/>
    <w:uiPriority w:val="99"/>
    <w:semiHidden/>
    <w:rsid w:val="00CA0F82"/>
    <w:pPr>
      <w:ind w:left="566" w:hanging="283"/>
      <w:contextualSpacing/>
    </w:pPr>
  </w:style>
  <w:style w:type="paragraph" w:styleId="List3">
    <w:name w:val="List 3"/>
    <w:basedOn w:val="Normal"/>
    <w:uiPriority w:val="99"/>
    <w:semiHidden/>
    <w:rsid w:val="00CA0F82"/>
    <w:pPr>
      <w:ind w:left="849" w:hanging="283"/>
      <w:contextualSpacing/>
    </w:pPr>
  </w:style>
  <w:style w:type="paragraph" w:styleId="List4">
    <w:name w:val="List 4"/>
    <w:basedOn w:val="Normal"/>
    <w:uiPriority w:val="99"/>
    <w:semiHidden/>
    <w:rsid w:val="00CA0F82"/>
    <w:pPr>
      <w:ind w:left="1132" w:hanging="283"/>
      <w:contextualSpacing/>
    </w:pPr>
  </w:style>
  <w:style w:type="paragraph" w:styleId="List5">
    <w:name w:val="List 5"/>
    <w:basedOn w:val="Normal"/>
    <w:uiPriority w:val="99"/>
    <w:semiHidden/>
    <w:rsid w:val="00CA0F82"/>
    <w:pPr>
      <w:ind w:left="1415" w:hanging="283"/>
      <w:contextualSpacing/>
    </w:pPr>
  </w:style>
  <w:style w:type="paragraph" w:styleId="ListBullet">
    <w:name w:val="List Bullet"/>
    <w:basedOn w:val="Normal"/>
    <w:uiPriority w:val="99"/>
    <w:semiHidden/>
    <w:rsid w:val="00CA0F82"/>
    <w:pPr>
      <w:numPr>
        <w:numId w:val="1"/>
      </w:numPr>
      <w:contextualSpacing/>
    </w:pPr>
  </w:style>
  <w:style w:type="paragraph" w:styleId="ListBullet2">
    <w:name w:val="List Bullet 2"/>
    <w:basedOn w:val="Normal"/>
    <w:uiPriority w:val="99"/>
    <w:semiHidden/>
    <w:rsid w:val="00CA0F82"/>
    <w:pPr>
      <w:numPr>
        <w:numId w:val="2"/>
      </w:numPr>
      <w:contextualSpacing/>
    </w:pPr>
  </w:style>
  <w:style w:type="paragraph" w:styleId="ListBullet3">
    <w:name w:val="List Bullet 3"/>
    <w:basedOn w:val="Normal"/>
    <w:uiPriority w:val="99"/>
    <w:semiHidden/>
    <w:rsid w:val="00CA0F82"/>
    <w:pPr>
      <w:numPr>
        <w:numId w:val="3"/>
      </w:numPr>
      <w:contextualSpacing/>
    </w:pPr>
  </w:style>
  <w:style w:type="paragraph" w:styleId="ListBullet4">
    <w:name w:val="List Bullet 4"/>
    <w:basedOn w:val="Normal"/>
    <w:uiPriority w:val="99"/>
    <w:semiHidden/>
    <w:rsid w:val="00CA0F82"/>
    <w:pPr>
      <w:numPr>
        <w:numId w:val="4"/>
      </w:numPr>
      <w:contextualSpacing/>
    </w:pPr>
  </w:style>
  <w:style w:type="paragraph" w:styleId="ListBullet5">
    <w:name w:val="List Bullet 5"/>
    <w:basedOn w:val="Normal"/>
    <w:uiPriority w:val="99"/>
    <w:semiHidden/>
    <w:rsid w:val="00CA0F82"/>
    <w:pPr>
      <w:numPr>
        <w:numId w:val="5"/>
      </w:numPr>
      <w:contextualSpacing/>
    </w:pPr>
  </w:style>
  <w:style w:type="paragraph" w:styleId="ListContinue">
    <w:name w:val="List Continue"/>
    <w:basedOn w:val="Normal"/>
    <w:uiPriority w:val="99"/>
    <w:semiHidden/>
    <w:rsid w:val="00CA0F82"/>
    <w:pPr>
      <w:spacing w:after="120"/>
      <w:ind w:left="283"/>
      <w:contextualSpacing/>
    </w:pPr>
  </w:style>
  <w:style w:type="paragraph" w:styleId="ListContinue2">
    <w:name w:val="List Continue 2"/>
    <w:basedOn w:val="Normal"/>
    <w:uiPriority w:val="99"/>
    <w:semiHidden/>
    <w:rsid w:val="00CA0F82"/>
    <w:pPr>
      <w:spacing w:after="120"/>
      <w:ind w:left="566"/>
      <w:contextualSpacing/>
    </w:pPr>
  </w:style>
  <w:style w:type="paragraph" w:styleId="ListContinue3">
    <w:name w:val="List Continue 3"/>
    <w:basedOn w:val="Normal"/>
    <w:uiPriority w:val="99"/>
    <w:semiHidden/>
    <w:rsid w:val="00CA0F82"/>
    <w:pPr>
      <w:spacing w:after="120"/>
      <w:ind w:left="849"/>
      <w:contextualSpacing/>
    </w:pPr>
  </w:style>
  <w:style w:type="paragraph" w:styleId="ListContinue4">
    <w:name w:val="List Continue 4"/>
    <w:basedOn w:val="Normal"/>
    <w:uiPriority w:val="99"/>
    <w:semiHidden/>
    <w:rsid w:val="00CA0F82"/>
    <w:pPr>
      <w:spacing w:after="120"/>
      <w:ind w:left="1132"/>
      <w:contextualSpacing/>
    </w:pPr>
  </w:style>
  <w:style w:type="paragraph" w:styleId="ListContinue5">
    <w:name w:val="List Continue 5"/>
    <w:basedOn w:val="Normal"/>
    <w:uiPriority w:val="99"/>
    <w:semiHidden/>
    <w:rsid w:val="00CA0F82"/>
    <w:pPr>
      <w:spacing w:after="120"/>
      <w:ind w:left="1415"/>
      <w:contextualSpacing/>
    </w:pPr>
  </w:style>
  <w:style w:type="paragraph" w:styleId="ListNumber">
    <w:name w:val="List Number"/>
    <w:basedOn w:val="Normal"/>
    <w:uiPriority w:val="99"/>
    <w:semiHidden/>
    <w:rsid w:val="00CA0F82"/>
    <w:pPr>
      <w:numPr>
        <w:numId w:val="6"/>
      </w:numPr>
      <w:contextualSpacing/>
    </w:pPr>
  </w:style>
  <w:style w:type="paragraph" w:styleId="ListNumber2">
    <w:name w:val="List Number 2"/>
    <w:basedOn w:val="Normal"/>
    <w:uiPriority w:val="99"/>
    <w:semiHidden/>
    <w:rsid w:val="00CA0F82"/>
    <w:pPr>
      <w:numPr>
        <w:numId w:val="7"/>
      </w:numPr>
      <w:contextualSpacing/>
    </w:pPr>
  </w:style>
  <w:style w:type="paragraph" w:styleId="ListNumber3">
    <w:name w:val="List Number 3"/>
    <w:basedOn w:val="Normal"/>
    <w:uiPriority w:val="99"/>
    <w:semiHidden/>
    <w:rsid w:val="00CA0F82"/>
    <w:pPr>
      <w:numPr>
        <w:numId w:val="8"/>
      </w:numPr>
      <w:contextualSpacing/>
    </w:pPr>
  </w:style>
  <w:style w:type="paragraph" w:styleId="ListNumber4">
    <w:name w:val="List Number 4"/>
    <w:basedOn w:val="Normal"/>
    <w:uiPriority w:val="99"/>
    <w:semiHidden/>
    <w:rsid w:val="00CA0F82"/>
    <w:pPr>
      <w:numPr>
        <w:numId w:val="9"/>
      </w:numPr>
      <w:contextualSpacing/>
    </w:pPr>
  </w:style>
  <w:style w:type="paragraph" w:styleId="ListNumber5">
    <w:name w:val="List Number 5"/>
    <w:basedOn w:val="Normal"/>
    <w:uiPriority w:val="99"/>
    <w:semiHidden/>
    <w:rsid w:val="00CA0F82"/>
    <w:pPr>
      <w:numPr>
        <w:numId w:val="10"/>
      </w:numPr>
      <w:contextualSpacing/>
    </w:pPr>
  </w:style>
  <w:style w:type="paragraph" w:styleId="MacroText">
    <w:name w:val="macro"/>
    <w:link w:val="MacroTextChar"/>
    <w:uiPriority w:val="99"/>
    <w:semiHidden/>
    <w:rsid w:val="00CA0F82"/>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Consolas"/>
      <w:sz w:val="20"/>
      <w:szCs w:val="20"/>
    </w:rPr>
  </w:style>
  <w:style w:type="paragraph" w:styleId="MessageHeader">
    <w:name w:val="Message Header"/>
    <w:basedOn w:val="Normal"/>
    <w:link w:val="MessageHeaderChar"/>
    <w:uiPriority w:val="99"/>
    <w:semiHidden/>
    <w:rsid w:val="00CA0F8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paragraph" w:styleId="NormalWeb">
    <w:name w:val="Normal (Web)"/>
    <w:basedOn w:val="Normal"/>
    <w:uiPriority w:val="99"/>
    <w:semiHidden/>
    <w:rsid w:val="00CA0F82"/>
    <w:rPr>
      <w:rFonts w:ascii="Times New Roman" w:hAnsi="Times New Roman" w:cs="Times New Roman"/>
    </w:rPr>
  </w:style>
  <w:style w:type="paragraph" w:styleId="NormalIndent">
    <w:name w:val="Normal Indent"/>
    <w:basedOn w:val="Normal"/>
    <w:uiPriority w:val="99"/>
    <w:semiHidden/>
    <w:rsid w:val="00CA0F82"/>
    <w:pPr>
      <w:ind w:left="1304"/>
    </w:pPr>
  </w:style>
  <w:style w:type="paragraph" w:styleId="NoteHeading">
    <w:name w:val="Note Heading"/>
    <w:basedOn w:val="Normal"/>
    <w:next w:val="Normal"/>
    <w:link w:val="NoteHeadingChar"/>
    <w:uiPriority w:val="99"/>
    <w:semiHidden/>
    <w:rsid w:val="00CA0F82"/>
  </w:style>
  <w:style w:type="paragraph" w:styleId="PlainText">
    <w:name w:val="Plain Text"/>
    <w:basedOn w:val="Normal"/>
    <w:link w:val="PlainTextChar"/>
    <w:uiPriority w:val="99"/>
    <w:semiHidden/>
    <w:rsid w:val="00CA0F82"/>
    <w:rPr>
      <w:rFonts w:ascii="Consolas" w:hAnsi="Consolas" w:cs="Consolas"/>
      <w:sz w:val="21"/>
      <w:szCs w:val="21"/>
    </w:rPr>
  </w:style>
  <w:style w:type="paragraph" w:styleId="Salutation">
    <w:name w:val="Salutation"/>
    <w:basedOn w:val="Normal"/>
    <w:next w:val="Normal"/>
    <w:link w:val="SalutationChar"/>
    <w:uiPriority w:val="99"/>
    <w:semiHidden/>
    <w:rsid w:val="00CA0F82"/>
  </w:style>
  <w:style w:type="paragraph" w:styleId="Signature">
    <w:name w:val="Signature"/>
    <w:basedOn w:val="Normal"/>
    <w:link w:val="SignatureChar"/>
    <w:uiPriority w:val="99"/>
    <w:semiHidden/>
    <w:rsid w:val="00CA0F82"/>
    <w:pPr>
      <w:ind w:left="4252"/>
    </w:pPr>
  </w:style>
  <w:style w:type="paragraph" w:styleId="Subtitle">
    <w:name w:val="Subtitle"/>
    <w:basedOn w:val="Normal"/>
    <w:next w:val="Normal"/>
    <w:link w:val="SubtitleChar"/>
    <w:uiPriority w:val="99"/>
    <w:semiHidden/>
    <w:qFormat/>
    <w:rsid w:val="00CA0F82"/>
    <w:pPr>
      <w:numPr>
        <w:ilvl w:val="1"/>
      </w:numPr>
    </w:pPr>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CA0F82"/>
    <w:pPr>
      <w:ind w:left="240" w:hanging="240"/>
    </w:pPr>
  </w:style>
  <w:style w:type="paragraph" w:styleId="TableofFigures">
    <w:name w:val="table of figures"/>
    <w:basedOn w:val="Normal"/>
    <w:next w:val="Normal"/>
    <w:uiPriority w:val="99"/>
    <w:semiHidden/>
    <w:rsid w:val="00CA0F82"/>
  </w:style>
  <w:style w:type="paragraph" w:styleId="Title">
    <w:name w:val="Title"/>
    <w:basedOn w:val="Normal"/>
    <w:next w:val="Normal"/>
    <w:link w:val="TitleChar"/>
    <w:uiPriority w:val="99"/>
    <w:semiHidden/>
    <w:qFormat/>
    <w:rsid w:val="00CA0F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CA0F82"/>
    <w:pPr>
      <w:spacing w:before="120"/>
    </w:pPr>
    <w:rPr>
      <w:rFonts w:asciiTheme="majorHAnsi" w:eastAsiaTheme="majorEastAsia" w:hAnsiTheme="majorHAnsi" w:cstheme="majorBidi"/>
      <w:b/>
      <w:bCs/>
    </w:rPr>
  </w:style>
  <w:style w:type="paragraph" w:styleId="TOC5">
    <w:name w:val="toc 5"/>
    <w:basedOn w:val="Normal"/>
    <w:next w:val="Normal"/>
    <w:autoRedefine/>
    <w:uiPriority w:val="99"/>
    <w:semiHidden/>
    <w:rsid w:val="00CA0F82"/>
    <w:pPr>
      <w:spacing w:after="100"/>
      <w:ind w:left="960"/>
    </w:pPr>
  </w:style>
  <w:style w:type="paragraph" w:styleId="TOC6">
    <w:name w:val="toc 6"/>
    <w:basedOn w:val="Normal"/>
    <w:next w:val="Normal"/>
    <w:autoRedefine/>
    <w:uiPriority w:val="99"/>
    <w:semiHidden/>
    <w:rsid w:val="00CA0F82"/>
    <w:pPr>
      <w:spacing w:after="100"/>
      <w:ind w:left="1200"/>
    </w:pPr>
  </w:style>
  <w:style w:type="paragraph" w:styleId="TOC7">
    <w:name w:val="toc 7"/>
    <w:basedOn w:val="Normal"/>
    <w:next w:val="Normal"/>
    <w:autoRedefine/>
    <w:uiPriority w:val="99"/>
    <w:semiHidden/>
    <w:rsid w:val="00CA0F82"/>
    <w:pPr>
      <w:spacing w:after="100"/>
      <w:ind w:left="1440"/>
    </w:pPr>
  </w:style>
  <w:style w:type="paragraph" w:styleId="TOC8">
    <w:name w:val="toc 8"/>
    <w:basedOn w:val="Normal"/>
    <w:next w:val="Normal"/>
    <w:autoRedefine/>
    <w:uiPriority w:val="99"/>
    <w:semiHidden/>
    <w:rsid w:val="00CA0F82"/>
    <w:pPr>
      <w:spacing w:after="100"/>
      <w:ind w:left="1680"/>
    </w:pPr>
  </w:style>
  <w:style w:type="paragraph" w:styleId="TOC9">
    <w:name w:val="toc 9"/>
    <w:basedOn w:val="Normal"/>
    <w:next w:val="Normal"/>
    <w:autoRedefine/>
    <w:uiPriority w:val="99"/>
    <w:semiHidden/>
    <w:rsid w:val="00CA0F82"/>
    <w:pPr>
      <w:spacing w:after="100"/>
      <w:ind w:left="1920"/>
    </w:pPr>
  </w:style>
  <w:style w:type="paragraph" w:customStyle="1" w:styleId="TextBox12Right">
    <w:name w:val="TextBox 12 Right"/>
    <w:link w:val="TextBox12RightChar"/>
    <w:uiPriority w:val="49"/>
    <w:semiHidden/>
    <w:rsid w:val="00CA0F82"/>
    <w:pPr>
      <w:keepLines/>
      <w:suppressAutoHyphens/>
      <w:jc w:val="right"/>
    </w:pPr>
    <w:rPr>
      <w:rFonts w:eastAsiaTheme="minorEastAsia" w:cs="Arial"/>
    </w:rPr>
  </w:style>
  <w:style w:type="paragraph" w:customStyle="1" w:styleId="TextBox10Right">
    <w:name w:val="TextBox 10 Right"/>
    <w:link w:val="TextBox10RightChar"/>
    <w:uiPriority w:val="49"/>
    <w:semiHidden/>
    <w:rsid w:val="00CA0F82"/>
    <w:pPr>
      <w:keepLines/>
      <w:suppressAutoHyphens/>
      <w:jc w:val="right"/>
    </w:pPr>
    <w:rPr>
      <w:rFonts w:eastAsiaTheme="minorEastAsia" w:cs="Arial"/>
      <w:sz w:val="20"/>
    </w:rPr>
  </w:style>
  <w:style w:type="paragraph" w:customStyle="1" w:styleId="TextBox8Right">
    <w:name w:val="TextBox 8 Right"/>
    <w:link w:val="TextBox8RightChar"/>
    <w:uiPriority w:val="49"/>
    <w:semiHidden/>
    <w:rsid w:val="00CA0F82"/>
    <w:pPr>
      <w:keepLines/>
      <w:suppressAutoHyphens/>
      <w:jc w:val="right"/>
    </w:pPr>
    <w:rPr>
      <w:rFonts w:eastAsiaTheme="minorEastAsia" w:cs="Arial"/>
      <w:sz w:val="16"/>
    </w:rPr>
  </w:style>
  <w:style w:type="paragraph" w:customStyle="1" w:styleId="TextBox6Right">
    <w:name w:val="TextBox 6 Right"/>
    <w:link w:val="TextBox6RightChar"/>
    <w:uiPriority w:val="49"/>
    <w:semiHidden/>
    <w:rsid w:val="00CA0F82"/>
    <w:pPr>
      <w:keepLines/>
      <w:suppressAutoHyphens/>
      <w:jc w:val="right"/>
    </w:pPr>
    <w:rPr>
      <w:rFonts w:eastAsiaTheme="minorEastAsia" w:cs="Arial"/>
      <w:sz w:val="12"/>
    </w:rPr>
  </w:style>
  <w:style w:type="paragraph" w:customStyle="1" w:styleId="TextBox65Right">
    <w:name w:val="TextBox 6.5 Right"/>
    <w:link w:val="TextBox65RightChar"/>
    <w:uiPriority w:val="49"/>
    <w:semiHidden/>
    <w:rsid w:val="00CA0F82"/>
    <w:pPr>
      <w:keepLines/>
      <w:suppressAutoHyphens/>
      <w:jc w:val="right"/>
    </w:pPr>
    <w:rPr>
      <w:rFonts w:eastAsiaTheme="minorEastAsia" w:cs="Arial"/>
      <w:sz w:val="13"/>
    </w:rPr>
  </w:style>
  <w:style w:type="paragraph" w:customStyle="1" w:styleId="TextBox7Right">
    <w:name w:val="TextBox 7 Right"/>
    <w:link w:val="TextBox7RightChar"/>
    <w:uiPriority w:val="49"/>
    <w:semiHidden/>
    <w:rsid w:val="00CA0F82"/>
    <w:pPr>
      <w:keepLines/>
      <w:suppressAutoHyphens/>
      <w:jc w:val="right"/>
    </w:pPr>
    <w:rPr>
      <w:rFonts w:eastAsiaTheme="minorEastAsia" w:cs="Arial"/>
      <w:sz w:val="14"/>
    </w:rPr>
  </w:style>
  <w:style w:type="paragraph" w:customStyle="1" w:styleId="TextBox75Right">
    <w:name w:val="TextBox 7.5 Right"/>
    <w:link w:val="TextBox75RightChar"/>
    <w:uiPriority w:val="49"/>
    <w:semiHidden/>
    <w:rsid w:val="00CA0F82"/>
    <w:pPr>
      <w:keepLines/>
      <w:suppressAutoHyphens/>
      <w:jc w:val="right"/>
    </w:pPr>
    <w:rPr>
      <w:rFonts w:eastAsiaTheme="minorEastAsia" w:cs="Arial"/>
      <w:sz w:val="15"/>
    </w:rPr>
  </w:style>
  <w:style w:type="paragraph" w:customStyle="1" w:styleId="Location">
    <w:name w:val="Location"/>
    <w:next w:val="ActionStep1"/>
    <w:link w:val="LocationChar"/>
    <w:rsid w:val="00CA0F82"/>
    <w:pPr>
      <w:keepNext/>
      <w:keepLines/>
      <w:suppressAutoHyphens/>
      <w:spacing w:before="360"/>
    </w:pPr>
    <w:rPr>
      <w:rFonts w:eastAsiaTheme="minorEastAsia" w:cs="Arial"/>
      <w:b/>
    </w:rPr>
  </w:style>
  <w:style w:type="character" w:customStyle="1" w:styleId="DoubleUnderline">
    <w:name w:val="Double Underline"/>
    <w:basedOn w:val="DefaultParagraphFont"/>
    <w:rsid w:val="00CA0F82"/>
    <w:rPr>
      <w:u w:val="double"/>
    </w:rPr>
  </w:style>
  <w:style w:type="character" w:customStyle="1" w:styleId="DoubleUnderlineandBold">
    <w:name w:val="Double Underline and Bold"/>
    <w:basedOn w:val="DefaultParagraphFont"/>
    <w:rsid w:val="00CA0F82"/>
    <w:rPr>
      <w:b/>
      <w:u w:val="double"/>
    </w:rPr>
  </w:style>
  <w:style w:type="paragraph" w:customStyle="1" w:styleId="TBD">
    <w:name w:val="TBD"/>
    <w:next w:val="ActionStep1"/>
    <w:link w:val="TBDChar"/>
    <w:rsid w:val="00CA0F82"/>
    <w:pPr>
      <w:keepNext/>
      <w:keepLines/>
      <w:suppressAutoHyphens/>
      <w:spacing w:before="360"/>
      <w:ind w:left="936"/>
    </w:pPr>
    <w:rPr>
      <w:rFonts w:eastAsiaTheme="minorEastAsia" w:cs="Arial"/>
      <w:u w:val="single"/>
    </w:rPr>
  </w:style>
  <w:style w:type="character" w:customStyle="1" w:styleId="Strikethrough">
    <w:name w:val="Strikethrough"/>
    <w:basedOn w:val="DefaultParagraphFont"/>
    <w:rsid w:val="00CA0F82"/>
    <w:rPr>
      <w:strike/>
      <w:dstrike w:val="0"/>
    </w:rPr>
  </w:style>
  <w:style w:type="paragraph" w:customStyle="1" w:styleId="CoverSheetCenter11">
    <w:name w:val="CoverSheet_Center_11"/>
    <w:basedOn w:val="Normal"/>
    <w:rsid w:val="00074CB0"/>
    <w:pPr>
      <w:spacing w:before="40" w:after="40"/>
      <w:jc w:val="center"/>
    </w:pPr>
    <w:rPr>
      <w:rFonts w:cs="Times New Roman"/>
      <w:sz w:val="22"/>
      <w:szCs w:val="22"/>
    </w:rPr>
  </w:style>
  <w:style w:type="character" w:styleId="BookTitle">
    <w:name w:val="Book Title"/>
    <w:basedOn w:val="DefaultParagraphFont"/>
    <w:uiPriority w:val="99"/>
    <w:semiHidden/>
    <w:qFormat/>
    <w:rsid w:val="00CA0F82"/>
    <w:rPr>
      <w:b/>
      <w:bCs/>
      <w:smallCaps/>
      <w:spacing w:val="5"/>
    </w:rPr>
  </w:style>
  <w:style w:type="character" w:styleId="CommentReference">
    <w:name w:val="annotation reference"/>
    <w:basedOn w:val="DefaultParagraphFont"/>
    <w:uiPriority w:val="99"/>
    <w:semiHidden/>
    <w:rsid w:val="00CA0F82"/>
    <w:rPr>
      <w:sz w:val="16"/>
      <w:szCs w:val="16"/>
    </w:rPr>
  </w:style>
  <w:style w:type="character" w:styleId="Emphasis">
    <w:name w:val="Emphasis"/>
    <w:basedOn w:val="DefaultParagraphFont"/>
    <w:uiPriority w:val="99"/>
    <w:semiHidden/>
    <w:qFormat/>
    <w:rsid w:val="00CA0F82"/>
    <w:rPr>
      <w:i/>
      <w:iCs/>
    </w:rPr>
  </w:style>
  <w:style w:type="character" w:styleId="EndnoteReference">
    <w:name w:val="endnote reference"/>
    <w:basedOn w:val="DefaultParagraphFont"/>
    <w:uiPriority w:val="99"/>
    <w:semiHidden/>
    <w:rsid w:val="00CA0F82"/>
    <w:rPr>
      <w:vertAlign w:val="superscript"/>
    </w:rPr>
  </w:style>
  <w:style w:type="character" w:styleId="FollowedHyperlink">
    <w:name w:val="FollowedHyperlink"/>
    <w:basedOn w:val="DefaultParagraphFont"/>
    <w:uiPriority w:val="99"/>
    <w:semiHidden/>
    <w:rsid w:val="00CA0F82"/>
    <w:rPr>
      <w:color w:val="800080" w:themeColor="followedHyperlink"/>
      <w:u w:val="single"/>
    </w:rPr>
  </w:style>
  <w:style w:type="character" w:styleId="FootnoteReference">
    <w:name w:val="footnote reference"/>
    <w:basedOn w:val="DefaultParagraphFont"/>
    <w:uiPriority w:val="99"/>
    <w:semiHidden/>
    <w:rsid w:val="00CA0F82"/>
    <w:rPr>
      <w:vertAlign w:val="superscript"/>
    </w:rPr>
  </w:style>
  <w:style w:type="character" w:styleId="HTMLAcronym">
    <w:name w:val="HTML Acronym"/>
    <w:basedOn w:val="DefaultParagraphFont"/>
    <w:uiPriority w:val="99"/>
    <w:semiHidden/>
    <w:rsid w:val="00CA0F82"/>
  </w:style>
  <w:style w:type="character" w:styleId="HTMLCite">
    <w:name w:val="HTML Cite"/>
    <w:basedOn w:val="DefaultParagraphFont"/>
    <w:uiPriority w:val="99"/>
    <w:semiHidden/>
    <w:rsid w:val="00CA0F82"/>
    <w:rPr>
      <w:i/>
      <w:iCs/>
    </w:rPr>
  </w:style>
  <w:style w:type="character" w:styleId="HTMLCode">
    <w:name w:val="HTML Code"/>
    <w:basedOn w:val="DefaultParagraphFont"/>
    <w:uiPriority w:val="99"/>
    <w:semiHidden/>
    <w:rsid w:val="00CA0F82"/>
    <w:rPr>
      <w:rFonts w:ascii="Consolas" w:hAnsi="Consolas" w:cs="Consolas"/>
      <w:sz w:val="20"/>
      <w:szCs w:val="20"/>
    </w:rPr>
  </w:style>
  <w:style w:type="character" w:styleId="HTMLDefinition">
    <w:name w:val="HTML Definition"/>
    <w:basedOn w:val="DefaultParagraphFont"/>
    <w:uiPriority w:val="99"/>
    <w:semiHidden/>
    <w:rsid w:val="00CA0F82"/>
    <w:rPr>
      <w:i/>
      <w:iCs/>
    </w:rPr>
  </w:style>
  <w:style w:type="character" w:styleId="HTMLKeyboard">
    <w:name w:val="HTML Keyboard"/>
    <w:basedOn w:val="DefaultParagraphFont"/>
    <w:uiPriority w:val="99"/>
    <w:semiHidden/>
    <w:rsid w:val="00CA0F82"/>
    <w:rPr>
      <w:rFonts w:ascii="Consolas" w:hAnsi="Consolas" w:cs="Consolas"/>
      <w:sz w:val="20"/>
      <w:szCs w:val="20"/>
    </w:rPr>
  </w:style>
  <w:style w:type="character" w:styleId="HTMLSample">
    <w:name w:val="HTML Sample"/>
    <w:basedOn w:val="DefaultParagraphFont"/>
    <w:uiPriority w:val="99"/>
    <w:semiHidden/>
    <w:rsid w:val="00CA0F82"/>
    <w:rPr>
      <w:rFonts w:ascii="Consolas" w:hAnsi="Consolas" w:cs="Consolas"/>
      <w:sz w:val="24"/>
      <w:szCs w:val="24"/>
    </w:rPr>
  </w:style>
  <w:style w:type="character" w:styleId="HTMLTypewriter">
    <w:name w:val="HTML Typewriter"/>
    <w:basedOn w:val="DefaultParagraphFont"/>
    <w:uiPriority w:val="99"/>
    <w:semiHidden/>
    <w:rsid w:val="00CA0F82"/>
    <w:rPr>
      <w:rFonts w:ascii="Consolas" w:hAnsi="Consolas" w:cs="Consolas"/>
      <w:sz w:val="20"/>
      <w:szCs w:val="20"/>
    </w:rPr>
  </w:style>
  <w:style w:type="character" w:styleId="HTMLVariable">
    <w:name w:val="HTML Variable"/>
    <w:basedOn w:val="DefaultParagraphFont"/>
    <w:uiPriority w:val="99"/>
    <w:semiHidden/>
    <w:rsid w:val="00CA0F82"/>
    <w:rPr>
      <w:i/>
      <w:iCs/>
    </w:rPr>
  </w:style>
  <w:style w:type="character" w:styleId="IntenseEmphasis">
    <w:name w:val="Intense Emphasis"/>
    <w:basedOn w:val="DefaultParagraphFont"/>
    <w:uiPriority w:val="99"/>
    <w:semiHidden/>
    <w:qFormat/>
    <w:rsid w:val="00CA0F82"/>
    <w:rPr>
      <w:b/>
      <w:bCs/>
      <w:i/>
      <w:iCs/>
      <w:color w:val="4F81BD" w:themeColor="accent1"/>
    </w:rPr>
  </w:style>
  <w:style w:type="character" w:styleId="IntenseReference">
    <w:name w:val="Intense Reference"/>
    <w:basedOn w:val="DefaultParagraphFont"/>
    <w:uiPriority w:val="99"/>
    <w:semiHidden/>
    <w:qFormat/>
    <w:rsid w:val="00CA0F82"/>
    <w:rPr>
      <w:b/>
      <w:bCs/>
      <w:smallCaps/>
      <w:color w:val="C0504D" w:themeColor="accent2"/>
      <w:spacing w:val="5"/>
      <w:u w:val="single"/>
    </w:rPr>
  </w:style>
  <w:style w:type="character" w:styleId="LineNumber">
    <w:name w:val="line number"/>
    <w:basedOn w:val="DefaultParagraphFont"/>
    <w:uiPriority w:val="99"/>
    <w:semiHidden/>
    <w:rsid w:val="00CA0F82"/>
  </w:style>
  <w:style w:type="character" w:styleId="PlaceholderText">
    <w:name w:val="Placeholder Text"/>
    <w:basedOn w:val="DefaultParagraphFont"/>
    <w:uiPriority w:val="99"/>
    <w:semiHidden/>
    <w:rsid w:val="00CA0F82"/>
    <w:rPr>
      <w:color w:val="808080"/>
    </w:rPr>
  </w:style>
  <w:style w:type="character" w:styleId="Strong">
    <w:name w:val="Strong"/>
    <w:basedOn w:val="DefaultParagraphFont"/>
    <w:uiPriority w:val="99"/>
    <w:semiHidden/>
    <w:qFormat/>
    <w:rsid w:val="00CA0F82"/>
    <w:rPr>
      <w:b/>
      <w:bCs/>
    </w:rPr>
  </w:style>
  <w:style w:type="character" w:styleId="SubtleEmphasis">
    <w:name w:val="Subtle Emphasis"/>
    <w:basedOn w:val="DefaultParagraphFont"/>
    <w:uiPriority w:val="99"/>
    <w:semiHidden/>
    <w:qFormat/>
    <w:rsid w:val="00CA0F82"/>
    <w:rPr>
      <w:i/>
      <w:iCs/>
      <w:color w:val="808080" w:themeColor="text1" w:themeTint="7F"/>
    </w:rPr>
  </w:style>
  <w:style w:type="character" w:styleId="SubtleReference">
    <w:name w:val="Subtle Reference"/>
    <w:basedOn w:val="DefaultParagraphFont"/>
    <w:uiPriority w:val="99"/>
    <w:semiHidden/>
    <w:qFormat/>
    <w:rsid w:val="00CA0F82"/>
    <w:rPr>
      <w:smallCaps/>
      <w:color w:val="C0504D" w:themeColor="accent2"/>
      <w:u w:val="single"/>
    </w:rPr>
  </w:style>
  <w:style w:type="character" w:styleId="PageNumber">
    <w:name w:val="page number"/>
    <w:basedOn w:val="DefaultParagraphFont"/>
    <w:uiPriority w:val="99"/>
    <w:semiHidden/>
    <w:rsid w:val="00CA0F82"/>
  </w:style>
  <w:style w:type="character" w:customStyle="1" w:styleId="HeaderColumn1Char">
    <w:name w:val="HeaderColumn1 Char"/>
    <w:basedOn w:val="DefaultParagraphFont"/>
    <w:link w:val="HeaderColumn1"/>
    <w:semiHidden/>
    <w:rsid w:val="00CA0F82"/>
    <w:rPr>
      <w:rFonts w:eastAsiaTheme="minorEastAsia" w:cs="Arial"/>
      <w:b/>
    </w:rPr>
  </w:style>
  <w:style w:type="character" w:customStyle="1" w:styleId="HeaderColumn2Char">
    <w:name w:val="HeaderColumn2 Char"/>
    <w:basedOn w:val="DefaultParagraphFont"/>
    <w:link w:val="HeaderColumn2"/>
    <w:semiHidden/>
    <w:rsid w:val="00CA0F82"/>
    <w:rPr>
      <w:rFonts w:eastAsiaTheme="minorEastAsia" w:cs="Arial"/>
      <w:b/>
    </w:rPr>
  </w:style>
  <w:style w:type="character" w:customStyle="1" w:styleId="HeaderColumn3Char">
    <w:name w:val="HeaderColumn3 Char"/>
    <w:basedOn w:val="DefaultParagraphFont"/>
    <w:link w:val="HeaderColumn3"/>
    <w:semiHidden/>
    <w:rsid w:val="00CA0F82"/>
    <w:rPr>
      <w:rFonts w:eastAsiaTheme="minorEastAsia" w:cs="Arial"/>
      <w:b/>
    </w:rPr>
  </w:style>
  <w:style w:type="character" w:customStyle="1" w:styleId="ActionStep1PKChar1">
    <w:name w:val="Action Step 1 PK Char1"/>
    <w:basedOn w:val="DefaultParagraphFont"/>
    <w:hidden/>
    <w:rsid w:val="00D56B71"/>
    <w:rPr>
      <w:rFonts w:ascii="Arial" w:hAnsi="Arial" w:cs="Arial"/>
      <w:sz w:val="24"/>
      <w:szCs w:val="24"/>
    </w:rPr>
  </w:style>
  <w:style w:type="character" w:customStyle="1" w:styleId="SectionBodyChar">
    <w:name w:val="Section Body Char"/>
    <w:basedOn w:val="DefaultParagraphFont"/>
    <w:link w:val="SectionBody"/>
    <w:rsid w:val="00CA0F82"/>
    <w:rPr>
      <w:rFonts w:eastAsiaTheme="minorEastAsia" w:cs="Arial"/>
    </w:rPr>
  </w:style>
  <w:style w:type="character" w:customStyle="1" w:styleId="SpecialMessageHeadChar">
    <w:name w:val="Special Message Head Char"/>
    <w:basedOn w:val="DefaultParagraphFont"/>
    <w:link w:val="SpecialMessageHead"/>
    <w:semiHidden/>
    <w:rsid w:val="00CA0F82"/>
    <w:rPr>
      <w:rFonts w:eastAsiaTheme="minorEastAsia" w:cs="Arial"/>
      <w:b/>
    </w:rPr>
  </w:style>
  <w:style w:type="character" w:customStyle="1" w:styleId="SpecialMessageTextChar">
    <w:name w:val="Special Message Text Char"/>
    <w:basedOn w:val="DefaultParagraphFont"/>
    <w:link w:val="SpecialMessageText"/>
    <w:semiHidden/>
    <w:rsid w:val="00CA0F82"/>
    <w:rPr>
      <w:rFonts w:eastAsiaTheme="minorEastAsia" w:cs="Arial"/>
    </w:rPr>
  </w:style>
  <w:style w:type="character" w:customStyle="1" w:styleId="FloatingHeadChar">
    <w:name w:val="Floating Head Char"/>
    <w:basedOn w:val="DefaultParagraphFont"/>
    <w:link w:val="FloatingHead"/>
    <w:uiPriority w:val="49"/>
    <w:semiHidden/>
    <w:rsid w:val="00CA0F82"/>
    <w:rPr>
      <w:rFonts w:eastAsiaTheme="minorEastAsia" w:cs="Arial"/>
      <w:b/>
    </w:rPr>
  </w:style>
  <w:style w:type="character" w:customStyle="1" w:styleId="SectionGraphicChar">
    <w:name w:val="Section Graphic Char"/>
    <w:basedOn w:val="DefaultParagraphFont"/>
    <w:link w:val="SectionGraphic"/>
    <w:rsid w:val="00CA0F82"/>
    <w:rPr>
      <w:rFonts w:eastAsiaTheme="minorEastAsia" w:cs="Arial"/>
    </w:rPr>
  </w:style>
  <w:style w:type="character" w:customStyle="1" w:styleId="SectionTableSpacerChar">
    <w:name w:val="Section Table Spacer Char"/>
    <w:basedOn w:val="DefaultParagraphFont"/>
    <w:link w:val="SectionTableSpacer"/>
    <w:rsid w:val="00CA0F82"/>
    <w:rPr>
      <w:rFonts w:eastAsiaTheme="minorEastAsia" w:cs="Arial"/>
      <w:sz w:val="16"/>
    </w:rPr>
  </w:style>
  <w:style w:type="character" w:customStyle="1" w:styleId="SectionTableSpacerSMALLChar">
    <w:name w:val="Section Table Spacer SMALL Char"/>
    <w:basedOn w:val="DefaultParagraphFont"/>
    <w:link w:val="SectionTableSpacerSMALL"/>
    <w:rsid w:val="00CA0F82"/>
    <w:rPr>
      <w:rFonts w:eastAsiaTheme="minorEastAsia" w:cs="Arial"/>
      <w:sz w:val="4"/>
    </w:rPr>
  </w:style>
  <w:style w:type="character" w:customStyle="1" w:styleId="EndOfDocEndOfSectionChar">
    <w:name w:val="EndOfDocEndOfSection Char"/>
    <w:basedOn w:val="DefaultParagraphFont"/>
    <w:link w:val="EndOfDocEndOfSection"/>
    <w:semiHidden/>
    <w:rsid w:val="00CA0F82"/>
    <w:rPr>
      <w:rFonts w:eastAsiaTheme="minorEastAsia" w:cs="Arial"/>
      <w:b/>
      <w:sz w:val="20"/>
    </w:rPr>
  </w:style>
  <w:style w:type="character" w:customStyle="1" w:styleId="covercenterBoldChar">
    <w:name w:val="covercenterBold Char"/>
    <w:basedOn w:val="DefaultParagraphFont"/>
    <w:link w:val="covercenterBold"/>
    <w:semiHidden/>
    <w:rsid w:val="00CA0F82"/>
    <w:rPr>
      <w:rFonts w:eastAsiaTheme="minorEastAsia" w:cs="Arial"/>
      <w:b/>
      <w:sz w:val="28"/>
    </w:rPr>
  </w:style>
  <w:style w:type="character" w:customStyle="1" w:styleId="covercenterBold12plus2Char">
    <w:name w:val="covercenterBold12plus2 Char"/>
    <w:basedOn w:val="DefaultParagraphFont"/>
    <w:link w:val="covercenterBold12plus2"/>
    <w:semiHidden/>
    <w:rsid w:val="00CA0F82"/>
    <w:rPr>
      <w:rFonts w:eastAsiaTheme="minorEastAsia" w:cs="Arial"/>
      <w:b/>
    </w:rPr>
  </w:style>
  <w:style w:type="character" w:customStyle="1" w:styleId="covercenterNotBoldChar">
    <w:name w:val="covercenterNotBold Char"/>
    <w:basedOn w:val="DefaultParagraphFont"/>
    <w:link w:val="covercenterNotBold"/>
    <w:semiHidden/>
    <w:rsid w:val="00CA0F82"/>
    <w:rPr>
      <w:rFonts w:eastAsiaTheme="minorEastAsia" w:cs="Arial"/>
      <w:sz w:val="28"/>
    </w:rPr>
  </w:style>
  <w:style w:type="character" w:customStyle="1" w:styleId="coverleftNotBoldChar">
    <w:name w:val="coverleftNotBold Char"/>
    <w:basedOn w:val="DefaultParagraphFont"/>
    <w:link w:val="coverleftNotBold"/>
    <w:semiHidden/>
    <w:rsid w:val="00CA0F82"/>
    <w:rPr>
      <w:rFonts w:eastAsiaTheme="minorEastAsia" w:cs="Arial"/>
    </w:rPr>
  </w:style>
  <w:style w:type="character" w:customStyle="1" w:styleId="RevLogHeadChar">
    <w:name w:val="RevLogHead Char"/>
    <w:basedOn w:val="DefaultParagraphFont"/>
    <w:link w:val="RevLogHead"/>
    <w:rsid w:val="00CA0F82"/>
    <w:rPr>
      <w:rFonts w:eastAsiaTheme="minorEastAsia" w:cs="Arial"/>
      <w:b/>
    </w:rPr>
  </w:style>
  <w:style w:type="character" w:customStyle="1" w:styleId="RevLogSubHeaderChar">
    <w:name w:val="RevLogSubHeader Char"/>
    <w:basedOn w:val="DefaultParagraphFont"/>
    <w:link w:val="RevLogSubHeader"/>
    <w:rsid w:val="00CA0F82"/>
    <w:rPr>
      <w:rFonts w:eastAsiaTheme="minorEastAsia" w:cs="Arial"/>
      <w:b/>
    </w:rPr>
  </w:style>
  <w:style w:type="character" w:customStyle="1" w:styleId="RevLogTextChar">
    <w:name w:val="RevLogText Char"/>
    <w:basedOn w:val="DefaultParagraphFont"/>
    <w:link w:val="RevLogText"/>
    <w:rsid w:val="00CA0F82"/>
    <w:rPr>
      <w:rFonts w:eastAsiaTheme="minorEastAsia" w:cs="Arial"/>
    </w:rPr>
  </w:style>
  <w:style w:type="character" w:customStyle="1" w:styleId="TableofContentsHeadChar">
    <w:name w:val="Table of Contents Head Char"/>
    <w:basedOn w:val="DefaultParagraphFont"/>
    <w:link w:val="TableofContentsHead"/>
    <w:semiHidden/>
    <w:rsid w:val="00CA0F82"/>
    <w:rPr>
      <w:rFonts w:eastAsiaTheme="minorEastAsia" w:cs="Arial"/>
      <w:b/>
    </w:rPr>
  </w:style>
  <w:style w:type="character" w:customStyle="1" w:styleId="CriticalStepChar">
    <w:name w:val="Critical Step Char"/>
    <w:basedOn w:val="DefaultParagraphFont"/>
    <w:link w:val="CriticalStep"/>
    <w:rsid w:val="00CA0F82"/>
    <w:rPr>
      <w:rFonts w:eastAsiaTheme="minorEastAsia" w:cs="Arial"/>
      <w:b/>
      <w:shd w:val="clear" w:color="auto" w:fill="F3F3F3"/>
    </w:rPr>
  </w:style>
  <w:style w:type="character" w:customStyle="1" w:styleId="SpecialMessageListChar">
    <w:name w:val="Special Message List Char"/>
    <w:basedOn w:val="DefaultParagraphFont"/>
    <w:link w:val="SpecialMessageList"/>
    <w:semiHidden/>
    <w:rsid w:val="00CA0F82"/>
    <w:rPr>
      <w:rFonts w:eastAsiaTheme="minorEastAsia" w:cs="Arial"/>
    </w:rPr>
  </w:style>
  <w:style w:type="character" w:customStyle="1" w:styleId="SpecialMessageBulletChar">
    <w:name w:val="Special Message Bullet Char"/>
    <w:basedOn w:val="DefaultParagraphFont"/>
    <w:link w:val="SpecialMessageBullet"/>
    <w:semiHidden/>
    <w:rsid w:val="00CA0F82"/>
    <w:rPr>
      <w:rFonts w:eastAsiaTheme="minorEastAsia" w:cs="Arial"/>
    </w:rPr>
  </w:style>
  <w:style w:type="character" w:customStyle="1" w:styleId="SpecialMessageHead10ptChar">
    <w:name w:val="Special Message Head 10 pt Char"/>
    <w:basedOn w:val="DefaultParagraphFont"/>
    <w:link w:val="SpecialMessageHead10pt"/>
    <w:semiHidden/>
    <w:rsid w:val="00CA0F82"/>
    <w:rPr>
      <w:rFonts w:eastAsiaTheme="minorEastAsia" w:cs="Arial"/>
      <w:b/>
      <w:sz w:val="20"/>
    </w:rPr>
  </w:style>
  <w:style w:type="character" w:customStyle="1" w:styleId="SpecialMessageText10ptChar">
    <w:name w:val="Special Message Text 10 pt Char"/>
    <w:basedOn w:val="DefaultParagraphFont"/>
    <w:link w:val="SpecialMessageText10pt"/>
    <w:semiHidden/>
    <w:rsid w:val="00CA0F82"/>
    <w:rPr>
      <w:rFonts w:eastAsiaTheme="minorEastAsia" w:cs="Arial"/>
      <w:sz w:val="20"/>
    </w:rPr>
  </w:style>
  <w:style w:type="character" w:customStyle="1" w:styleId="SpecialMessageList10ptChar">
    <w:name w:val="Special Message List 10 pt Char"/>
    <w:basedOn w:val="DefaultParagraphFont"/>
    <w:link w:val="SpecialMessageList10pt"/>
    <w:semiHidden/>
    <w:rsid w:val="00CA0F82"/>
    <w:rPr>
      <w:rFonts w:eastAsiaTheme="minorEastAsia" w:cs="Arial"/>
      <w:sz w:val="20"/>
    </w:rPr>
  </w:style>
  <w:style w:type="character" w:customStyle="1" w:styleId="SpecialMessageBullet10ptChar">
    <w:name w:val="Special Message Bullet 10 pt Char"/>
    <w:basedOn w:val="DefaultParagraphFont"/>
    <w:link w:val="SpecialMessageBullet10pt"/>
    <w:semiHidden/>
    <w:rsid w:val="00CA0F82"/>
    <w:rPr>
      <w:rFonts w:eastAsiaTheme="minorEastAsia" w:cs="Arial"/>
      <w:sz w:val="20"/>
    </w:rPr>
  </w:style>
  <w:style w:type="character" w:customStyle="1" w:styleId="SpecialMessageHead8ptChar">
    <w:name w:val="Special Message Head 8 pt Char"/>
    <w:basedOn w:val="DefaultParagraphFont"/>
    <w:link w:val="SpecialMessageHead8pt"/>
    <w:semiHidden/>
    <w:rsid w:val="00CA0F82"/>
    <w:rPr>
      <w:rFonts w:eastAsiaTheme="minorEastAsia" w:cs="Arial"/>
      <w:b/>
      <w:sz w:val="16"/>
    </w:rPr>
  </w:style>
  <w:style w:type="character" w:customStyle="1" w:styleId="SpecialMessageText8ptChar">
    <w:name w:val="Special Message Text 8 pt Char"/>
    <w:basedOn w:val="DefaultParagraphFont"/>
    <w:link w:val="SpecialMessageText8pt"/>
    <w:semiHidden/>
    <w:rsid w:val="00CA0F82"/>
    <w:rPr>
      <w:rFonts w:eastAsiaTheme="minorEastAsia" w:cs="Arial"/>
      <w:sz w:val="16"/>
    </w:rPr>
  </w:style>
  <w:style w:type="character" w:customStyle="1" w:styleId="SpecialMessageList8ptChar">
    <w:name w:val="Special Message List 8 pt Char"/>
    <w:basedOn w:val="DefaultParagraphFont"/>
    <w:link w:val="SpecialMessageList8pt"/>
    <w:semiHidden/>
    <w:rsid w:val="00CA0F82"/>
    <w:rPr>
      <w:rFonts w:eastAsiaTheme="minorEastAsia" w:cs="Arial"/>
      <w:sz w:val="16"/>
    </w:rPr>
  </w:style>
  <w:style w:type="character" w:customStyle="1" w:styleId="SpecialMessageBullet8ptChar">
    <w:name w:val="Special Message Bullet 8 pt Char"/>
    <w:basedOn w:val="DefaultParagraphFont"/>
    <w:link w:val="SpecialMessageBullet8pt"/>
    <w:semiHidden/>
    <w:rsid w:val="00CA0F82"/>
    <w:rPr>
      <w:rFonts w:eastAsiaTheme="minorEastAsia" w:cs="Arial"/>
      <w:sz w:val="16"/>
    </w:rPr>
  </w:style>
  <w:style w:type="character" w:customStyle="1" w:styleId="Table12CenterBoldChar">
    <w:name w:val="Table 12 Center Bold Char"/>
    <w:basedOn w:val="DefaultParagraphFont"/>
    <w:link w:val="Table12CenterBold"/>
    <w:rsid w:val="00CA0F82"/>
    <w:rPr>
      <w:rFonts w:eastAsiaTheme="minorEastAsia" w:cs="Arial"/>
      <w:b/>
    </w:rPr>
  </w:style>
  <w:style w:type="character" w:customStyle="1" w:styleId="Table12CenterChar">
    <w:name w:val="Table 12 Center Char"/>
    <w:basedOn w:val="DefaultParagraphFont"/>
    <w:link w:val="Table12Center"/>
    <w:rsid w:val="00CA0F82"/>
    <w:rPr>
      <w:rFonts w:eastAsiaTheme="minorEastAsia" w:cs="Arial"/>
    </w:rPr>
  </w:style>
  <w:style w:type="character" w:customStyle="1" w:styleId="Table12LeftChar">
    <w:name w:val="Table 12 Left Char"/>
    <w:basedOn w:val="DefaultParagraphFont"/>
    <w:link w:val="Table12Left"/>
    <w:rsid w:val="00CA0F82"/>
    <w:rPr>
      <w:rFonts w:eastAsiaTheme="minorEastAsia" w:cs="Arial"/>
    </w:rPr>
  </w:style>
  <w:style w:type="character" w:customStyle="1" w:styleId="Table12RightChar">
    <w:name w:val="Table 12 Right Char"/>
    <w:basedOn w:val="DefaultParagraphFont"/>
    <w:link w:val="Table12Right"/>
    <w:rsid w:val="00CA0F82"/>
    <w:rPr>
      <w:rFonts w:eastAsiaTheme="minorEastAsia" w:cs="Arial"/>
    </w:rPr>
  </w:style>
  <w:style w:type="character" w:customStyle="1" w:styleId="Table12List1Char">
    <w:name w:val="Table 12 List 1 Char"/>
    <w:basedOn w:val="DefaultParagraphFont"/>
    <w:link w:val="Table12List1"/>
    <w:rsid w:val="00CA0F82"/>
    <w:rPr>
      <w:rFonts w:eastAsiaTheme="minorEastAsia" w:cs="Arial"/>
    </w:rPr>
  </w:style>
  <w:style w:type="character" w:customStyle="1" w:styleId="Table12List2Char">
    <w:name w:val="Table 12 List 2 Char"/>
    <w:basedOn w:val="DefaultParagraphFont"/>
    <w:link w:val="Table12List2"/>
    <w:rsid w:val="00CA0F82"/>
    <w:rPr>
      <w:rFonts w:eastAsiaTheme="minorEastAsia" w:cs="Arial"/>
    </w:rPr>
  </w:style>
  <w:style w:type="character" w:customStyle="1" w:styleId="Table12BulletChar">
    <w:name w:val="Table 12 Bullet Char"/>
    <w:basedOn w:val="DefaultParagraphFont"/>
    <w:link w:val="Table12Bullet"/>
    <w:rsid w:val="00CA0F82"/>
    <w:rPr>
      <w:rFonts w:eastAsiaTheme="minorEastAsia" w:cs="Arial"/>
    </w:rPr>
  </w:style>
  <w:style w:type="character" w:customStyle="1" w:styleId="Table11CenterBoldChar">
    <w:name w:val="Table 11 Center Bold Char"/>
    <w:basedOn w:val="DefaultParagraphFont"/>
    <w:link w:val="Table11CenterBold"/>
    <w:rsid w:val="00CA0F82"/>
    <w:rPr>
      <w:rFonts w:eastAsiaTheme="minorEastAsia" w:cs="Arial"/>
      <w:b/>
      <w:sz w:val="22"/>
    </w:rPr>
  </w:style>
  <w:style w:type="character" w:customStyle="1" w:styleId="Table11CenterChar">
    <w:name w:val="Table 11 Center Char"/>
    <w:basedOn w:val="DefaultParagraphFont"/>
    <w:link w:val="Table11Center"/>
    <w:rsid w:val="00CA0F82"/>
    <w:rPr>
      <w:rFonts w:eastAsiaTheme="minorEastAsia" w:cs="Arial"/>
      <w:sz w:val="22"/>
    </w:rPr>
  </w:style>
  <w:style w:type="character" w:customStyle="1" w:styleId="Table11LeftChar">
    <w:name w:val="Table 11 Left Char"/>
    <w:basedOn w:val="DefaultParagraphFont"/>
    <w:link w:val="Table11Left"/>
    <w:rsid w:val="00CA0F82"/>
    <w:rPr>
      <w:rFonts w:eastAsiaTheme="minorEastAsia" w:cs="Arial"/>
      <w:sz w:val="22"/>
    </w:rPr>
  </w:style>
  <w:style w:type="character" w:customStyle="1" w:styleId="Table11RightChar">
    <w:name w:val="Table 11 Right Char"/>
    <w:basedOn w:val="DefaultParagraphFont"/>
    <w:link w:val="Table11Right"/>
    <w:rsid w:val="00CA0F82"/>
    <w:rPr>
      <w:rFonts w:eastAsiaTheme="minorEastAsia" w:cs="Arial"/>
      <w:sz w:val="22"/>
    </w:rPr>
  </w:style>
  <w:style w:type="character" w:customStyle="1" w:styleId="Table11List1Char">
    <w:name w:val="Table 11 List 1 Char"/>
    <w:basedOn w:val="DefaultParagraphFont"/>
    <w:link w:val="Table11List1"/>
    <w:rsid w:val="00CA0F82"/>
    <w:rPr>
      <w:rFonts w:eastAsiaTheme="minorEastAsia" w:cs="Arial"/>
      <w:sz w:val="22"/>
    </w:rPr>
  </w:style>
  <w:style w:type="character" w:customStyle="1" w:styleId="Table11List2Char">
    <w:name w:val="Table 11 List 2 Char"/>
    <w:basedOn w:val="DefaultParagraphFont"/>
    <w:link w:val="Table11List2"/>
    <w:rsid w:val="00CA0F82"/>
    <w:rPr>
      <w:rFonts w:eastAsiaTheme="minorEastAsia" w:cs="Arial"/>
      <w:sz w:val="22"/>
    </w:rPr>
  </w:style>
  <w:style w:type="character" w:customStyle="1" w:styleId="Table11BulletChar">
    <w:name w:val="Table 11 Bullet Char"/>
    <w:basedOn w:val="DefaultParagraphFont"/>
    <w:link w:val="Table11Bullet"/>
    <w:rsid w:val="00CA0F82"/>
    <w:rPr>
      <w:rFonts w:eastAsiaTheme="minorEastAsia" w:cs="Arial"/>
      <w:sz w:val="22"/>
    </w:rPr>
  </w:style>
  <w:style w:type="character" w:customStyle="1" w:styleId="Table10CenterBoldChar">
    <w:name w:val="Table 10 Center Bold Char"/>
    <w:basedOn w:val="DefaultParagraphFont"/>
    <w:link w:val="Table10CenterBold"/>
    <w:rsid w:val="00CA0F82"/>
    <w:rPr>
      <w:rFonts w:eastAsiaTheme="minorEastAsia" w:cs="Arial"/>
      <w:b/>
      <w:sz w:val="20"/>
    </w:rPr>
  </w:style>
  <w:style w:type="character" w:customStyle="1" w:styleId="Table10CenterChar">
    <w:name w:val="Table 10 Center Char"/>
    <w:basedOn w:val="DefaultParagraphFont"/>
    <w:link w:val="Table10Center"/>
    <w:rsid w:val="00CA0F82"/>
    <w:rPr>
      <w:rFonts w:eastAsiaTheme="minorEastAsia" w:cs="Arial"/>
      <w:sz w:val="20"/>
    </w:rPr>
  </w:style>
  <w:style w:type="character" w:customStyle="1" w:styleId="Table10LeftChar">
    <w:name w:val="Table 10 Left Char"/>
    <w:basedOn w:val="DefaultParagraphFont"/>
    <w:link w:val="Table10Left"/>
    <w:rsid w:val="00CA0F82"/>
    <w:rPr>
      <w:rFonts w:eastAsiaTheme="minorEastAsia" w:cs="Arial"/>
      <w:sz w:val="20"/>
    </w:rPr>
  </w:style>
  <w:style w:type="character" w:customStyle="1" w:styleId="Table10RightChar">
    <w:name w:val="Table 10 Right Char"/>
    <w:basedOn w:val="DefaultParagraphFont"/>
    <w:link w:val="Table10Right"/>
    <w:rsid w:val="00CA0F82"/>
    <w:rPr>
      <w:rFonts w:eastAsiaTheme="minorEastAsia" w:cs="Arial"/>
      <w:sz w:val="20"/>
    </w:rPr>
  </w:style>
  <w:style w:type="character" w:customStyle="1" w:styleId="Table10List1Char">
    <w:name w:val="Table 10 List 1 Char"/>
    <w:basedOn w:val="DefaultParagraphFont"/>
    <w:link w:val="Table10List1"/>
    <w:rsid w:val="00CA0F82"/>
    <w:rPr>
      <w:rFonts w:eastAsiaTheme="minorEastAsia" w:cs="Arial"/>
      <w:sz w:val="20"/>
    </w:rPr>
  </w:style>
  <w:style w:type="character" w:customStyle="1" w:styleId="Table10List2Char">
    <w:name w:val="Table 10 List 2 Char"/>
    <w:basedOn w:val="DefaultParagraphFont"/>
    <w:link w:val="Table10List2"/>
    <w:rsid w:val="00CA0F82"/>
    <w:rPr>
      <w:rFonts w:eastAsiaTheme="minorEastAsia" w:cs="Arial"/>
      <w:sz w:val="20"/>
    </w:rPr>
  </w:style>
  <w:style w:type="character" w:customStyle="1" w:styleId="Table10BulletChar">
    <w:name w:val="Table 10 Bullet Char"/>
    <w:basedOn w:val="DefaultParagraphFont"/>
    <w:link w:val="Table10Bullet"/>
    <w:rsid w:val="00CA0F82"/>
    <w:rPr>
      <w:rFonts w:eastAsiaTheme="minorEastAsia" w:cs="Arial"/>
      <w:sz w:val="20"/>
    </w:rPr>
  </w:style>
  <w:style w:type="character" w:customStyle="1" w:styleId="Table9CenterBoldChar">
    <w:name w:val="Table 9 Center Bold Char"/>
    <w:basedOn w:val="DefaultParagraphFont"/>
    <w:link w:val="Table9CenterBold"/>
    <w:rsid w:val="00CA0F82"/>
    <w:rPr>
      <w:rFonts w:eastAsiaTheme="minorEastAsia" w:cs="Arial"/>
      <w:b/>
      <w:sz w:val="18"/>
    </w:rPr>
  </w:style>
  <w:style w:type="character" w:customStyle="1" w:styleId="Table9CenterChar">
    <w:name w:val="Table 9 Center Char"/>
    <w:basedOn w:val="DefaultParagraphFont"/>
    <w:link w:val="Table9Center"/>
    <w:rsid w:val="00CA0F82"/>
    <w:rPr>
      <w:rFonts w:eastAsiaTheme="minorEastAsia" w:cs="Arial"/>
      <w:sz w:val="18"/>
    </w:rPr>
  </w:style>
  <w:style w:type="character" w:customStyle="1" w:styleId="Table9LeftChar">
    <w:name w:val="Table 9 Left Char"/>
    <w:basedOn w:val="DefaultParagraphFont"/>
    <w:link w:val="Table9Left"/>
    <w:rsid w:val="00CA0F82"/>
    <w:rPr>
      <w:rFonts w:eastAsiaTheme="minorEastAsia" w:cs="Arial"/>
      <w:sz w:val="18"/>
    </w:rPr>
  </w:style>
  <w:style w:type="character" w:customStyle="1" w:styleId="Table9RightChar">
    <w:name w:val="Table 9 Right Char"/>
    <w:basedOn w:val="DefaultParagraphFont"/>
    <w:link w:val="Table9Right"/>
    <w:rsid w:val="00CA0F82"/>
    <w:rPr>
      <w:rFonts w:eastAsiaTheme="minorEastAsia" w:cs="Arial"/>
      <w:sz w:val="18"/>
    </w:rPr>
  </w:style>
  <w:style w:type="character" w:customStyle="1" w:styleId="Table9List1Char">
    <w:name w:val="Table 9 List 1 Char"/>
    <w:basedOn w:val="DefaultParagraphFont"/>
    <w:link w:val="Table9List1"/>
    <w:rsid w:val="00CA0F82"/>
    <w:rPr>
      <w:rFonts w:eastAsiaTheme="minorEastAsia" w:cs="Arial"/>
      <w:sz w:val="18"/>
    </w:rPr>
  </w:style>
  <w:style w:type="character" w:customStyle="1" w:styleId="Table9List2Char">
    <w:name w:val="Table 9 List 2 Char"/>
    <w:basedOn w:val="DefaultParagraphFont"/>
    <w:link w:val="Table9List2"/>
    <w:rsid w:val="00CA0F82"/>
    <w:rPr>
      <w:rFonts w:eastAsiaTheme="minorEastAsia" w:cs="Arial"/>
      <w:sz w:val="18"/>
    </w:rPr>
  </w:style>
  <w:style w:type="character" w:customStyle="1" w:styleId="Table9BulletChar">
    <w:name w:val="Table 9 Bullet Char"/>
    <w:basedOn w:val="DefaultParagraphFont"/>
    <w:link w:val="Table9Bullet"/>
    <w:rsid w:val="00CA0F82"/>
    <w:rPr>
      <w:rFonts w:eastAsiaTheme="minorEastAsia" w:cs="Arial"/>
      <w:sz w:val="18"/>
    </w:rPr>
  </w:style>
  <w:style w:type="character" w:customStyle="1" w:styleId="Table8CenterBoldChar">
    <w:name w:val="Table 8 Center Bold Char"/>
    <w:basedOn w:val="DefaultParagraphFont"/>
    <w:link w:val="Table8CenterBold"/>
    <w:rsid w:val="00CA0F82"/>
    <w:rPr>
      <w:rFonts w:eastAsiaTheme="minorEastAsia" w:cs="Arial"/>
      <w:b/>
      <w:sz w:val="16"/>
    </w:rPr>
  </w:style>
  <w:style w:type="character" w:customStyle="1" w:styleId="Table8CenterChar">
    <w:name w:val="Table 8 Center Char"/>
    <w:basedOn w:val="DefaultParagraphFont"/>
    <w:link w:val="Table8Center"/>
    <w:rsid w:val="00CA0F82"/>
    <w:rPr>
      <w:rFonts w:eastAsiaTheme="minorEastAsia" w:cs="Arial"/>
      <w:sz w:val="16"/>
    </w:rPr>
  </w:style>
  <w:style w:type="character" w:customStyle="1" w:styleId="Table8LeftChar">
    <w:name w:val="Table 8 Left Char"/>
    <w:basedOn w:val="DefaultParagraphFont"/>
    <w:link w:val="Table8Left"/>
    <w:rsid w:val="00CA0F82"/>
    <w:rPr>
      <w:rFonts w:eastAsiaTheme="minorEastAsia" w:cs="Arial"/>
      <w:sz w:val="16"/>
    </w:rPr>
  </w:style>
  <w:style w:type="character" w:customStyle="1" w:styleId="Table8RightChar">
    <w:name w:val="Table 8 Right Char"/>
    <w:basedOn w:val="DefaultParagraphFont"/>
    <w:link w:val="Table8Right"/>
    <w:rsid w:val="00CA0F82"/>
    <w:rPr>
      <w:rFonts w:eastAsiaTheme="minorEastAsia" w:cs="Arial"/>
      <w:sz w:val="16"/>
    </w:rPr>
  </w:style>
  <w:style w:type="character" w:customStyle="1" w:styleId="Table8List1Char">
    <w:name w:val="Table 8 List 1 Char"/>
    <w:basedOn w:val="DefaultParagraphFont"/>
    <w:link w:val="Table8List1"/>
    <w:rsid w:val="00CA0F82"/>
    <w:rPr>
      <w:rFonts w:eastAsiaTheme="minorEastAsia" w:cs="Arial"/>
      <w:sz w:val="16"/>
    </w:rPr>
  </w:style>
  <w:style w:type="character" w:customStyle="1" w:styleId="Table8List2Char">
    <w:name w:val="Table 8 List 2 Char"/>
    <w:basedOn w:val="DefaultParagraphFont"/>
    <w:link w:val="Table8List2"/>
    <w:rsid w:val="00CA0F82"/>
    <w:rPr>
      <w:rFonts w:eastAsiaTheme="minorEastAsia" w:cs="Arial"/>
      <w:sz w:val="16"/>
    </w:rPr>
  </w:style>
  <w:style w:type="character" w:customStyle="1" w:styleId="Table8BulletChar">
    <w:name w:val="Table 8 Bullet Char"/>
    <w:basedOn w:val="DefaultParagraphFont"/>
    <w:link w:val="Table8Bullet"/>
    <w:rsid w:val="00CA0F82"/>
    <w:rPr>
      <w:rFonts w:eastAsiaTheme="minorEastAsia" w:cs="Arial"/>
      <w:sz w:val="16"/>
    </w:rPr>
  </w:style>
  <w:style w:type="character" w:customStyle="1" w:styleId="Table7CenterBoldChar">
    <w:name w:val="Table 7 Center Bold Char"/>
    <w:basedOn w:val="DefaultParagraphFont"/>
    <w:link w:val="Table7CenterBold"/>
    <w:rsid w:val="00CA0F82"/>
    <w:rPr>
      <w:rFonts w:eastAsiaTheme="minorEastAsia" w:cs="Arial"/>
      <w:b/>
      <w:sz w:val="14"/>
    </w:rPr>
  </w:style>
  <w:style w:type="character" w:customStyle="1" w:styleId="Table7CenterChar">
    <w:name w:val="Table 7 Center Char"/>
    <w:basedOn w:val="DefaultParagraphFont"/>
    <w:link w:val="Table7Center"/>
    <w:rsid w:val="00CA0F82"/>
    <w:rPr>
      <w:rFonts w:eastAsiaTheme="minorEastAsia" w:cs="Arial"/>
      <w:sz w:val="14"/>
    </w:rPr>
  </w:style>
  <w:style w:type="character" w:customStyle="1" w:styleId="Table7LeftChar">
    <w:name w:val="Table 7 Left Char"/>
    <w:basedOn w:val="DefaultParagraphFont"/>
    <w:link w:val="Table7Left"/>
    <w:rsid w:val="00CA0F82"/>
    <w:rPr>
      <w:rFonts w:eastAsiaTheme="minorEastAsia" w:cs="Arial"/>
      <w:sz w:val="14"/>
    </w:rPr>
  </w:style>
  <w:style w:type="character" w:customStyle="1" w:styleId="Table7RightChar">
    <w:name w:val="Table 7 Right Char"/>
    <w:basedOn w:val="DefaultParagraphFont"/>
    <w:link w:val="Table7Right"/>
    <w:rsid w:val="00CA0F82"/>
    <w:rPr>
      <w:rFonts w:eastAsiaTheme="minorEastAsia" w:cs="Arial"/>
      <w:sz w:val="14"/>
    </w:rPr>
  </w:style>
  <w:style w:type="character" w:customStyle="1" w:styleId="Table7List1Char">
    <w:name w:val="Table 7 List 1 Char"/>
    <w:basedOn w:val="DefaultParagraphFont"/>
    <w:link w:val="Table7List1"/>
    <w:rsid w:val="00CA0F82"/>
    <w:rPr>
      <w:rFonts w:eastAsiaTheme="minorEastAsia" w:cs="Arial"/>
      <w:sz w:val="14"/>
    </w:rPr>
  </w:style>
  <w:style w:type="character" w:customStyle="1" w:styleId="Table7List2Char">
    <w:name w:val="Table 7 List 2 Char"/>
    <w:basedOn w:val="DefaultParagraphFont"/>
    <w:link w:val="Table7List2"/>
    <w:rsid w:val="00CA0F82"/>
    <w:rPr>
      <w:rFonts w:eastAsiaTheme="minorEastAsia" w:cs="Arial"/>
      <w:sz w:val="14"/>
    </w:rPr>
  </w:style>
  <w:style w:type="character" w:customStyle="1" w:styleId="Table7BulletChar">
    <w:name w:val="Table 7 Bullet Char"/>
    <w:basedOn w:val="DefaultParagraphFont"/>
    <w:link w:val="Table7Bullet"/>
    <w:rsid w:val="00CA0F82"/>
    <w:rPr>
      <w:rFonts w:eastAsiaTheme="minorEastAsia" w:cs="Arial"/>
      <w:sz w:val="14"/>
    </w:rPr>
  </w:style>
  <w:style w:type="character" w:customStyle="1" w:styleId="Table6CenterBoldChar">
    <w:name w:val="Table 6 Center Bold Char"/>
    <w:basedOn w:val="DefaultParagraphFont"/>
    <w:link w:val="Table6CenterBold"/>
    <w:rsid w:val="00CA0F82"/>
    <w:rPr>
      <w:rFonts w:eastAsiaTheme="minorEastAsia" w:cs="Arial"/>
      <w:b/>
      <w:sz w:val="12"/>
    </w:rPr>
  </w:style>
  <w:style w:type="character" w:customStyle="1" w:styleId="Table6CenterChar">
    <w:name w:val="Table 6 Center Char"/>
    <w:basedOn w:val="DefaultParagraphFont"/>
    <w:link w:val="Table6Center"/>
    <w:rsid w:val="00CA0F82"/>
    <w:rPr>
      <w:rFonts w:eastAsiaTheme="minorEastAsia" w:cs="Arial"/>
      <w:sz w:val="12"/>
    </w:rPr>
  </w:style>
  <w:style w:type="character" w:customStyle="1" w:styleId="Table6LeftChar">
    <w:name w:val="Table 6 Left Char"/>
    <w:basedOn w:val="DefaultParagraphFont"/>
    <w:link w:val="Table6Left"/>
    <w:rsid w:val="00CA0F82"/>
    <w:rPr>
      <w:rFonts w:eastAsiaTheme="minorEastAsia" w:cs="Arial"/>
      <w:sz w:val="12"/>
    </w:rPr>
  </w:style>
  <w:style w:type="character" w:customStyle="1" w:styleId="Table6RightChar">
    <w:name w:val="Table 6 Right Char"/>
    <w:basedOn w:val="DefaultParagraphFont"/>
    <w:link w:val="Table6Right"/>
    <w:rsid w:val="00CA0F82"/>
    <w:rPr>
      <w:rFonts w:eastAsiaTheme="minorEastAsia" w:cs="Arial"/>
      <w:sz w:val="12"/>
    </w:rPr>
  </w:style>
  <w:style w:type="character" w:customStyle="1" w:styleId="Table6List1Char">
    <w:name w:val="Table 6 List 1 Char"/>
    <w:basedOn w:val="DefaultParagraphFont"/>
    <w:link w:val="Table6List1"/>
    <w:rsid w:val="00CA0F82"/>
    <w:rPr>
      <w:rFonts w:eastAsiaTheme="minorEastAsia" w:cs="Arial"/>
      <w:sz w:val="12"/>
    </w:rPr>
  </w:style>
  <w:style w:type="character" w:customStyle="1" w:styleId="Table6List2Char">
    <w:name w:val="Table 6 List 2 Char"/>
    <w:basedOn w:val="DefaultParagraphFont"/>
    <w:link w:val="Table6List2"/>
    <w:rsid w:val="00CA0F82"/>
    <w:rPr>
      <w:rFonts w:eastAsiaTheme="minorEastAsia" w:cs="Arial"/>
      <w:sz w:val="12"/>
    </w:rPr>
  </w:style>
  <w:style w:type="character" w:customStyle="1" w:styleId="Table6BulletChar">
    <w:name w:val="Table 6 Bullet Char"/>
    <w:basedOn w:val="DefaultParagraphFont"/>
    <w:link w:val="Table6Bullet"/>
    <w:rsid w:val="00CA0F82"/>
    <w:rPr>
      <w:rFonts w:eastAsiaTheme="minorEastAsia" w:cs="Arial"/>
      <w:sz w:val="12"/>
    </w:rPr>
  </w:style>
  <w:style w:type="character" w:customStyle="1" w:styleId="EquationCenterChar">
    <w:name w:val="Equation Center Char"/>
    <w:basedOn w:val="DefaultParagraphFont"/>
    <w:link w:val="EquationCenter"/>
    <w:rsid w:val="00CA0F82"/>
    <w:rPr>
      <w:rFonts w:ascii="Times New Roman" w:eastAsiaTheme="minorEastAsia" w:hAnsi="Times New Roman"/>
    </w:rPr>
  </w:style>
  <w:style w:type="character" w:customStyle="1" w:styleId="EquationLeftChar">
    <w:name w:val="Equation Left Char"/>
    <w:basedOn w:val="DefaultParagraphFont"/>
    <w:link w:val="EquationLeft"/>
    <w:rsid w:val="00CA0F82"/>
    <w:rPr>
      <w:rFonts w:ascii="Times New Roman" w:eastAsiaTheme="minorEastAsia" w:hAnsi="Times New Roman"/>
    </w:rPr>
  </w:style>
  <w:style w:type="character" w:customStyle="1" w:styleId="EquationRightChar">
    <w:name w:val="Equation Right Char"/>
    <w:basedOn w:val="DefaultParagraphFont"/>
    <w:link w:val="EquationRight"/>
    <w:rsid w:val="00CA0F82"/>
    <w:rPr>
      <w:rFonts w:ascii="Times New Roman" w:eastAsiaTheme="minorEastAsia" w:hAnsi="Times New Roman"/>
    </w:rPr>
  </w:style>
  <w:style w:type="character" w:customStyle="1" w:styleId="Table12List1ManualChar">
    <w:name w:val="Table 12 List 1 Manual Char"/>
    <w:basedOn w:val="DefaultParagraphFont"/>
    <w:link w:val="Table12List1Manual"/>
    <w:rsid w:val="00CA0F82"/>
    <w:rPr>
      <w:rFonts w:eastAsiaTheme="minorEastAsia" w:cs="Arial"/>
    </w:rPr>
  </w:style>
  <w:style w:type="character" w:customStyle="1" w:styleId="Table12List2ManualChar">
    <w:name w:val="Table 12 List 2 Manual Char"/>
    <w:basedOn w:val="DefaultParagraphFont"/>
    <w:link w:val="Table12List2Manual"/>
    <w:rsid w:val="00CA0F82"/>
    <w:rPr>
      <w:rFonts w:eastAsiaTheme="minorEastAsia" w:cs="Arial"/>
    </w:rPr>
  </w:style>
  <w:style w:type="character" w:customStyle="1" w:styleId="Table11List1ManualChar">
    <w:name w:val="Table 11 List 1 Manual Char"/>
    <w:basedOn w:val="DefaultParagraphFont"/>
    <w:link w:val="Table11List1Manual"/>
    <w:rsid w:val="00CA0F82"/>
    <w:rPr>
      <w:rFonts w:eastAsiaTheme="minorEastAsia" w:cs="Arial"/>
      <w:sz w:val="22"/>
    </w:rPr>
  </w:style>
  <w:style w:type="character" w:customStyle="1" w:styleId="Table11List2ManualChar">
    <w:name w:val="Table 11 List 2 Manual Char"/>
    <w:basedOn w:val="DefaultParagraphFont"/>
    <w:link w:val="Table11List2Manual"/>
    <w:rsid w:val="00CA0F82"/>
    <w:rPr>
      <w:rFonts w:eastAsiaTheme="minorEastAsia" w:cs="Arial"/>
      <w:sz w:val="22"/>
    </w:rPr>
  </w:style>
  <w:style w:type="character" w:customStyle="1" w:styleId="Table10List1ManualChar">
    <w:name w:val="Table 10 List 1 Manual Char"/>
    <w:basedOn w:val="DefaultParagraphFont"/>
    <w:link w:val="Table10List1Manual"/>
    <w:rsid w:val="00CA0F82"/>
    <w:rPr>
      <w:rFonts w:eastAsiaTheme="minorEastAsia" w:cs="Arial"/>
      <w:sz w:val="20"/>
    </w:rPr>
  </w:style>
  <w:style w:type="character" w:customStyle="1" w:styleId="Table10List2ManualChar">
    <w:name w:val="Table 10 List 2 Manual Char"/>
    <w:basedOn w:val="DefaultParagraphFont"/>
    <w:link w:val="Table10List2Manual"/>
    <w:rsid w:val="00CA0F82"/>
    <w:rPr>
      <w:rFonts w:eastAsiaTheme="minorEastAsia" w:cs="Arial"/>
      <w:sz w:val="20"/>
    </w:rPr>
  </w:style>
  <w:style w:type="character" w:customStyle="1" w:styleId="Table9List1ManualChar">
    <w:name w:val="Table 9 List 1 Manual Char"/>
    <w:basedOn w:val="DefaultParagraphFont"/>
    <w:link w:val="Table9List1Manual"/>
    <w:rsid w:val="00CA0F82"/>
    <w:rPr>
      <w:rFonts w:eastAsiaTheme="minorEastAsia" w:cs="Arial"/>
      <w:sz w:val="18"/>
    </w:rPr>
  </w:style>
  <w:style w:type="character" w:customStyle="1" w:styleId="Table9List2ManualChar">
    <w:name w:val="Table 9 List 2 Manual Char"/>
    <w:basedOn w:val="DefaultParagraphFont"/>
    <w:link w:val="Table9List2Manual"/>
    <w:rsid w:val="00CA0F82"/>
    <w:rPr>
      <w:rFonts w:eastAsiaTheme="minorEastAsia" w:cs="Arial"/>
      <w:sz w:val="18"/>
    </w:rPr>
  </w:style>
  <w:style w:type="character" w:customStyle="1" w:styleId="Table8List1ManualChar">
    <w:name w:val="Table 8 List 1 Manual Char"/>
    <w:basedOn w:val="DefaultParagraphFont"/>
    <w:link w:val="Table8List1Manual"/>
    <w:rsid w:val="00CA0F82"/>
    <w:rPr>
      <w:rFonts w:eastAsiaTheme="minorEastAsia" w:cs="Arial"/>
      <w:sz w:val="16"/>
    </w:rPr>
  </w:style>
  <w:style w:type="character" w:customStyle="1" w:styleId="Table8List2ManualChar">
    <w:name w:val="Table 8 List 2 Manual Char"/>
    <w:basedOn w:val="DefaultParagraphFont"/>
    <w:link w:val="Table8List2Manual"/>
    <w:rsid w:val="00CA0F82"/>
    <w:rPr>
      <w:rFonts w:eastAsiaTheme="minorEastAsia" w:cs="Arial"/>
      <w:sz w:val="16"/>
    </w:rPr>
  </w:style>
  <w:style w:type="character" w:customStyle="1" w:styleId="Table7List1ManualChar">
    <w:name w:val="Table 7 List 1 Manual Char"/>
    <w:basedOn w:val="DefaultParagraphFont"/>
    <w:link w:val="Table7List1Manual"/>
    <w:rsid w:val="00CA0F82"/>
    <w:rPr>
      <w:rFonts w:eastAsiaTheme="minorEastAsia" w:cs="Arial"/>
      <w:sz w:val="14"/>
    </w:rPr>
  </w:style>
  <w:style w:type="character" w:customStyle="1" w:styleId="Table7List2ManualChar">
    <w:name w:val="Table 7 List 2 Manual Char"/>
    <w:basedOn w:val="DefaultParagraphFont"/>
    <w:link w:val="Table7List2Manual"/>
    <w:rsid w:val="00CA0F82"/>
    <w:rPr>
      <w:rFonts w:eastAsiaTheme="minorEastAsia" w:cs="Arial"/>
      <w:sz w:val="14"/>
    </w:rPr>
  </w:style>
  <w:style w:type="character" w:customStyle="1" w:styleId="Table6List1ManualChar">
    <w:name w:val="Table 6 List 1 Manual Char"/>
    <w:basedOn w:val="DefaultParagraphFont"/>
    <w:link w:val="Table6List1Manual"/>
    <w:rsid w:val="00CA0F82"/>
    <w:rPr>
      <w:rFonts w:eastAsiaTheme="minorEastAsia" w:cs="Arial"/>
      <w:sz w:val="12"/>
    </w:rPr>
  </w:style>
  <w:style w:type="character" w:customStyle="1" w:styleId="Table6List2ManualChar">
    <w:name w:val="Table 6 List 2 Manual Char"/>
    <w:basedOn w:val="DefaultParagraphFont"/>
    <w:link w:val="Table6List2Manual"/>
    <w:rsid w:val="00CA0F82"/>
    <w:rPr>
      <w:rFonts w:eastAsiaTheme="minorEastAsia" w:cs="Arial"/>
      <w:sz w:val="12"/>
    </w:rPr>
  </w:style>
  <w:style w:type="character" w:customStyle="1" w:styleId="AASequenceNumberChar">
    <w:name w:val="A/A Sequence Number Char"/>
    <w:basedOn w:val="DefaultParagraphFont"/>
    <w:link w:val="AASequenceNumber"/>
    <w:semiHidden/>
    <w:rsid w:val="00CA0F82"/>
    <w:rPr>
      <w:rFonts w:eastAsiaTheme="minorEastAsia" w:cs="Arial"/>
      <w:b/>
    </w:rPr>
  </w:style>
  <w:style w:type="character" w:customStyle="1" w:styleId="AAPageNumberChar">
    <w:name w:val="A/A Page Number Char"/>
    <w:basedOn w:val="DefaultParagraphFont"/>
    <w:link w:val="AAPageNumber"/>
    <w:semiHidden/>
    <w:rsid w:val="00CA0F82"/>
    <w:rPr>
      <w:rFonts w:eastAsiaTheme="minorEastAsia" w:cs="Arial"/>
      <w:b/>
    </w:rPr>
  </w:style>
  <w:style w:type="character" w:customStyle="1" w:styleId="AATitleChar">
    <w:name w:val="A/A Title Char"/>
    <w:basedOn w:val="DefaultParagraphFont"/>
    <w:link w:val="AATitle"/>
    <w:semiHidden/>
    <w:rsid w:val="00CA0F82"/>
    <w:rPr>
      <w:rFonts w:eastAsiaTheme="minorEastAsia" w:cs="Arial"/>
      <w:b/>
    </w:rPr>
  </w:style>
  <w:style w:type="character" w:customStyle="1" w:styleId="SourceNotesChar">
    <w:name w:val="SourceNotes Char"/>
    <w:basedOn w:val="DefaultParagraphFont"/>
    <w:link w:val="SourceNotes"/>
    <w:semiHidden/>
    <w:rsid w:val="00CA0F82"/>
    <w:rPr>
      <w:rFonts w:eastAsiaTheme="minorEastAsia" w:cs="Arial"/>
      <w:b/>
    </w:rPr>
  </w:style>
  <w:style w:type="character" w:customStyle="1" w:styleId="AA12CenterChar">
    <w:name w:val="A/A 12 Center Char"/>
    <w:basedOn w:val="DefaultParagraphFont"/>
    <w:link w:val="AA12Center"/>
    <w:rsid w:val="00CA0F82"/>
    <w:rPr>
      <w:rFonts w:eastAsiaTheme="minorEastAsia" w:cs="Arial"/>
    </w:rPr>
  </w:style>
  <w:style w:type="character" w:customStyle="1" w:styleId="AA12LeftChar">
    <w:name w:val="A/A 12 Left Char"/>
    <w:basedOn w:val="DefaultParagraphFont"/>
    <w:link w:val="AA12Left"/>
    <w:rsid w:val="00CA0F82"/>
    <w:rPr>
      <w:rFonts w:eastAsiaTheme="minorEastAsia" w:cs="Arial"/>
    </w:rPr>
  </w:style>
  <w:style w:type="character" w:customStyle="1" w:styleId="AA12List1Char">
    <w:name w:val="A/A 12 List 1 Char"/>
    <w:basedOn w:val="DefaultParagraphFont"/>
    <w:link w:val="AA12List1"/>
    <w:rsid w:val="00CA0F82"/>
    <w:rPr>
      <w:rFonts w:eastAsiaTheme="minorEastAsia" w:cs="Arial"/>
    </w:rPr>
  </w:style>
  <w:style w:type="character" w:customStyle="1" w:styleId="AA12List2Char">
    <w:name w:val="A/A 12 List 2 Char"/>
    <w:basedOn w:val="DefaultParagraphFont"/>
    <w:link w:val="AA12List2"/>
    <w:rsid w:val="00CA0F82"/>
    <w:rPr>
      <w:rFonts w:eastAsiaTheme="minorEastAsia" w:cs="Arial"/>
    </w:rPr>
  </w:style>
  <w:style w:type="character" w:customStyle="1" w:styleId="AA12BulletChar">
    <w:name w:val="A/A 12 Bullet Char"/>
    <w:basedOn w:val="DefaultParagraphFont"/>
    <w:link w:val="AA12Bullet"/>
    <w:rsid w:val="00CA0F82"/>
    <w:rPr>
      <w:rFonts w:eastAsiaTheme="minorEastAsia" w:cs="Arial"/>
    </w:rPr>
  </w:style>
  <w:style w:type="character" w:customStyle="1" w:styleId="SectionChar">
    <w:name w:val="Section Char"/>
    <w:basedOn w:val="DefaultParagraphFont"/>
    <w:link w:val="Section"/>
    <w:rsid w:val="00CA0F82"/>
    <w:rPr>
      <w:rFonts w:eastAsiaTheme="minorEastAsia" w:cs="Arial"/>
      <w:b/>
    </w:rPr>
  </w:style>
  <w:style w:type="character" w:customStyle="1" w:styleId="SubSectionChar">
    <w:name w:val="SubSection Char"/>
    <w:basedOn w:val="DefaultParagraphFont"/>
    <w:link w:val="SubSection"/>
    <w:rsid w:val="00CA0F82"/>
    <w:rPr>
      <w:rFonts w:eastAsiaTheme="minorEastAsia" w:cs="Arial"/>
      <w:b/>
    </w:rPr>
  </w:style>
  <w:style w:type="character" w:customStyle="1" w:styleId="SubSubSectionChar">
    <w:name w:val="SubSubSection Char"/>
    <w:basedOn w:val="DefaultParagraphFont"/>
    <w:link w:val="SubSubSection"/>
    <w:rsid w:val="00CA0F82"/>
    <w:rPr>
      <w:rFonts w:eastAsiaTheme="minorEastAsia" w:cs="Arial"/>
      <w:b/>
    </w:rPr>
  </w:style>
  <w:style w:type="character" w:customStyle="1" w:styleId="SectionBulletChar">
    <w:name w:val="Section Bullet Char"/>
    <w:basedOn w:val="DefaultParagraphFont"/>
    <w:link w:val="SectionBullet"/>
    <w:rsid w:val="00CA0F82"/>
    <w:rPr>
      <w:rFonts w:eastAsiaTheme="minorEastAsia" w:cs="Arial"/>
    </w:rPr>
  </w:style>
  <w:style w:type="character" w:customStyle="1" w:styleId="SectionList1Char">
    <w:name w:val="Section List 1 Char"/>
    <w:basedOn w:val="DefaultParagraphFont"/>
    <w:link w:val="SectionList1"/>
    <w:rsid w:val="00CA0F82"/>
    <w:rPr>
      <w:rFonts w:eastAsiaTheme="minorEastAsia" w:cs="Arial"/>
    </w:rPr>
  </w:style>
  <w:style w:type="character" w:customStyle="1" w:styleId="SectionList2Char">
    <w:name w:val="Section List 2 Char"/>
    <w:basedOn w:val="DefaultParagraphFont"/>
    <w:link w:val="SectionList2"/>
    <w:rsid w:val="00CA0F82"/>
    <w:rPr>
      <w:rFonts w:eastAsiaTheme="minorEastAsia" w:cs="Arial"/>
    </w:rPr>
  </w:style>
  <w:style w:type="character" w:customStyle="1" w:styleId="SectionList3Char">
    <w:name w:val="Section List 3 Char"/>
    <w:basedOn w:val="DefaultParagraphFont"/>
    <w:link w:val="SectionList3"/>
    <w:rsid w:val="00CA0F82"/>
    <w:rPr>
      <w:rFonts w:eastAsiaTheme="minorEastAsia" w:cs="Arial"/>
    </w:rPr>
  </w:style>
  <w:style w:type="character" w:customStyle="1" w:styleId="SectionList4Char">
    <w:name w:val="Section List 4 Char"/>
    <w:basedOn w:val="DefaultParagraphFont"/>
    <w:link w:val="SectionList4"/>
    <w:rsid w:val="00CA0F82"/>
    <w:rPr>
      <w:rFonts w:eastAsiaTheme="minorEastAsia" w:cs="Arial"/>
    </w:rPr>
  </w:style>
  <w:style w:type="character" w:customStyle="1" w:styleId="SectionList1NoNumberChar">
    <w:name w:val="Section List 1 NoNumber Char"/>
    <w:basedOn w:val="DefaultParagraphFont"/>
    <w:link w:val="SectionList1NoNumber"/>
    <w:rsid w:val="00CA0F82"/>
    <w:rPr>
      <w:rFonts w:eastAsiaTheme="minorEastAsia" w:cs="Arial"/>
    </w:rPr>
  </w:style>
  <w:style w:type="character" w:customStyle="1" w:styleId="SectionList2NoNumberChar">
    <w:name w:val="Section List 2 NoNumber Char"/>
    <w:basedOn w:val="DefaultParagraphFont"/>
    <w:link w:val="SectionList2NoNumber"/>
    <w:rsid w:val="00CA0F82"/>
    <w:rPr>
      <w:rFonts w:eastAsiaTheme="minorEastAsia" w:cs="Arial"/>
    </w:rPr>
  </w:style>
  <w:style w:type="character" w:customStyle="1" w:styleId="SectionList3NoNumberChar">
    <w:name w:val="Section List 3 NoNumber Char"/>
    <w:basedOn w:val="DefaultParagraphFont"/>
    <w:link w:val="SectionList3NoNumber"/>
    <w:rsid w:val="00CA0F82"/>
    <w:rPr>
      <w:rFonts w:eastAsiaTheme="minorEastAsia" w:cs="Arial"/>
    </w:rPr>
  </w:style>
  <w:style w:type="character" w:customStyle="1" w:styleId="SectionList4NoNumberChar">
    <w:name w:val="Section List 4 NoNumber Char"/>
    <w:basedOn w:val="DefaultParagraphFont"/>
    <w:link w:val="SectionList4NoNumber"/>
    <w:rsid w:val="00CA0F82"/>
    <w:rPr>
      <w:rFonts w:eastAsiaTheme="minorEastAsia" w:cs="Arial"/>
    </w:rPr>
  </w:style>
  <w:style w:type="character" w:customStyle="1" w:styleId="AASectionBodyChar">
    <w:name w:val="A/A Section Body Char"/>
    <w:basedOn w:val="DefaultParagraphFont"/>
    <w:link w:val="AASectionBody"/>
    <w:rsid w:val="00CA0F82"/>
    <w:rPr>
      <w:rFonts w:eastAsiaTheme="minorEastAsia" w:cs="Arial"/>
    </w:rPr>
  </w:style>
  <w:style w:type="character" w:customStyle="1" w:styleId="AASectionGraphicChar">
    <w:name w:val="A/A Section Graphic Char"/>
    <w:basedOn w:val="DefaultParagraphFont"/>
    <w:link w:val="AASectionGraphic"/>
    <w:rsid w:val="00CA0F82"/>
    <w:rPr>
      <w:rFonts w:eastAsiaTheme="minorEastAsia" w:cs="Arial"/>
    </w:rPr>
  </w:style>
  <w:style w:type="character" w:customStyle="1" w:styleId="AASectionTableSpacerChar">
    <w:name w:val="A/A Section Table Spacer Char"/>
    <w:basedOn w:val="DefaultParagraphFont"/>
    <w:link w:val="AASectionTableSpacer"/>
    <w:rsid w:val="00CA0F82"/>
    <w:rPr>
      <w:rFonts w:eastAsiaTheme="minorEastAsia" w:cs="Arial"/>
      <w:sz w:val="16"/>
    </w:rPr>
  </w:style>
  <w:style w:type="character" w:customStyle="1" w:styleId="AASectionTableSpacerSMALLChar">
    <w:name w:val="A/A Section Table Spacer SMALL Char"/>
    <w:basedOn w:val="DefaultParagraphFont"/>
    <w:link w:val="AASectionTableSpacerSMALL"/>
    <w:rsid w:val="00CA0F82"/>
    <w:rPr>
      <w:rFonts w:eastAsiaTheme="minorEastAsia" w:cs="Arial"/>
      <w:sz w:val="4"/>
    </w:rPr>
  </w:style>
  <w:style w:type="character" w:customStyle="1" w:styleId="AASectionChar">
    <w:name w:val="A/A Section Char"/>
    <w:basedOn w:val="DefaultParagraphFont"/>
    <w:link w:val="AASection"/>
    <w:rsid w:val="00CA0F82"/>
    <w:rPr>
      <w:rFonts w:eastAsiaTheme="minorEastAsia" w:cs="Arial"/>
      <w:b/>
    </w:rPr>
  </w:style>
  <w:style w:type="character" w:customStyle="1" w:styleId="AASubSectionChar">
    <w:name w:val="A/A SubSection Char"/>
    <w:basedOn w:val="DefaultParagraphFont"/>
    <w:link w:val="AASubSection"/>
    <w:rsid w:val="00CA0F82"/>
    <w:rPr>
      <w:rFonts w:eastAsiaTheme="minorEastAsia" w:cs="Arial"/>
      <w:b/>
    </w:rPr>
  </w:style>
  <w:style w:type="character" w:customStyle="1" w:styleId="AASubSubSectionChar">
    <w:name w:val="A/A SubSubSection Char"/>
    <w:basedOn w:val="DefaultParagraphFont"/>
    <w:link w:val="AASubSubSection"/>
    <w:rsid w:val="00CA0F82"/>
    <w:rPr>
      <w:rFonts w:eastAsiaTheme="minorEastAsia" w:cs="Arial"/>
      <w:b/>
    </w:rPr>
  </w:style>
  <w:style w:type="character" w:customStyle="1" w:styleId="AASectionBulletChar">
    <w:name w:val="A/A Section Bullet Char"/>
    <w:basedOn w:val="DefaultParagraphFont"/>
    <w:link w:val="AASectionBullet"/>
    <w:rsid w:val="00CA0F82"/>
    <w:rPr>
      <w:rFonts w:eastAsiaTheme="minorEastAsia" w:cs="Arial"/>
    </w:rPr>
  </w:style>
  <w:style w:type="character" w:customStyle="1" w:styleId="AASectionList1Char">
    <w:name w:val="A/A Section List 1 Char"/>
    <w:basedOn w:val="DefaultParagraphFont"/>
    <w:link w:val="AASectionList1"/>
    <w:rsid w:val="00CA0F82"/>
    <w:rPr>
      <w:rFonts w:eastAsiaTheme="minorEastAsia" w:cs="Arial"/>
    </w:rPr>
  </w:style>
  <w:style w:type="character" w:customStyle="1" w:styleId="AASectionList2Char">
    <w:name w:val="A/A Section List 2 Char"/>
    <w:basedOn w:val="DefaultParagraphFont"/>
    <w:link w:val="AASectionList2"/>
    <w:rsid w:val="00CA0F82"/>
    <w:rPr>
      <w:rFonts w:eastAsiaTheme="minorEastAsia" w:cs="Arial"/>
    </w:rPr>
  </w:style>
  <w:style w:type="character" w:customStyle="1" w:styleId="AASectionList3Char">
    <w:name w:val="A/A Section List 3 Char"/>
    <w:basedOn w:val="DefaultParagraphFont"/>
    <w:link w:val="AASectionList3"/>
    <w:rsid w:val="00CA0F82"/>
    <w:rPr>
      <w:rFonts w:eastAsiaTheme="minorEastAsia" w:cs="Arial"/>
    </w:rPr>
  </w:style>
  <w:style w:type="character" w:customStyle="1" w:styleId="AASectionList4Char">
    <w:name w:val="A/A Section List 4 Char"/>
    <w:basedOn w:val="DefaultParagraphFont"/>
    <w:link w:val="AASectionList4"/>
    <w:rsid w:val="00CA0F82"/>
    <w:rPr>
      <w:rFonts w:eastAsiaTheme="minorEastAsia" w:cs="Arial"/>
    </w:rPr>
  </w:style>
  <w:style w:type="character" w:customStyle="1" w:styleId="AASectionList1NoNumberChar">
    <w:name w:val="A/A Section List 1 NoNumber Char"/>
    <w:basedOn w:val="DefaultParagraphFont"/>
    <w:link w:val="AASectionList1NoNumber"/>
    <w:rsid w:val="00CA0F82"/>
    <w:rPr>
      <w:rFonts w:eastAsiaTheme="minorEastAsia" w:cs="Arial"/>
    </w:rPr>
  </w:style>
  <w:style w:type="character" w:customStyle="1" w:styleId="AASectionList2NoNumberChar">
    <w:name w:val="A/A Section List 2 NoNumber Char"/>
    <w:basedOn w:val="DefaultParagraphFont"/>
    <w:link w:val="AASectionList2NoNumber"/>
    <w:rsid w:val="00CA0F82"/>
    <w:rPr>
      <w:rFonts w:eastAsiaTheme="minorEastAsia" w:cs="Arial"/>
    </w:rPr>
  </w:style>
  <w:style w:type="character" w:customStyle="1" w:styleId="AASectionList3NoNumberChar">
    <w:name w:val="A/A Section List 3 NoNumber Char"/>
    <w:basedOn w:val="DefaultParagraphFont"/>
    <w:link w:val="AASectionList3NoNumber"/>
    <w:rsid w:val="00CA0F82"/>
    <w:rPr>
      <w:rFonts w:eastAsiaTheme="minorEastAsia" w:cs="Arial"/>
    </w:rPr>
  </w:style>
  <w:style w:type="character" w:customStyle="1" w:styleId="AASectionList4NoNumberChar">
    <w:name w:val="A/A Section List 4 NoNumber Char"/>
    <w:basedOn w:val="DefaultParagraphFont"/>
    <w:link w:val="AASectionList4NoNumber"/>
    <w:rsid w:val="00CA0F82"/>
    <w:rPr>
      <w:rFonts w:eastAsiaTheme="minorEastAsia" w:cs="Arial"/>
    </w:rPr>
  </w:style>
  <w:style w:type="character" w:customStyle="1" w:styleId="AAActionStep1Char">
    <w:name w:val="A/A Action Step 1 Char"/>
    <w:basedOn w:val="DefaultParagraphFont"/>
    <w:link w:val="AAActionStep1"/>
    <w:rsid w:val="00CA0F82"/>
    <w:rPr>
      <w:rFonts w:eastAsiaTheme="minorEastAsia" w:cs="Arial"/>
    </w:rPr>
  </w:style>
  <w:style w:type="character" w:customStyle="1" w:styleId="AAActionStep1NoNumberChar">
    <w:name w:val="A/A Action Step 1 NoNumber Char"/>
    <w:basedOn w:val="DefaultParagraphFont"/>
    <w:link w:val="AAActionStep1NoNumber"/>
    <w:rsid w:val="00CA0F82"/>
    <w:rPr>
      <w:rFonts w:eastAsiaTheme="minorEastAsia" w:cs="Arial"/>
    </w:rPr>
  </w:style>
  <w:style w:type="character" w:customStyle="1" w:styleId="AAActionStep1BulletChar">
    <w:name w:val="A/A Action Step 1 Bullet Char"/>
    <w:basedOn w:val="DefaultParagraphFont"/>
    <w:link w:val="AAActionStep1Bullet"/>
    <w:rsid w:val="00CA0F82"/>
    <w:rPr>
      <w:rFonts w:eastAsiaTheme="minorEastAsia" w:cs="Arial"/>
    </w:rPr>
  </w:style>
  <w:style w:type="character" w:customStyle="1" w:styleId="AAActionStep1ListChar">
    <w:name w:val="A/A Action Step 1 List Char"/>
    <w:basedOn w:val="DefaultParagraphFont"/>
    <w:link w:val="AAActionStep1List"/>
    <w:rsid w:val="00CA0F82"/>
    <w:rPr>
      <w:rFonts w:eastAsiaTheme="minorEastAsia" w:cs="Arial"/>
    </w:rPr>
  </w:style>
  <w:style w:type="character" w:customStyle="1" w:styleId="AAActionStep1ListBulletChar">
    <w:name w:val="A/A Action Step 1 ListBullet Char"/>
    <w:basedOn w:val="DefaultParagraphFont"/>
    <w:link w:val="AAActionStep1ListBullet"/>
    <w:rsid w:val="00CA0F82"/>
    <w:rPr>
      <w:rFonts w:eastAsiaTheme="minorEastAsia" w:cs="Arial"/>
    </w:rPr>
  </w:style>
  <w:style w:type="character" w:customStyle="1" w:styleId="AAActionStep2Char">
    <w:name w:val="A/A Action Step 2 Char"/>
    <w:basedOn w:val="DefaultParagraphFont"/>
    <w:link w:val="AAActionStep2"/>
    <w:rsid w:val="00CA0F82"/>
    <w:rPr>
      <w:rFonts w:eastAsiaTheme="minorEastAsia" w:cs="Arial"/>
    </w:rPr>
  </w:style>
  <w:style w:type="character" w:customStyle="1" w:styleId="AAActionStep2NoNumberChar">
    <w:name w:val="A/A Action Step 2 NoNumber Char"/>
    <w:basedOn w:val="DefaultParagraphFont"/>
    <w:link w:val="AAActionStep2NoNumber"/>
    <w:rsid w:val="00CA0F82"/>
    <w:rPr>
      <w:rFonts w:eastAsiaTheme="minorEastAsia" w:cs="Arial"/>
    </w:rPr>
  </w:style>
  <w:style w:type="character" w:customStyle="1" w:styleId="AAActionStep2BulletChar">
    <w:name w:val="A/A Action Step 2 Bullet Char"/>
    <w:basedOn w:val="DefaultParagraphFont"/>
    <w:link w:val="AAActionStep2Bullet"/>
    <w:rsid w:val="00CA0F82"/>
    <w:rPr>
      <w:rFonts w:eastAsiaTheme="minorEastAsia" w:cs="Arial"/>
    </w:rPr>
  </w:style>
  <w:style w:type="character" w:customStyle="1" w:styleId="AAActionStep2ListChar">
    <w:name w:val="A/A Action Step 2 List Char"/>
    <w:basedOn w:val="DefaultParagraphFont"/>
    <w:link w:val="AAActionStep2List"/>
    <w:rsid w:val="00CA0F82"/>
    <w:rPr>
      <w:rFonts w:eastAsiaTheme="minorEastAsia" w:cs="Arial"/>
    </w:rPr>
  </w:style>
  <w:style w:type="character" w:customStyle="1" w:styleId="AAActionStep2ListBulletChar">
    <w:name w:val="A/A Action Step 2 ListBullet Char"/>
    <w:basedOn w:val="DefaultParagraphFont"/>
    <w:link w:val="AAActionStep2ListBullet"/>
    <w:rsid w:val="00CA0F82"/>
    <w:rPr>
      <w:rFonts w:eastAsiaTheme="minorEastAsia" w:cs="Arial"/>
    </w:rPr>
  </w:style>
  <w:style w:type="character" w:customStyle="1" w:styleId="AAActionStep3Char">
    <w:name w:val="A/A Action Step 3 Char"/>
    <w:basedOn w:val="DefaultParagraphFont"/>
    <w:link w:val="AAActionStep3"/>
    <w:rsid w:val="00CA0F82"/>
    <w:rPr>
      <w:rFonts w:eastAsiaTheme="minorEastAsia" w:cs="Arial"/>
    </w:rPr>
  </w:style>
  <w:style w:type="character" w:customStyle="1" w:styleId="AAActionStep3NoNumberChar">
    <w:name w:val="A/A Action Step 3 NoNumber Char"/>
    <w:basedOn w:val="DefaultParagraphFont"/>
    <w:link w:val="AAActionStep3NoNumber"/>
    <w:rsid w:val="00CA0F82"/>
    <w:rPr>
      <w:rFonts w:eastAsiaTheme="minorEastAsia" w:cs="Arial"/>
    </w:rPr>
  </w:style>
  <w:style w:type="character" w:customStyle="1" w:styleId="AAActionStep3BulletChar">
    <w:name w:val="A/A Action Step 3 Bullet Char"/>
    <w:basedOn w:val="DefaultParagraphFont"/>
    <w:link w:val="AAActionStep3Bullet"/>
    <w:rsid w:val="00CA0F82"/>
    <w:rPr>
      <w:rFonts w:eastAsiaTheme="minorEastAsia" w:cs="Arial"/>
    </w:rPr>
  </w:style>
  <w:style w:type="character" w:customStyle="1" w:styleId="AAActionStep3ListChar">
    <w:name w:val="A/A Action Step 3 List Char"/>
    <w:basedOn w:val="DefaultParagraphFont"/>
    <w:link w:val="AAActionStep3List"/>
    <w:rsid w:val="00CA0F82"/>
    <w:rPr>
      <w:rFonts w:eastAsiaTheme="minorEastAsia" w:cs="Arial"/>
    </w:rPr>
  </w:style>
  <w:style w:type="character" w:customStyle="1" w:styleId="AAActionStep3ListBulletChar">
    <w:name w:val="A/A Action Step 3 ListBullet Char"/>
    <w:basedOn w:val="DefaultParagraphFont"/>
    <w:link w:val="AAActionStep3ListBullet"/>
    <w:rsid w:val="00CA0F82"/>
    <w:rPr>
      <w:rFonts w:eastAsiaTheme="minorEastAsia" w:cs="Arial"/>
    </w:rPr>
  </w:style>
  <w:style w:type="character" w:customStyle="1" w:styleId="ActionStep1Char">
    <w:name w:val="Action Step 1 Char"/>
    <w:basedOn w:val="DefaultParagraphFont"/>
    <w:link w:val="ActionStep1"/>
    <w:rsid w:val="00CA0F82"/>
    <w:rPr>
      <w:rFonts w:eastAsiaTheme="minorEastAsia" w:cs="Arial"/>
    </w:rPr>
  </w:style>
  <w:style w:type="character" w:customStyle="1" w:styleId="ActionStep1NoNumberChar">
    <w:name w:val="Action Step 1 NoNumber Char"/>
    <w:basedOn w:val="DefaultParagraphFont"/>
    <w:link w:val="ActionStep1NoNumber"/>
    <w:rsid w:val="00CA0F82"/>
    <w:rPr>
      <w:rFonts w:eastAsiaTheme="minorEastAsia" w:cs="Arial"/>
    </w:rPr>
  </w:style>
  <w:style w:type="character" w:customStyle="1" w:styleId="ActionStep1BulletChar">
    <w:name w:val="Action Step 1 Bullet Char"/>
    <w:basedOn w:val="DefaultParagraphFont"/>
    <w:link w:val="ActionStep1Bullet"/>
    <w:rsid w:val="00CA0F82"/>
    <w:rPr>
      <w:rFonts w:eastAsiaTheme="minorEastAsia" w:cs="Arial"/>
    </w:rPr>
  </w:style>
  <w:style w:type="character" w:customStyle="1" w:styleId="ActionStep1ListChar">
    <w:name w:val="Action Step 1 List Char"/>
    <w:basedOn w:val="DefaultParagraphFont"/>
    <w:link w:val="ActionStep1List"/>
    <w:rsid w:val="00CA0F82"/>
    <w:rPr>
      <w:rFonts w:eastAsiaTheme="minorEastAsia" w:cs="Arial"/>
    </w:rPr>
  </w:style>
  <w:style w:type="character" w:customStyle="1" w:styleId="ActionStep1ListBulletChar">
    <w:name w:val="Action Step 1 ListBullet Char"/>
    <w:basedOn w:val="DefaultParagraphFont"/>
    <w:link w:val="ActionStep1ListBullet"/>
    <w:rsid w:val="00CA0F82"/>
    <w:rPr>
      <w:rFonts w:eastAsiaTheme="minorEastAsia" w:cs="Arial"/>
    </w:rPr>
  </w:style>
  <w:style w:type="character" w:customStyle="1" w:styleId="ActionStep2Char">
    <w:name w:val="Action Step 2 Char"/>
    <w:basedOn w:val="DefaultParagraphFont"/>
    <w:link w:val="ActionStep2"/>
    <w:rsid w:val="00CA0F82"/>
    <w:rPr>
      <w:rFonts w:eastAsiaTheme="minorEastAsia" w:cs="Arial"/>
    </w:rPr>
  </w:style>
  <w:style w:type="character" w:customStyle="1" w:styleId="ActionStep2NoNumberChar">
    <w:name w:val="Action Step 2 NoNumber Char"/>
    <w:basedOn w:val="DefaultParagraphFont"/>
    <w:link w:val="ActionStep2NoNumber"/>
    <w:rsid w:val="00CA0F82"/>
    <w:rPr>
      <w:rFonts w:eastAsiaTheme="minorEastAsia" w:cs="Arial"/>
    </w:rPr>
  </w:style>
  <w:style w:type="character" w:customStyle="1" w:styleId="ActionStep2BulletChar">
    <w:name w:val="Action Step 2 Bullet Char"/>
    <w:basedOn w:val="DefaultParagraphFont"/>
    <w:link w:val="ActionStep2Bullet"/>
    <w:rsid w:val="00CA0F82"/>
    <w:rPr>
      <w:rFonts w:eastAsiaTheme="minorEastAsia" w:cs="Arial"/>
    </w:rPr>
  </w:style>
  <w:style w:type="character" w:customStyle="1" w:styleId="ActionStep2ListChar">
    <w:name w:val="Action Step 2 List Char"/>
    <w:basedOn w:val="DefaultParagraphFont"/>
    <w:link w:val="ActionStep2List"/>
    <w:rsid w:val="00CA0F82"/>
    <w:rPr>
      <w:rFonts w:eastAsiaTheme="minorEastAsia" w:cs="Arial"/>
    </w:rPr>
  </w:style>
  <w:style w:type="character" w:customStyle="1" w:styleId="ActionStep2ListBulletChar">
    <w:name w:val="Action Step 2 ListBullet Char"/>
    <w:basedOn w:val="DefaultParagraphFont"/>
    <w:link w:val="ActionStep2ListBullet"/>
    <w:rsid w:val="00CA0F82"/>
    <w:rPr>
      <w:rFonts w:eastAsiaTheme="minorEastAsia" w:cs="Arial"/>
    </w:rPr>
  </w:style>
  <w:style w:type="character" w:customStyle="1" w:styleId="ActionStep3Char">
    <w:name w:val="Action Step 3 Char"/>
    <w:basedOn w:val="DefaultParagraphFont"/>
    <w:link w:val="ActionStep3"/>
    <w:rsid w:val="00CA0F82"/>
    <w:rPr>
      <w:rFonts w:eastAsiaTheme="minorEastAsia" w:cs="Arial"/>
    </w:rPr>
  </w:style>
  <w:style w:type="character" w:customStyle="1" w:styleId="ActionStep3NoNumberChar">
    <w:name w:val="Action Step 3 NoNumber Char"/>
    <w:basedOn w:val="DefaultParagraphFont"/>
    <w:link w:val="ActionStep3NoNumber"/>
    <w:rsid w:val="00CA0F82"/>
    <w:rPr>
      <w:rFonts w:eastAsiaTheme="minorEastAsia" w:cs="Arial"/>
    </w:rPr>
  </w:style>
  <w:style w:type="character" w:customStyle="1" w:styleId="ActionStep3BulletChar">
    <w:name w:val="Action Step 3 Bullet Char"/>
    <w:basedOn w:val="DefaultParagraphFont"/>
    <w:link w:val="ActionStep3Bullet"/>
    <w:rsid w:val="00CA0F82"/>
    <w:rPr>
      <w:rFonts w:eastAsiaTheme="minorEastAsia" w:cs="Arial"/>
    </w:rPr>
  </w:style>
  <w:style w:type="character" w:customStyle="1" w:styleId="ActionStep3ListChar">
    <w:name w:val="Action Step 3 List Char"/>
    <w:basedOn w:val="DefaultParagraphFont"/>
    <w:link w:val="ActionStep3List"/>
    <w:rsid w:val="00CA0F82"/>
    <w:rPr>
      <w:rFonts w:eastAsiaTheme="minorEastAsia" w:cs="Arial"/>
    </w:rPr>
  </w:style>
  <w:style w:type="character" w:customStyle="1" w:styleId="ActionStep3ListBulletChar">
    <w:name w:val="Action Step 3 ListBullet Char"/>
    <w:basedOn w:val="DefaultParagraphFont"/>
    <w:link w:val="ActionStep3ListBullet"/>
    <w:rsid w:val="00CA0F82"/>
    <w:rPr>
      <w:rFonts w:eastAsiaTheme="minorEastAsia" w:cs="Arial"/>
    </w:rPr>
  </w:style>
  <w:style w:type="character" w:customStyle="1" w:styleId="HoldPointChar">
    <w:name w:val="Hold Point Char"/>
    <w:basedOn w:val="DefaultParagraphFont"/>
    <w:link w:val="HoldPoint"/>
    <w:rsid w:val="00CA0F82"/>
    <w:rPr>
      <w:rFonts w:eastAsiaTheme="minorEastAsia" w:cs="Arial"/>
      <w:b/>
      <w:u w:val="single"/>
    </w:rPr>
  </w:style>
  <w:style w:type="character" w:customStyle="1" w:styleId="QMDSChar">
    <w:name w:val="QMDS Char"/>
    <w:basedOn w:val="DefaultParagraphFont"/>
    <w:link w:val="QMDS"/>
    <w:rsid w:val="00CA0F82"/>
    <w:rPr>
      <w:rFonts w:eastAsiaTheme="minorEastAsia" w:cs="Arial"/>
      <w:b/>
      <w:u w:val="single"/>
    </w:rPr>
  </w:style>
  <w:style w:type="character" w:customStyle="1" w:styleId="PerformerChar">
    <w:name w:val="Performer Char"/>
    <w:basedOn w:val="DefaultParagraphFont"/>
    <w:link w:val="Performer"/>
    <w:rsid w:val="00CA0F82"/>
    <w:rPr>
      <w:rFonts w:eastAsiaTheme="minorEastAsia" w:cs="Arial"/>
      <w:u w:val="single"/>
    </w:rPr>
  </w:style>
  <w:style w:type="character" w:customStyle="1" w:styleId="SiteOrgSpecificChar">
    <w:name w:val="Site/Org Specific Char"/>
    <w:basedOn w:val="DefaultParagraphFont"/>
    <w:link w:val="SiteOrgSpecific"/>
    <w:rsid w:val="00CA0F82"/>
    <w:rPr>
      <w:rFonts w:eastAsiaTheme="minorEastAsia" w:cs="Arial"/>
      <w:b/>
      <w:shd w:val="clear" w:color="auto" w:fill="C0C0C0"/>
    </w:rPr>
  </w:style>
  <w:style w:type="character" w:customStyle="1" w:styleId="RoleChar">
    <w:name w:val="Role Char"/>
    <w:basedOn w:val="DefaultParagraphFont"/>
    <w:link w:val="Role"/>
    <w:rsid w:val="00CA0F82"/>
    <w:rPr>
      <w:rFonts w:eastAsiaTheme="minorEastAsia" w:cs="Arial"/>
      <w:u w:val="single"/>
    </w:rPr>
  </w:style>
  <w:style w:type="character" w:customStyle="1" w:styleId="AARoleChar">
    <w:name w:val="A/A Role Char"/>
    <w:basedOn w:val="DefaultParagraphFont"/>
    <w:link w:val="AARole"/>
    <w:rsid w:val="00CA0F82"/>
    <w:rPr>
      <w:rFonts w:eastAsiaTheme="minorEastAsia" w:cs="Arial"/>
      <w:u w:val="single"/>
    </w:rPr>
  </w:style>
  <w:style w:type="character" w:customStyle="1" w:styleId="LocationChar">
    <w:name w:val="Location Char"/>
    <w:basedOn w:val="DefaultParagraphFont"/>
    <w:link w:val="Location"/>
    <w:rsid w:val="00CA0F82"/>
    <w:rPr>
      <w:rFonts w:eastAsiaTheme="minorEastAsia" w:cs="Arial"/>
      <w:b/>
    </w:rPr>
  </w:style>
  <w:style w:type="character" w:customStyle="1" w:styleId="TBDChar">
    <w:name w:val="TBD Char"/>
    <w:basedOn w:val="DefaultParagraphFont"/>
    <w:link w:val="TBD"/>
    <w:rsid w:val="00CA0F82"/>
    <w:rPr>
      <w:rFonts w:eastAsiaTheme="minorEastAsia" w:cs="Arial"/>
      <w:u w:val="single"/>
    </w:rPr>
  </w:style>
  <w:style w:type="character" w:customStyle="1" w:styleId="Watermark1Char">
    <w:name w:val="Watermark1 Char"/>
    <w:basedOn w:val="DefaultParagraphFont"/>
    <w:link w:val="Watermark1"/>
    <w:semiHidden/>
    <w:rsid w:val="00CA0F82"/>
    <w:rPr>
      <w:rFonts w:eastAsiaTheme="minorEastAsia" w:cs="Arial"/>
      <w:b/>
      <w:color w:val="808080"/>
      <w:sz w:val="72"/>
    </w:rPr>
  </w:style>
  <w:style w:type="character" w:customStyle="1" w:styleId="Watermark2Char">
    <w:name w:val="Watermark2 Char"/>
    <w:basedOn w:val="DefaultParagraphFont"/>
    <w:link w:val="Watermark2"/>
    <w:semiHidden/>
    <w:rsid w:val="00CA0F82"/>
    <w:rPr>
      <w:rFonts w:eastAsiaTheme="minorEastAsia" w:cs="Arial"/>
      <w:b/>
      <w:color w:val="808080"/>
      <w:sz w:val="28"/>
    </w:rPr>
  </w:style>
  <w:style w:type="character" w:customStyle="1" w:styleId="Watermark3Char">
    <w:name w:val="Watermark3 Char"/>
    <w:basedOn w:val="DefaultParagraphFont"/>
    <w:link w:val="Watermark3"/>
    <w:semiHidden/>
    <w:rsid w:val="00CA0F82"/>
    <w:rPr>
      <w:rFonts w:eastAsiaTheme="minorEastAsia" w:cs="Arial"/>
      <w:b/>
      <w:color w:val="808080"/>
      <w:sz w:val="144"/>
    </w:rPr>
  </w:style>
  <w:style w:type="character" w:customStyle="1" w:styleId="TextBox12CenterChar">
    <w:name w:val="TextBox 12 Center Char"/>
    <w:basedOn w:val="DefaultParagraphFont"/>
    <w:link w:val="TextBox12Center"/>
    <w:semiHidden/>
    <w:rsid w:val="00CA0F82"/>
    <w:rPr>
      <w:rFonts w:eastAsiaTheme="minorEastAsia" w:cs="Arial"/>
    </w:rPr>
  </w:style>
  <w:style w:type="character" w:customStyle="1" w:styleId="TextBox12LeftChar">
    <w:name w:val="TextBox 12 Left Char"/>
    <w:basedOn w:val="DefaultParagraphFont"/>
    <w:link w:val="TextBox12Left"/>
    <w:semiHidden/>
    <w:rsid w:val="00CA0F82"/>
    <w:rPr>
      <w:rFonts w:eastAsiaTheme="minorEastAsia" w:cs="Arial"/>
    </w:rPr>
  </w:style>
  <w:style w:type="character" w:customStyle="1" w:styleId="TextBox12RightChar">
    <w:name w:val="TextBox 12 Right Char"/>
    <w:basedOn w:val="DefaultParagraphFont"/>
    <w:link w:val="TextBox12Right"/>
    <w:semiHidden/>
    <w:rsid w:val="00CA0F82"/>
    <w:rPr>
      <w:rFonts w:eastAsiaTheme="minorEastAsia" w:cs="Arial"/>
    </w:rPr>
  </w:style>
  <w:style w:type="character" w:customStyle="1" w:styleId="TextBox10CenterChar">
    <w:name w:val="TextBox 10 Center Char"/>
    <w:basedOn w:val="DefaultParagraphFont"/>
    <w:link w:val="TextBox10Center"/>
    <w:semiHidden/>
    <w:rsid w:val="00CA0F82"/>
    <w:rPr>
      <w:rFonts w:eastAsiaTheme="minorEastAsia" w:cs="Arial"/>
      <w:sz w:val="20"/>
    </w:rPr>
  </w:style>
  <w:style w:type="character" w:customStyle="1" w:styleId="TextBox10LeftChar">
    <w:name w:val="TextBox 10 Left Char"/>
    <w:basedOn w:val="DefaultParagraphFont"/>
    <w:link w:val="TextBox10Left"/>
    <w:semiHidden/>
    <w:rsid w:val="00CA0F82"/>
    <w:rPr>
      <w:rFonts w:eastAsiaTheme="minorEastAsia" w:cs="Arial"/>
      <w:sz w:val="20"/>
    </w:rPr>
  </w:style>
  <w:style w:type="character" w:customStyle="1" w:styleId="TextBox10RightChar">
    <w:name w:val="TextBox 10 Right Char"/>
    <w:basedOn w:val="DefaultParagraphFont"/>
    <w:link w:val="TextBox10Right"/>
    <w:semiHidden/>
    <w:rsid w:val="00CA0F82"/>
    <w:rPr>
      <w:rFonts w:eastAsiaTheme="minorEastAsia" w:cs="Arial"/>
      <w:sz w:val="20"/>
    </w:rPr>
  </w:style>
  <w:style w:type="character" w:customStyle="1" w:styleId="TextBox8CenterChar">
    <w:name w:val="TextBox 8 Center Char"/>
    <w:basedOn w:val="DefaultParagraphFont"/>
    <w:link w:val="TextBox8Center"/>
    <w:semiHidden/>
    <w:rsid w:val="00CA0F82"/>
    <w:rPr>
      <w:rFonts w:eastAsiaTheme="minorEastAsia" w:cs="Arial"/>
      <w:sz w:val="16"/>
    </w:rPr>
  </w:style>
  <w:style w:type="character" w:customStyle="1" w:styleId="TextBox8LeftChar">
    <w:name w:val="TextBox 8 Left Char"/>
    <w:basedOn w:val="DefaultParagraphFont"/>
    <w:link w:val="TextBox8Left"/>
    <w:semiHidden/>
    <w:rsid w:val="00CA0F82"/>
    <w:rPr>
      <w:rFonts w:eastAsiaTheme="minorEastAsia" w:cs="Arial"/>
      <w:sz w:val="16"/>
    </w:rPr>
  </w:style>
  <w:style w:type="character" w:customStyle="1" w:styleId="TextBox8RightChar">
    <w:name w:val="TextBox 8 Right Char"/>
    <w:basedOn w:val="DefaultParagraphFont"/>
    <w:link w:val="TextBox8Right"/>
    <w:semiHidden/>
    <w:rsid w:val="00CA0F82"/>
    <w:rPr>
      <w:rFonts w:eastAsiaTheme="minorEastAsia" w:cs="Arial"/>
      <w:sz w:val="16"/>
    </w:rPr>
  </w:style>
  <w:style w:type="character" w:customStyle="1" w:styleId="TextBox6CenterChar">
    <w:name w:val="TextBox 6 Center Char"/>
    <w:basedOn w:val="DefaultParagraphFont"/>
    <w:link w:val="TextBox6Center"/>
    <w:semiHidden/>
    <w:rsid w:val="00CA0F82"/>
    <w:rPr>
      <w:rFonts w:eastAsiaTheme="minorEastAsia" w:cs="Arial"/>
      <w:sz w:val="12"/>
    </w:rPr>
  </w:style>
  <w:style w:type="character" w:customStyle="1" w:styleId="TextBox6LeftChar">
    <w:name w:val="TextBox 6 Left Char"/>
    <w:basedOn w:val="DefaultParagraphFont"/>
    <w:link w:val="TextBox6Left"/>
    <w:semiHidden/>
    <w:rsid w:val="00CA0F82"/>
    <w:rPr>
      <w:rFonts w:eastAsiaTheme="minorEastAsia" w:cs="Arial"/>
      <w:sz w:val="12"/>
    </w:rPr>
  </w:style>
  <w:style w:type="character" w:customStyle="1" w:styleId="TextBox6RightChar">
    <w:name w:val="TextBox 6 Right Char"/>
    <w:basedOn w:val="DefaultParagraphFont"/>
    <w:link w:val="TextBox6Right"/>
    <w:semiHidden/>
    <w:rsid w:val="00CA0F82"/>
    <w:rPr>
      <w:rFonts w:eastAsiaTheme="minorEastAsia" w:cs="Arial"/>
      <w:sz w:val="12"/>
    </w:rPr>
  </w:style>
  <w:style w:type="character" w:customStyle="1" w:styleId="TextBox65CenterChar">
    <w:name w:val="TextBox 6.5 Center Char"/>
    <w:basedOn w:val="DefaultParagraphFont"/>
    <w:link w:val="TextBox65Center"/>
    <w:semiHidden/>
    <w:rsid w:val="00CA0F82"/>
    <w:rPr>
      <w:rFonts w:eastAsiaTheme="minorEastAsia" w:cs="Arial"/>
      <w:sz w:val="13"/>
    </w:rPr>
  </w:style>
  <w:style w:type="character" w:customStyle="1" w:styleId="TextBox65LeftChar">
    <w:name w:val="TextBox 6.5 Left Char"/>
    <w:basedOn w:val="DefaultParagraphFont"/>
    <w:link w:val="TextBox65Left"/>
    <w:semiHidden/>
    <w:rsid w:val="00CA0F82"/>
    <w:rPr>
      <w:rFonts w:eastAsiaTheme="minorEastAsia" w:cs="Arial"/>
      <w:sz w:val="13"/>
    </w:rPr>
  </w:style>
  <w:style w:type="character" w:customStyle="1" w:styleId="TextBox65RightChar">
    <w:name w:val="TextBox 6.5 Right Char"/>
    <w:basedOn w:val="DefaultParagraphFont"/>
    <w:link w:val="TextBox65Right"/>
    <w:semiHidden/>
    <w:rsid w:val="00CA0F82"/>
    <w:rPr>
      <w:rFonts w:eastAsiaTheme="minorEastAsia" w:cs="Arial"/>
      <w:sz w:val="13"/>
    </w:rPr>
  </w:style>
  <w:style w:type="character" w:customStyle="1" w:styleId="TextBox7CenterChar">
    <w:name w:val="TextBox 7 Center Char"/>
    <w:basedOn w:val="DefaultParagraphFont"/>
    <w:link w:val="TextBox7Center"/>
    <w:semiHidden/>
    <w:rsid w:val="00CA0F82"/>
    <w:rPr>
      <w:rFonts w:eastAsiaTheme="minorEastAsia" w:cs="Arial"/>
      <w:sz w:val="14"/>
    </w:rPr>
  </w:style>
  <w:style w:type="character" w:customStyle="1" w:styleId="TextBox7LeftChar">
    <w:name w:val="TextBox 7 Left Char"/>
    <w:basedOn w:val="DefaultParagraphFont"/>
    <w:link w:val="TextBox7Left"/>
    <w:semiHidden/>
    <w:rsid w:val="00CA0F82"/>
    <w:rPr>
      <w:rFonts w:eastAsiaTheme="minorEastAsia" w:cs="Arial"/>
      <w:sz w:val="14"/>
    </w:rPr>
  </w:style>
  <w:style w:type="character" w:customStyle="1" w:styleId="TextBox7RightChar">
    <w:name w:val="TextBox 7 Right Char"/>
    <w:basedOn w:val="DefaultParagraphFont"/>
    <w:link w:val="TextBox7Right"/>
    <w:semiHidden/>
    <w:rsid w:val="00CA0F82"/>
    <w:rPr>
      <w:rFonts w:eastAsiaTheme="minorEastAsia" w:cs="Arial"/>
      <w:sz w:val="14"/>
    </w:rPr>
  </w:style>
  <w:style w:type="character" w:customStyle="1" w:styleId="TextBox75CenterChar">
    <w:name w:val="TextBox 7.5 Center Char"/>
    <w:basedOn w:val="DefaultParagraphFont"/>
    <w:link w:val="TextBox75Center"/>
    <w:semiHidden/>
    <w:rsid w:val="00CA0F82"/>
    <w:rPr>
      <w:rFonts w:eastAsiaTheme="minorEastAsia" w:cs="Arial"/>
      <w:sz w:val="15"/>
    </w:rPr>
  </w:style>
  <w:style w:type="character" w:customStyle="1" w:styleId="TextBox75LeftChar">
    <w:name w:val="TextBox 7.5 Left Char"/>
    <w:basedOn w:val="DefaultParagraphFont"/>
    <w:link w:val="TextBox75Left"/>
    <w:semiHidden/>
    <w:rsid w:val="00CA0F82"/>
    <w:rPr>
      <w:rFonts w:eastAsiaTheme="minorEastAsia" w:cs="Arial"/>
      <w:sz w:val="15"/>
    </w:rPr>
  </w:style>
  <w:style w:type="character" w:customStyle="1" w:styleId="TextBox75RightChar">
    <w:name w:val="TextBox 7.5 Right Char"/>
    <w:basedOn w:val="DefaultParagraphFont"/>
    <w:link w:val="TextBox75Right"/>
    <w:semiHidden/>
    <w:rsid w:val="00CA0F82"/>
    <w:rPr>
      <w:rFonts w:eastAsiaTheme="minorEastAsia" w:cs="Arial"/>
      <w:sz w:val="15"/>
    </w:rPr>
  </w:style>
  <w:style w:type="character" w:customStyle="1" w:styleId="RestartSectionList1Char">
    <w:name w:val="Restart Section List 1 Char"/>
    <w:basedOn w:val="DefaultParagraphFont"/>
    <w:link w:val="RestartSectionList1"/>
    <w:semiHidden/>
    <w:rsid w:val="00CA0F82"/>
    <w:rPr>
      <w:rFonts w:eastAsiaTheme="minorEastAsia" w:cs="Arial"/>
      <w:sz w:val="2"/>
    </w:rPr>
  </w:style>
  <w:style w:type="character" w:customStyle="1" w:styleId="RestartTable12List1Char">
    <w:name w:val="Restart Table 12 List 1 Char"/>
    <w:basedOn w:val="DefaultParagraphFont"/>
    <w:link w:val="RestartTable12List1"/>
    <w:semiHidden/>
    <w:rsid w:val="00CA0F82"/>
    <w:rPr>
      <w:rFonts w:eastAsiaTheme="minorEastAsia" w:cs="Arial"/>
      <w:sz w:val="2"/>
    </w:rPr>
  </w:style>
  <w:style w:type="character" w:customStyle="1" w:styleId="RestartTable11List1Char">
    <w:name w:val="Restart Table 11 List 1 Char"/>
    <w:basedOn w:val="DefaultParagraphFont"/>
    <w:link w:val="RestartTable11List1"/>
    <w:semiHidden/>
    <w:rsid w:val="00CA0F82"/>
    <w:rPr>
      <w:rFonts w:eastAsiaTheme="minorEastAsia" w:cs="Arial"/>
      <w:sz w:val="2"/>
    </w:rPr>
  </w:style>
  <w:style w:type="character" w:customStyle="1" w:styleId="RestartTable10List1Char">
    <w:name w:val="Restart Table 10 List 1 Char"/>
    <w:basedOn w:val="DefaultParagraphFont"/>
    <w:link w:val="RestartTable10List1"/>
    <w:semiHidden/>
    <w:rsid w:val="00CA0F82"/>
    <w:rPr>
      <w:rFonts w:eastAsiaTheme="minorEastAsia" w:cs="Arial"/>
      <w:sz w:val="2"/>
    </w:rPr>
  </w:style>
  <w:style w:type="character" w:customStyle="1" w:styleId="RestartTable9List1Char">
    <w:name w:val="Restart Table 9 List 1 Char"/>
    <w:basedOn w:val="DefaultParagraphFont"/>
    <w:link w:val="RestartTable9List1"/>
    <w:semiHidden/>
    <w:rsid w:val="00CA0F82"/>
    <w:rPr>
      <w:rFonts w:eastAsiaTheme="minorEastAsia" w:cs="Arial"/>
      <w:sz w:val="2"/>
    </w:rPr>
  </w:style>
  <w:style w:type="character" w:customStyle="1" w:styleId="RestartTable8List1Char">
    <w:name w:val="Restart Table 8 List 1 Char"/>
    <w:basedOn w:val="DefaultParagraphFont"/>
    <w:link w:val="RestartTable8List1"/>
    <w:semiHidden/>
    <w:rsid w:val="00CA0F82"/>
    <w:rPr>
      <w:rFonts w:eastAsiaTheme="minorEastAsia" w:cs="Arial"/>
      <w:sz w:val="2"/>
    </w:rPr>
  </w:style>
  <w:style w:type="character" w:customStyle="1" w:styleId="RestartTable7List1Char">
    <w:name w:val="Restart Table 7 List 1 Char"/>
    <w:basedOn w:val="DefaultParagraphFont"/>
    <w:link w:val="RestartTable7List1"/>
    <w:semiHidden/>
    <w:rsid w:val="00CA0F82"/>
    <w:rPr>
      <w:rFonts w:eastAsiaTheme="minorEastAsia" w:cs="Arial"/>
      <w:sz w:val="2"/>
    </w:rPr>
  </w:style>
  <w:style w:type="character" w:customStyle="1" w:styleId="RestartTable6List1Char">
    <w:name w:val="Restart Table 6 List 1 Char"/>
    <w:basedOn w:val="DefaultParagraphFont"/>
    <w:link w:val="RestartTable6List1"/>
    <w:semiHidden/>
    <w:rsid w:val="00CA0F82"/>
    <w:rPr>
      <w:rFonts w:eastAsiaTheme="minorEastAsia" w:cs="Arial"/>
      <w:sz w:val="2"/>
    </w:rPr>
  </w:style>
  <w:style w:type="character" w:customStyle="1" w:styleId="RestartAA12List1Char">
    <w:name w:val="Restart A/A 12 List 1 Char"/>
    <w:basedOn w:val="DefaultParagraphFont"/>
    <w:link w:val="RestartAA12List1"/>
    <w:semiHidden/>
    <w:rsid w:val="00CA0F82"/>
    <w:rPr>
      <w:rFonts w:eastAsiaTheme="minorEastAsia" w:cs="Arial"/>
      <w:sz w:val="2"/>
    </w:rPr>
  </w:style>
  <w:style w:type="character" w:customStyle="1" w:styleId="RestartAASectionList1Char">
    <w:name w:val="Restart A/A Section List 1 Char"/>
    <w:basedOn w:val="DefaultParagraphFont"/>
    <w:link w:val="RestartAASectionList1"/>
    <w:semiHidden/>
    <w:rsid w:val="00CA0F82"/>
    <w:rPr>
      <w:rFonts w:eastAsiaTheme="minorEastAsia" w:cs="Arial"/>
      <w:sz w:val="2"/>
    </w:rPr>
  </w:style>
  <w:style w:type="character" w:customStyle="1" w:styleId="ActionStep1PKChar">
    <w:name w:val="Action Step 1 PK Char"/>
    <w:basedOn w:val="DefaultParagraphFont"/>
    <w:link w:val="ActionStep1PK"/>
    <w:rsid w:val="00CA0F82"/>
    <w:rPr>
      <w:rFonts w:eastAsiaTheme="minorEastAsia" w:cs="Arial"/>
    </w:rPr>
  </w:style>
  <w:style w:type="character" w:customStyle="1" w:styleId="ActionStep1PKNoNumberChar">
    <w:name w:val="Action Step 1 PK NoNumber Char"/>
    <w:basedOn w:val="DefaultParagraphFont"/>
    <w:link w:val="ActionStep1PKNoNumber"/>
    <w:rsid w:val="00CA0F82"/>
    <w:rPr>
      <w:rFonts w:eastAsiaTheme="minorEastAsia" w:cs="Arial"/>
    </w:rPr>
  </w:style>
  <w:style w:type="character" w:customStyle="1" w:styleId="ActionStep1BulletPKChar">
    <w:name w:val="Action Step 1 Bullet PK Char"/>
    <w:basedOn w:val="DefaultParagraphFont"/>
    <w:link w:val="ActionStep1BulletPK"/>
    <w:rsid w:val="00CA0F82"/>
    <w:rPr>
      <w:rFonts w:eastAsiaTheme="minorEastAsia" w:cs="Arial"/>
    </w:rPr>
  </w:style>
  <w:style w:type="character" w:customStyle="1" w:styleId="ActionStep1ListPKChar">
    <w:name w:val="Action Step 1 List PK Char"/>
    <w:basedOn w:val="DefaultParagraphFont"/>
    <w:link w:val="ActionStep1ListPK"/>
    <w:rsid w:val="00CA0F82"/>
    <w:rPr>
      <w:rFonts w:eastAsiaTheme="minorEastAsia" w:cs="Arial"/>
    </w:rPr>
  </w:style>
  <w:style w:type="character" w:customStyle="1" w:styleId="ActionStep1ListBulletPKChar">
    <w:name w:val="Action Step 1 ListBullet PK Char"/>
    <w:basedOn w:val="DefaultParagraphFont"/>
    <w:link w:val="ActionStep1ListBulletPK"/>
    <w:rsid w:val="00CA0F82"/>
    <w:rPr>
      <w:rFonts w:eastAsiaTheme="minorEastAsia" w:cs="Arial"/>
    </w:rPr>
  </w:style>
  <w:style w:type="character" w:customStyle="1" w:styleId="ActionStep2PKChar">
    <w:name w:val="Action Step 2 PK Char"/>
    <w:basedOn w:val="DefaultParagraphFont"/>
    <w:link w:val="ActionStep2PK"/>
    <w:rsid w:val="00CA0F82"/>
    <w:rPr>
      <w:rFonts w:eastAsiaTheme="minorEastAsia" w:cs="Arial"/>
    </w:rPr>
  </w:style>
  <w:style w:type="character" w:customStyle="1" w:styleId="ActionStep2PKNoNumberChar">
    <w:name w:val="Action Step 2 PK NoNumber Char"/>
    <w:basedOn w:val="DefaultParagraphFont"/>
    <w:link w:val="ActionStep2PKNoNumber"/>
    <w:rsid w:val="00CA0F82"/>
    <w:rPr>
      <w:rFonts w:eastAsiaTheme="minorEastAsia" w:cs="Arial"/>
    </w:rPr>
  </w:style>
  <w:style w:type="character" w:customStyle="1" w:styleId="ActionStep2BulletPKChar">
    <w:name w:val="Action Step 2 Bullet PK Char"/>
    <w:basedOn w:val="DefaultParagraphFont"/>
    <w:link w:val="ActionStep2BulletPK"/>
    <w:rsid w:val="00CA0F82"/>
    <w:rPr>
      <w:rFonts w:eastAsiaTheme="minorEastAsia" w:cs="Arial"/>
    </w:rPr>
  </w:style>
  <w:style w:type="character" w:customStyle="1" w:styleId="ActionStep2ListPKChar">
    <w:name w:val="Action Step 2 List PK Char"/>
    <w:basedOn w:val="DefaultParagraphFont"/>
    <w:link w:val="ActionStep2ListPK"/>
    <w:rsid w:val="00CA0F82"/>
    <w:rPr>
      <w:rFonts w:eastAsiaTheme="minorEastAsia" w:cs="Arial"/>
    </w:rPr>
  </w:style>
  <w:style w:type="character" w:customStyle="1" w:styleId="ActionStep2ListBulletPKChar">
    <w:name w:val="Action Step 2 ListBullet PK Char"/>
    <w:basedOn w:val="DefaultParagraphFont"/>
    <w:link w:val="ActionStep2ListBulletPK"/>
    <w:rsid w:val="00CA0F82"/>
    <w:rPr>
      <w:rFonts w:eastAsiaTheme="minorEastAsia" w:cs="Arial"/>
    </w:rPr>
  </w:style>
  <w:style w:type="character" w:customStyle="1" w:styleId="ActionStep3PKChar">
    <w:name w:val="Action Step 3 PK Char"/>
    <w:basedOn w:val="DefaultParagraphFont"/>
    <w:link w:val="ActionStep3PK"/>
    <w:rsid w:val="00CA0F82"/>
    <w:rPr>
      <w:rFonts w:eastAsiaTheme="minorEastAsia" w:cs="Arial"/>
    </w:rPr>
  </w:style>
  <w:style w:type="character" w:customStyle="1" w:styleId="ActionStep3PKNoNumberChar">
    <w:name w:val="Action Step 3 PK NoNumber Char"/>
    <w:basedOn w:val="DefaultParagraphFont"/>
    <w:link w:val="ActionStep3PKNoNumber"/>
    <w:rsid w:val="00CA0F82"/>
    <w:rPr>
      <w:rFonts w:eastAsiaTheme="minorEastAsia" w:cs="Arial"/>
    </w:rPr>
  </w:style>
  <w:style w:type="character" w:customStyle="1" w:styleId="ActionStep3BulletPKChar">
    <w:name w:val="Action Step 3 Bullet PK Char"/>
    <w:basedOn w:val="DefaultParagraphFont"/>
    <w:link w:val="ActionStep3BulletPK"/>
    <w:rsid w:val="00CA0F82"/>
    <w:rPr>
      <w:rFonts w:eastAsiaTheme="minorEastAsia" w:cs="Arial"/>
    </w:rPr>
  </w:style>
  <w:style w:type="character" w:customStyle="1" w:styleId="ActionStep3ListPKChar">
    <w:name w:val="Action Step 3 List PK Char"/>
    <w:basedOn w:val="DefaultParagraphFont"/>
    <w:link w:val="ActionStep3ListPK"/>
    <w:rsid w:val="00CA0F82"/>
    <w:rPr>
      <w:rFonts w:eastAsiaTheme="minorEastAsia" w:cs="Arial"/>
    </w:rPr>
  </w:style>
  <w:style w:type="character" w:customStyle="1" w:styleId="ActionStep3ListBulletPKChar">
    <w:name w:val="Action Step 3 ListBullet PK Char"/>
    <w:basedOn w:val="DefaultParagraphFont"/>
    <w:link w:val="ActionStep3ListBulletPK"/>
    <w:rsid w:val="00CA0F82"/>
    <w:rPr>
      <w:rFonts w:eastAsiaTheme="minorEastAsia" w:cs="Arial"/>
    </w:rPr>
  </w:style>
  <w:style w:type="character" w:customStyle="1" w:styleId="AAActionStep1PKChar">
    <w:name w:val="A/A Action Step 1 PK Char"/>
    <w:basedOn w:val="DefaultParagraphFont"/>
    <w:link w:val="AAActionStep1PK"/>
    <w:rsid w:val="00CA0F82"/>
    <w:rPr>
      <w:rFonts w:eastAsiaTheme="minorEastAsia" w:cs="Arial"/>
    </w:rPr>
  </w:style>
  <w:style w:type="character" w:customStyle="1" w:styleId="AAActionStep1PKNoNumberChar">
    <w:name w:val="A/A Action Step 1 PK NoNumber Char"/>
    <w:basedOn w:val="DefaultParagraphFont"/>
    <w:link w:val="AAActionStep1PKNoNumber"/>
    <w:rsid w:val="00CA0F82"/>
    <w:rPr>
      <w:rFonts w:eastAsiaTheme="minorEastAsia" w:cs="Arial"/>
    </w:rPr>
  </w:style>
  <w:style w:type="character" w:customStyle="1" w:styleId="AAActionStep1BulletPKChar">
    <w:name w:val="A/A Action Step 1 Bullet PK Char"/>
    <w:basedOn w:val="DefaultParagraphFont"/>
    <w:link w:val="AAActionStep1BulletPK"/>
    <w:rsid w:val="00CA0F82"/>
    <w:rPr>
      <w:rFonts w:eastAsiaTheme="minorEastAsia" w:cs="Arial"/>
    </w:rPr>
  </w:style>
  <w:style w:type="character" w:customStyle="1" w:styleId="AAActionStep1ListPKChar">
    <w:name w:val="A/A Action Step 1 List PK Char"/>
    <w:basedOn w:val="DefaultParagraphFont"/>
    <w:link w:val="AAActionStep1ListPK"/>
    <w:rsid w:val="00CA0F82"/>
    <w:rPr>
      <w:rFonts w:eastAsiaTheme="minorEastAsia" w:cs="Arial"/>
    </w:rPr>
  </w:style>
  <w:style w:type="character" w:customStyle="1" w:styleId="AAActionStep1ListBulletPKChar">
    <w:name w:val="A/A Action Step 1 ListBullet PK Char"/>
    <w:basedOn w:val="DefaultParagraphFont"/>
    <w:link w:val="AAActionStep1ListBulletPK"/>
    <w:rsid w:val="00CA0F82"/>
    <w:rPr>
      <w:rFonts w:eastAsiaTheme="minorEastAsia" w:cs="Arial"/>
    </w:rPr>
  </w:style>
  <w:style w:type="character" w:customStyle="1" w:styleId="AAActionStep2PKChar">
    <w:name w:val="A/A Action Step 2 PK Char"/>
    <w:basedOn w:val="DefaultParagraphFont"/>
    <w:link w:val="AAActionStep2PK"/>
    <w:rsid w:val="00CA0F82"/>
    <w:rPr>
      <w:rFonts w:eastAsiaTheme="minorEastAsia" w:cs="Arial"/>
    </w:rPr>
  </w:style>
  <w:style w:type="character" w:customStyle="1" w:styleId="AAActionStep2PKNoNumberChar">
    <w:name w:val="A/A Action Step 2 PK NoNumber Char"/>
    <w:basedOn w:val="DefaultParagraphFont"/>
    <w:link w:val="AAActionStep2PKNoNumber"/>
    <w:rsid w:val="00CA0F82"/>
    <w:rPr>
      <w:rFonts w:eastAsiaTheme="minorEastAsia" w:cs="Arial"/>
    </w:rPr>
  </w:style>
  <w:style w:type="character" w:customStyle="1" w:styleId="AAActionStep2BulletPKChar">
    <w:name w:val="A/A Action Step 2 Bullet PK Char"/>
    <w:basedOn w:val="DefaultParagraphFont"/>
    <w:link w:val="AAActionStep2BulletPK"/>
    <w:rsid w:val="00CA0F82"/>
    <w:rPr>
      <w:rFonts w:eastAsiaTheme="minorEastAsia" w:cs="Arial"/>
    </w:rPr>
  </w:style>
  <w:style w:type="character" w:customStyle="1" w:styleId="AAActionStep2ListPKChar">
    <w:name w:val="A/A Action Step 2 List PK Char"/>
    <w:basedOn w:val="DefaultParagraphFont"/>
    <w:link w:val="AAActionStep2ListPK"/>
    <w:rsid w:val="00CA0F82"/>
    <w:rPr>
      <w:rFonts w:eastAsiaTheme="minorEastAsia" w:cs="Arial"/>
    </w:rPr>
  </w:style>
  <w:style w:type="character" w:customStyle="1" w:styleId="AAActionStep2ListBulletPKChar">
    <w:name w:val="A/A Action Step 2 ListBullet PK Char"/>
    <w:basedOn w:val="DefaultParagraphFont"/>
    <w:link w:val="AAActionStep2ListBulletPK"/>
    <w:rsid w:val="00CA0F82"/>
    <w:rPr>
      <w:rFonts w:eastAsiaTheme="minorEastAsia" w:cs="Arial"/>
    </w:rPr>
  </w:style>
  <w:style w:type="character" w:customStyle="1" w:styleId="AAActionStep3PKChar">
    <w:name w:val="A/A Action Step 3 PK Char"/>
    <w:basedOn w:val="DefaultParagraphFont"/>
    <w:link w:val="AAActionStep3PK"/>
    <w:rsid w:val="00CA0F82"/>
    <w:rPr>
      <w:rFonts w:eastAsiaTheme="minorEastAsia" w:cs="Arial"/>
    </w:rPr>
  </w:style>
  <w:style w:type="character" w:customStyle="1" w:styleId="AAActionStep3PKNoNumberChar">
    <w:name w:val="A/A Action Step 3 PK NoNumber Char"/>
    <w:basedOn w:val="DefaultParagraphFont"/>
    <w:link w:val="AAActionStep3PKNoNumber"/>
    <w:rsid w:val="00CA0F82"/>
    <w:rPr>
      <w:rFonts w:eastAsiaTheme="minorEastAsia" w:cs="Arial"/>
    </w:rPr>
  </w:style>
  <w:style w:type="character" w:customStyle="1" w:styleId="AAActionStep3BulletPKChar">
    <w:name w:val="A/A Action Step 3 Bullet PK Char"/>
    <w:basedOn w:val="DefaultParagraphFont"/>
    <w:link w:val="AAActionStep3BulletPK"/>
    <w:rsid w:val="00CA0F82"/>
    <w:rPr>
      <w:rFonts w:eastAsiaTheme="minorEastAsia" w:cs="Arial"/>
    </w:rPr>
  </w:style>
  <w:style w:type="character" w:customStyle="1" w:styleId="AAActionStep3ListPKChar">
    <w:name w:val="A/A Action Step 3 List PK Char"/>
    <w:basedOn w:val="DefaultParagraphFont"/>
    <w:link w:val="AAActionStep3ListPK"/>
    <w:rsid w:val="00CA0F82"/>
    <w:rPr>
      <w:rFonts w:eastAsiaTheme="minorEastAsia" w:cs="Arial"/>
    </w:rPr>
  </w:style>
  <w:style w:type="character" w:customStyle="1" w:styleId="AAActionStep3ListBulletPKChar">
    <w:name w:val="A/A Action Step 3 ListBullet PK Char"/>
    <w:basedOn w:val="DefaultParagraphFont"/>
    <w:link w:val="AAActionStep3ListBulletPK"/>
    <w:rsid w:val="00CA0F82"/>
    <w:rPr>
      <w:rFonts w:eastAsiaTheme="minorEastAsia" w:cs="Arial"/>
    </w:rPr>
  </w:style>
  <w:style w:type="character" w:customStyle="1" w:styleId="HeaderChar">
    <w:name w:val="Header Char"/>
    <w:basedOn w:val="DefaultParagraphFont"/>
    <w:link w:val="Header"/>
    <w:uiPriority w:val="99"/>
    <w:semiHidden/>
    <w:rsid w:val="00CA0F82"/>
    <w:rPr>
      <w:rFonts w:eastAsiaTheme="minorEastAsia" w:cs="Arial"/>
    </w:rPr>
  </w:style>
  <w:style w:type="character" w:customStyle="1" w:styleId="FooterChar">
    <w:name w:val="Footer Char"/>
    <w:basedOn w:val="DefaultParagraphFont"/>
    <w:link w:val="Footer"/>
    <w:uiPriority w:val="99"/>
    <w:semiHidden/>
    <w:rsid w:val="00CA0F82"/>
    <w:rPr>
      <w:rFonts w:eastAsiaTheme="minorEastAsia" w:cs="Arial"/>
    </w:rPr>
  </w:style>
  <w:style w:type="character" w:customStyle="1" w:styleId="Heading1Char">
    <w:name w:val="Heading 1 Char"/>
    <w:basedOn w:val="DefaultParagraphFont"/>
    <w:link w:val="Heading1"/>
    <w:uiPriority w:val="9"/>
    <w:semiHidden/>
    <w:rsid w:val="00CA0F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A0F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A0F82"/>
    <w:rPr>
      <w:rFonts w:asciiTheme="majorHAnsi" w:eastAsiaTheme="majorEastAsia" w:hAnsiTheme="majorHAnsi" w:cstheme="majorBidi"/>
      <w:b/>
      <w:bCs/>
      <w:color w:val="4F81BD" w:themeColor="accent1"/>
    </w:rPr>
  </w:style>
  <w:style w:type="numbering" w:styleId="111111">
    <w:name w:val="Outline List 2"/>
    <w:basedOn w:val="NoList"/>
    <w:uiPriority w:val="99"/>
    <w:semiHidden/>
    <w:rsid w:val="00CA0F82"/>
    <w:pPr>
      <w:numPr>
        <w:numId w:val="30"/>
      </w:numPr>
    </w:pPr>
  </w:style>
  <w:style w:type="numbering" w:styleId="1ai">
    <w:name w:val="Outline List 1"/>
    <w:basedOn w:val="NoList"/>
    <w:uiPriority w:val="99"/>
    <w:semiHidden/>
    <w:rsid w:val="00CA0F82"/>
    <w:pPr>
      <w:numPr>
        <w:numId w:val="31"/>
      </w:numPr>
    </w:pPr>
  </w:style>
  <w:style w:type="character" w:customStyle="1" w:styleId="Heading4Char">
    <w:name w:val="Heading 4 Char"/>
    <w:basedOn w:val="DefaultParagraphFont"/>
    <w:link w:val="Heading4"/>
    <w:uiPriority w:val="9"/>
    <w:rsid w:val="00CA0F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A0F8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A0F8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A0F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A0F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A0F82"/>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rsid w:val="00CA0F82"/>
    <w:pPr>
      <w:numPr>
        <w:numId w:val="32"/>
      </w:numPr>
    </w:pPr>
  </w:style>
  <w:style w:type="character" w:customStyle="1" w:styleId="BalloonTextChar">
    <w:name w:val="Balloon Text Char"/>
    <w:basedOn w:val="DefaultParagraphFont"/>
    <w:link w:val="BalloonText"/>
    <w:uiPriority w:val="99"/>
    <w:semiHidden/>
    <w:rsid w:val="00CA0F82"/>
    <w:rPr>
      <w:rFonts w:ascii="Tahoma" w:eastAsiaTheme="minorEastAsia" w:hAnsi="Tahoma" w:cs="Tahoma"/>
      <w:sz w:val="16"/>
      <w:szCs w:val="16"/>
    </w:rPr>
  </w:style>
  <w:style w:type="paragraph" w:styleId="Bibliography">
    <w:name w:val="Bibliography"/>
    <w:basedOn w:val="Normal"/>
    <w:next w:val="Normal"/>
    <w:uiPriority w:val="99"/>
    <w:semiHidden/>
    <w:rsid w:val="00CA0F82"/>
  </w:style>
  <w:style w:type="character" w:customStyle="1" w:styleId="BodyTextChar">
    <w:name w:val="Body Text Char"/>
    <w:basedOn w:val="DefaultParagraphFont"/>
    <w:link w:val="BodyText"/>
    <w:uiPriority w:val="99"/>
    <w:rsid w:val="00CA0F82"/>
    <w:rPr>
      <w:rFonts w:eastAsiaTheme="minorEastAsia" w:cs="Arial"/>
    </w:rPr>
  </w:style>
  <w:style w:type="character" w:customStyle="1" w:styleId="BodyText2Char">
    <w:name w:val="Body Text 2 Char"/>
    <w:basedOn w:val="DefaultParagraphFont"/>
    <w:link w:val="BodyText2"/>
    <w:uiPriority w:val="99"/>
    <w:rsid w:val="00CA0F82"/>
    <w:rPr>
      <w:rFonts w:eastAsiaTheme="minorEastAsia" w:cs="Arial"/>
    </w:rPr>
  </w:style>
  <w:style w:type="character" w:customStyle="1" w:styleId="BodyText3Char">
    <w:name w:val="Body Text 3 Char"/>
    <w:basedOn w:val="DefaultParagraphFont"/>
    <w:link w:val="BodyText3"/>
    <w:uiPriority w:val="99"/>
    <w:rsid w:val="00CA0F82"/>
    <w:rPr>
      <w:rFonts w:eastAsiaTheme="minorEastAsia" w:cs="Arial"/>
      <w:sz w:val="16"/>
      <w:szCs w:val="16"/>
    </w:rPr>
  </w:style>
  <w:style w:type="character" w:customStyle="1" w:styleId="BodyTextFirstIndentChar">
    <w:name w:val="Body Text First Indent Char"/>
    <w:basedOn w:val="BodyTextChar"/>
    <w:link w:val="BodyTextFirstIndent"/>
    <w:uiPriority w:val="99"/>
    <w:rsid w:val="00CA0F82"/>
    <w:rPr>
      <w:rFonts w:eastAsiaTheme="minorEastAsia" w:cs="Arial"/>
    </w:rPr>
  </w:style>
  <w:style w:type="character" w:customStyle="1" w:styleId="BodyTextIndentChar">
    <w:name w:val="Body Text Indent Char"/>
    <w:basedOn w:val="DefaultParagraphFont"/>
    <w:link w:val="BodyTextIndent"/>
    <w:uiPriority w:val="99"/>
    <w:rsid w:val="00CA0F82"/>
    <w:rPr>
      <w:rFonts w:eastAsiaTheme="minorEastAsia" w:cs="Arial"/>
    </w:rPr>
  </w:style>
  <w:style w:type="character" w:customStyle="1" w:styleId="BodyTextFirstIndent2Char">
    <w:name w:val="Body Text First Indent 2 Char"/>
    <w:basedOn w:val="BodyTextIndentChar"/>
    <w:link w:val="BodyTextFirstIndent2"/>
    <w:uiPriority w:val="99"/>
    <w:rsid w:val="00CA0F82"/>
    <w:rPr>
      <w:rFonts w:eastAsiaTheme="minorEastAsia" w:cs="Arial"/>
    </w:rPr>
  </w:style>
  <w:style w:type="character" w:customStyle="1" w:styleId="BodyTextIndent2Char">
    <w:name w:val="Body Text Indent 2 Char"/>
    <w:basedOn w:val="DefaultParagraphFont"/>
    <w:link w:val="BodyTextIndent2"/>
    <w:uiPriority w:val="99"/>
    <w:rsid w:val="00CA0F82"/>
    <w:rPr>
      <w:rFonts w:eastAsiaTheme="minorEastAsia" w:cs="Arial"/>
    </w:rPr>
  </w:style>
  <w:style w:type="character" w:customStyle="1" w:styleId="BodyTextIndent3Char">
    <w:name w:val="Body Text Indent 3 Char"/>
    <w:basedOn w:val="DefaultParagraphFont"/>
    <w:link w:val="BodyTextIndent3"/>
    <w:uiPriority w:val="99"/>
    <w:rsid w:val="00CA0F82"/>
    <w:rPr>
      <w:rFonts w:eastAsiaTheme="minorEastAsia" w:cs="Arial"/>
      <w:sz w:val="16"/>
      <w:szCs w:val="16"/>
    </w:rPr>
  </w:style>
  <w:style w:type="character" w:customStyle="1" w:styleId="ClosingChar">
    <w:name w:val="Closing Char"/>
    <w:basedOn w:val="DefaultParagraphFont"/>
    <w:link w:val="Closing"/>
    <w:uiPriority w:val="99"/>
    <w:rsid w:val="00CA0F82"/>
    <w:rPr>
      <w:rFonts w:eastAsiaTheme="minorEastAsia" w:cs="Arial"/>
    </w:rPr>
  </w:style>
  <w:style w:type="table" w:styleId="ColorfulGrid">
    <w:name w:val="Colorful Grid"/>
    <w:basedOn w:val="TableNormal"/>
    <w:uiPriority w:val="99"/>
    <w:semiHidden/>
    <w:rsid w:val="00CA0F82"/>
    <w:rPr>
      <w:rFonts w:eastAsiaTheme="minorEastAsia" w:cstheme="minorBid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CA0F82"/>
    <w:rPr>
      <w:rFonts w:eastAsiaTheme="minorEastAsia" w:cstheme="minorBidi"/>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99"/>
    <w:semiHidden/>
    <w:rsid w:val="00CA0F82"/>
    <w:rPr>
      <w:rFonts w:eastAsiaTheme="minorEastAsia" w:cstheme="minorBidi"/>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99"/>
    <w:semiHidden/>
    <w:rsid w:val="00CA0F82"/>
    <w:rPr>
      <w:rFonts w:eastAsiaTheme="minorEastAsia" w:cstheme="minorBidi"/>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99"/>
    <w:semiHidden/>
    <w:rsid w:val="00CA0F82"/>
    <w:rPr>
      <w:rFonts w:eastAsiaTheme="minorEastAsia" w:cstheme="minorBidi"/>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99"/>
    <w:semiHidden/>
    <w:rsid w:val="00CA0F82"/>
    <w:rPr>
      <w:rFonts w:eastAsiaTheme="minorEastAsia" w:cstheme="minorBidi"/>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99"/>
    <w:semiHidden/>
    <w:rsid w:val="00CA0F82"/>
    <w:rPr>
      <w:rFonts w:eastAsiaTheme="minorEastAsia" w:cstheme="minorBidi"/>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rsid w:val="00CA0F82"/>
    <w:rPr>
      <w:rFonts w:eastAsiaTheme="minorEastAsia" w:cstheme="minorBid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CA0F82"/>
    <w:rPr>
      <w:rFonts w:eastAsiaTheme="minorEastAsia" w:cstheme="minorBidi"/>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99"/>
    <w:semiHidden/>
    <w:rsid w:val="00CA0F82"/>
    <w:rPr>
      <w:rFonts w:eastAsiaTheme="minorEastAsia" w:cstheme="minorBidi"/>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99"/>
    <w:semiHidden/>
    <w:rsid w:val="00CA0F82"/>
    <w:rPr>
      <w:rFonts w:eastAsiaTheme="minorEastAsia" w:cstheme="minorBidi"/>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99"/>
    <w:semiHidden/>
    <w:rsid w:val="00CA0F82"/>
    <w:rPr>
      <w:rFonts w:eastAsiaTheme="minorEastAsia" w:cstheme="minorBidi"/>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99"/>
    <w:semiHidden/>
    <w:rsid w:val="00CA0F82"/>
    <w:rPr>
      <w:rFonts w:eastAsiaTheme="minorEastAsia" w:cstheme="minorBidi"/>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99"/>
    <w:semiHidden/>
    <w:rsid w:val="00CA0F82"/>
    <w:rPr>
      <w:rFonts w:eastAsiaTheme="minorEastAsia" w:cstheme="minorBidi"/>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rsid w:val="00CA0F82"/>
    <w:rPr>
      <w:rFonts w:eastAsiaTheme="minorEastAsia" w:cstheme="minorBidi"/>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CA0F82"/>
    <w:rPr>
      <w:rFonts w:eastAsiaTheme="minorEastAsia" w:cstheme="minorBidi"/>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CA0F82"/>
    <w:rPr>
      <w:rFonts w:eastAsiaTheme="minorEastAsia" w:cstheme="minorBidi"/>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CA0F82"/>
    <w:rPr>
      <w:rFonts w:eastAsiaTheme="minorEastAsia" w:cstheme="minorBidi"/>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99"/>
    <w:semiHidden/>
    <w:rsid w:val="00CA0F82"/>
    <w:rPr>
      <w:rFonts w:eastAsiaTheme="minorEastAsia" w:cstheme="minorBidi"/>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CA0F82"/>
    <w:rPr>
      <w:rFonts w:eastAsiaTheme="minorEastAsia" w:cstheme="minorBidi"/>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CA0F82"/>
    <w:rPr>
      <w:rFonts w:eastAsiaTheme="minorEastAsia" w:cstheme="minorBidi"/>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customStyle="1" w:styleId="CommentTextChar">
    <w:name w:val="Comment Text Char"/>
    <w:basedOn w:val="DefaultParagraphFont"/>
    <w:link w:val="CommentText"/>
    <w:uiPriority w:val="99"/>
    <w:semiHidden/>
    <w:rsid w:val="00CA0F82"/>
    <w:rPr>
      <w:rFonts w:eastAsiaTheme="minorEastAsia" w:cs="Arial"/>
      <w:sz w:val="20"/>
      <w:szCs w:val="20"/>
    </w:rPr>
  </w:style>
  <w:style w:type="character" w:customStyle="1" w:styleId="CommentSubjectChar">
    <w:name w:val="Comment Subject Char"/>
    <w:basedOn w:val="CommentTextChar"/>
    <w:link w:val="CommentSubject"/>
    <w:uiPriority w:val="99"/>
    <w:semiHidden/>
    <w:rsid w:val="00CA0F82"/>
    <w:rPr>
      <w:rFonts w:eastAsiaTheme="minorEastAsia" w:cs="Arial"/>
      <w:b/>
      <w:bCs/>
      <w:sz w:val="20"/>
      <w:szCs w:val="20"/>
    </w:rPr>
  </w:style>
  <w:style w:type="table" w:styleId="DarkList">
    <w:name w:val="Dark List"/>
    <w:basedOn w:val="TableNormal"/>
    <w:uiPriority w:val="99"/>
    <w:semiHidden/>
    <w:rsid w:val="00CA0F82"/>
    <w:rPr>
      <w:rFonts w:eastAsiaTheme="minorEastAsia" w:cstheme="minorBid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CA0F82"/>
    <w:rPr>
      <w:rFonts w:eastAsiaTheme="minorEastAsia" w:cstheme="minorBidi"/>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99"/>
    <w:semiHidden/>
    <w:rsid w:val="00CA0F82"/>
    <w:rPr>
      <w:rFonts w:eastAsiaTheme="minorEastAsia" w:cstheme="minorBidi"/>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99"/>
    <w:semiHidden/>
    <w:rsid w:val="00CA0F82"/>
    <w:rPr>
      <w:rFonts w:eastAsiaTheme="minorEastAsia" w:cstheme="minorBidi"/>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99"/>
    <w:semiHidden/>
    <w:rsid w:val="00CA0F82"/>
    <w:rPr>
      <w:rFonts w:eastAsiaTheme="minorEastAsia" w:cstheme="minorBidi"/>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99"/>
    <w:semiHidden/>
    <w:rsid w:val="00CA0F82"/>
    <w:rPr>
      <w:rFonts w:eastAsiaTheme="minorEastAsia" w:cstheme="minorBidi"/>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99"/>
    <w:semiHidden/>
    <w:rsid w:val="00CA0F82"/>
    <w:rPr>
      <w:rFonts w:eastAsiaTheme="minorEastAsia" w:cstheme="minorBidi"/>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CA0F82"/>
    <w:rPr>
      <w:rFonts w:eastAsiaTheme="minorEastAsia" w:cs="Arial"/>
    </w:rPr>
  </w:style>
  <w:style w:type="character" w:customStyle="1" w:styleId="DocumentMapChar">
    <w:name w:val="Document Map Char"/>
    <w:basedOn w:val="DefaultParagraphFont"/>
    <w:link w:val="DocumentMap"/>
    <w:uiPriority w:val="99"/>
    <w:semiHidden/>
    <w:rsid w:val="00CA0F82"/>
    <w:rPr>
      <w:rFonts w:ascii="Tahoma" w:eastAsiaTheme="minorEastAsia" w:hAnsi="Tahoma" w:cs="Tahoma"/>
      <w:sz w:val="16"/>
      <w:szCs w:val="16"/>
    </w:rPr>
  </w:style>
  <w:style w:type="character" w:customStyle="1" w:styleId="E-mailSignatureChar">
    <w:name w:val="E-mail Signature Char"/>
    <w:basedOn w:val="DefaultParagraphFont"/>
    <w:link w:val="E-mailSignature"/>
    <w:uiPriority w:val="99"/>
    <w:rsid w:val="00CA0F82"/>
    <w:rPr>
      <w:rFonts w:eastAsiaTheme="minorEastAsia" w:cs="Arial"/>
    </w:rPr>
  </w:style>
  <w:style w:type="character" w:customStyle="1" w:styleId="EndnoteTextChar">
    <w:name w:val="Endnote Text Char"/>
    <w:basedOn w:val="DefaultParagraphFont"/>
    <w:link w:val="EndnoteText"/>
    <w:uiPriority w:val="99"/>
    <w:semiHidden/>
    <w:rsid w:val="00CA0F82"/>
    <w:rPr>
      <w:rFonts w:eastAsiaTheme="minorEastAsia" w:cs="Arial"/>
      <w:sz w:val="20"/>
      <w:szCs w:val="20"/>
    </w:rPr>
  </w:style>
  <w:style w:type="character" w:customStyle="1" w:styleId="FootnoteTextChar">
    <w:name w:val="Footnote Text Char"/>
    <w:basedOn w:val="DefaultParagraphFont"/>
    <w:link w:val="FootnoteText"/>
    <w:uiPriority w:val="99"/>
    <w:semiHidden/>
    <w:rsid w:val="00CA0F82"/>
    <w:rPr>
      <w:rFonts w:eastAsiaTheme="minorEastAsia" w:cs="Arial"/>
      <w:sz w:val="20"/>
      <w:szCs w:val="20"/>
    </w:rPr>
  </w:style>
  <w:style w:type="character" w:customStyle="1" w:styleId="HTMLAddressChar">
    <w:name w:val="HTML Address Char"/>
    <w:basedOn w:val="DefaultParagraphFont"/>
    <w:link w:val="HTMLAddress"/>
    <w:uiPriority w:val="99"/>
    <w:rsid w:val="00CA0F82"/>
    <w:rPr>
      <w:rFonts w:eastAsiaTheme="minorEastAsia" w:cs="Arial"/>
      <w:i/>
      <w:iCs/>
    </w:rPr>
  </w:style>
  <w:style w:type="character" w:customStyle="1" w:styleId="HTMLPreformattedChar">
    <w:name w:val="HTML Preformatted Char"/>
    <w:basedOn w:val="DefaultParagraphFont"/>
    <w:link w:val="HTMLPreformatted"/>
    <w:uiPriority w:val="99"/>
    <w:rsid w:val="00CA0F82"/>
    <w:rPr>
      <w:rFonts w:ascii="Consolas" w:eastAsiaTheme="minorEastAsia" w:hAnsi="Consolas" w:cs="Consolas"/>
      <w:sz w:val="20"/>
      <w:szCs w:val="20"/>
    </w:rPr>
  </w:style>
  <w:style w:type="paragraph" w:styleId="IntenseQuote">
    <w:name w:val="Intense Quote"/>
    <w:basedOn w:val="Normal"/>
    <w:next w:val="Normal"/>
    <w:link w:val="IntenseQuoteChar"/>
    <w:uiPriority w:val="99"/>
    <w:semiHidden/>
    <w:qFormat/>
    <w:rsid w:val="00CA0F8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0F82"/>
    <w:rPr>
      <w:rFonts w:eastAsiaTheme="minorEastAsia" w:cs="Arial"/>
      <w:b/>
      <w:bCs/>
      <w:i/>
      <w:iCs/>
      <w:color w:val="4F81BD" w:themeColor="accent1"/>
    </w:rPr>
  </w:style>
  <w:style w:type="table" w:styleId="LightGrid">
    <w:name w:val="Light Grid"/>
    <w:basedOn w:val="TableNormal"/>
    <w:uiPriority w:val="99"/>
    <w:semiHidden/>
    <w:rsid w:val="00CA0F82"/>
    <w:rPr>
      <w:rFonts w:eastAsiaTheme="minorEastAsia"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CA0F82"/>
    <w:rPr>
      <w:rFonts w:eastAsiaTheme="minorEastAsia"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99"/>
    <w:semiHidden/>
    <w:rsid w:val="00CA0F82"/>
    <w:rPr>
      <w:rFonts w:eastAsiaTheme="minorEastAsia" w:cstheme="min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99"/>
    <w:semiHidden/>
    <w:rsid w:val="00CA0F82"/>
    <w:rPr>
      <w:rFonts w:eastAsiaTheme="minorEastAsia" w:cstheme="min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99"/>
    <w:semiHidden/>
    <w:rsid w:val="00CA0F82"/>
    <w:rPr>
      <w:rFonts w:eastAsiaTheme="minorEastAsia" w:cstheme="min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99"/>
    <w:semiHidden/>
    <w:rsid w:val="00CA0F82"/>
    <w:rPr>
      <w:rFonts w:eastAsiaTheme="minorEastAsia" w:cstheme="min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99"/>
    <w:semiHidden/>
    <w:rsid w:val="00CA0F82"/>
    <w:rPr>
      <w:rFonts w:eastAsiaTheme="minorEastAsia" w:cstheme="min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rsid w:val="00CA0F82"/>
    <w:rPr>
      <w:rFonts w:eastAsiaTheme="minorEastAsia"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CA0F82"/>
    <w:rPr>
      <w:rFonts w:eastAsiaTheme="minorEastAsia"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99"/>
    <w:semiHidden/>
    <w:rsid w:val="00CA0F82"/>
    <w:rPr>
      <w:rFonts w:eastAsiaTheme="minorEastAsia" w:cstheme="min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99"/>
    <w:semiHidden/>
    <w:rsid w:val="00CA0F82"/>
    <w:rPr>
      <w:rFonts w:eastAsiaTheme="minorEastAsia" w:cstheme="min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99"/>
    <w:semiHidden/>
    <w:rsid w:val="00CA0F82"/>
    <w:rPr>
      <w:rFonts w:eastAsiaTheme="minorEastAsia" w:cstheme="min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99"/>
    <w:semiHidden/>
    <w:rsid w:val="00CA0F82"/>
    <w:rPr>
      <w:rFonts w:eastAsiaTheme="minorEastAsia" w:cstheme="min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99"/>
    <w:semiHidden/>
    <w:rsid w:val="00CA0F82"/>
    <w:rPr>
      <w:rFonts w:eastAsiaTheme="minorEastAsia" w:cstheme="min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rsid w:val="00CA0F82"/>
    <w:rPr>
      <w:rFonts w:eastAsiaTheme="minorEastAsia"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CA0F82"/>
    <w:rPr>
      <w:rFonts w:eastAsiaTheme="minorEastAsia"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99"/>
    <w:semiHidden/>
    <w:rsid w:val="00CA0F82"/>
    <w:rPr>
      <w:rFonts w:eastAsiaTheme="minorEastAsia" w:cstheme="minorBidi"/>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99"/>
    <w:semiHidden/>
    <w:rsid w:val="00CA0F82"/>
    <w:rPr>
      <w:rFonts w:eastAsiaTheme="minorEastAsia" w:cstheme="minorBidi"/>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99"/>
    <w:semiHidden/>
    <w:rsid w:val="00CA0F82"/>
    <w:rPr>
      <w:rFonts w:eastAsiaTheme="minorEastAsia" w:cstheme="minorBidi"/>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99"/>
    <w:semiHidden/>
    <w:rsid w:val="00CA0F82"/>
    <w:rPr>
      <w:rFonts w:eastAsiaTheme="minorEastAsia" w:cstheme="minorBidi"/>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99"/>
    <w:semiHidden/>
    <w:rsid w:val="00CA0F82"/>
    <w:rPr>
      <w:rFonts w:eastAsiaTheme="minorEastAsia" w:cstheme="minorBidi"/>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semiHidden/>
    <w:qFormat/>
    <w:rsid w:val="00CA0F82"/>
    <w:pPr>
      <w:ind w:left="720"/>
      <w:contextualSpacing/>
    </w:pPr>
  </w:style>
  <w:style w:type="character" w:customStyle="1" w:styleId="MacroTextChar">
    <w:name w:val="Macro Text Char"/>
    <w:basedOn w:val="DefaultParagraphFont"/>
    <w:link w:val="MacroText"/>
    <w:uiPriority w:val="99"/>
    <w:semiHidden/>
    <w:rsid w:val="00CA0F82"/>
    <w:rPr>
      <w:rFonts w:ascii="Consolas" w:eastAsiaTheme="minorEastAsia" w:hAnsi="Consolas" w:cs="Consolas"/>
      <w:sz w:val="20"/>
      <w:szCs w:val="20"/>
    </w:rPr>
  </w:style>
  <w:style w:type="table" w:styleId="MediumGrid1">
    <w:name w:val="Medium Grid 1"/>
    <w:basedOn w:val="TableNormal"/>
    <w:uiPriority w:val="99"/>
    <w:semiHidden/>
    <w:rsid w:val="00CA0F82"/>
    <w:rPr>
      <w:rFonts w:eastAsiaTheme="minorEastAsia"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CA0F82"/>
    <w:rPr>
      <w:rFonts w:eastAsiaTheme="minorEastAsia" w:cstheme="minorBid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99"/>
    <w:semiHidden/>
    <w:rsid w:val="00CA0F82"/>
    <w:rPr>
      <w:rFonts w:eastAsiaTheme="minorEastAsia" w:cstheme="minorBidi"/>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99"/>
    <w:semiHidden/>
    <w:rsid w:val="00CA0F82"/>
    <w:rPr>
      <w:rFonts w:eastAsiaTheme="minorEastAsia" w:cstheme="minorBidi"/>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99"/>
    <w:semiHidden/>
    <w:rsid w:val="00CA0F82"/>
    <w:rPr>
      <w:rFonts w:eastAsiaTheme="minorEastAsia" w:cstheme="minorBidi"/>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99"/>
    <w:semiHidden/>
    <w:rsid w:val="00CA0F82"/>
    <w:rPr>
      <w:rFonts w:eastAsiaTheme="minorEastAsia" w:cstheme="minorBidi"/>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99"/>
    <w:semiHidden/>
    <w:rsid w:val="00CA0F82"/>
    <w:rPr>
      <w:rFonts w:eastAsiaTheme="minorEastAsia" w:cstheme="minorBidi"/>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CA0F82"/>
    <w:rPr>
      <w:rFonts w:eastAsiaTheme="minorEastAsia"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rsid w:val="00CA0F82"/>
    <w:rPr>
      <w:rFonts w:eastAsiaTheme="minorEastAsia"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99"/>
    <w:semiHidden/>
    <w:rsid w:val="00CA0F82"/>
    <w:rPr>
      <w:rFonts w:eastAsiaTheme="minorEastAsia"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99"/>
    <w:semiHidden/>
    <w:rsid w:val="00CA0F82"/>
    <w:rPr>
      <w:rFonts w:eastAsiaTheme="minorEastAsia"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99"/>
    <w:semiHidden/>
    <w:rsid w:val="00CA0F82"/>
    <w:rPr>
      <w:rFonts w:eastAsiaTheme="minorEastAsia"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99"/>
    <w:semiHidden/>
    <w:rsid w:val="00CA0F82"/>
    <w:rPr>
      <w:rFonts w:eastAsiaTheme="minorEastAsia"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99"/>
    <w:semiHidden/>
    <w:rsid w:val="00CA0F82"/>
    <w:rPr>
      <w:rFonts w:eastAsiaTheme="minorEastAsia"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rsid w:val="00CA0F82"/>
    <w:rPr>
      <w:rFonts w:eastAsiaTheme="minorEastAsia" w:cstheme="min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CA0F82"/>
    <w:rPr>
      <w:rFonts w:eastAsiaTheme="minorEastAsia" w:cstheme="minorBidi"/>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99"/>
    <w:semiHidden/>
    <w:rsid w:val="00CA0F82"/>
    <w:rPr>
      <w:rFonts w:eastAsiaTheme="minorEastAsia" w:cstheme="minorBidi"/>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99"/>
    <w:semiHidden/>
    <w:rsid w:val="00CA0F82"/>
    <w:rPr>
      <w:rFonts w:eastAsiaTheme="minorEastAsia" w:cstheme="minorBidi"/>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99"/>
    <w:semiHidden/>
    <w:rsid w:val="00CA0F82"/>
    <w:rPr>
      <w:rFonts w:eastAsiaTheme="minorEastAsia" w:cstheme="minorBidi"/>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99"/>
    <w:semiHidden/>
    <w:rsid w:val="00CA0F82"/>
    <w:rPr>
      <w:rFonts w:eastAsiaTheme="minorEastAsia" w:cstheme="minorBidi"/>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99"/>
    <w:semiHidden/>
    <w:rsid w:val="00CA0F82"/>
    <w:rPr>
      <w:rFonts w:eastAsiaTheme="minorEastAsia" w:cstheme="minorBidi"/>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CA0F8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CA0F82"/>
    <w:rPr>
      <w:rFonts w:eastAsiaTheme="minorEastAsia"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CA0F82"/>
    <w:rPr>
      <w:rFonts w:eastAsiaTheme="minorEastAsia" w:cstheme="minorBid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CA0F82"/>
    <w:rPr>
      <w:rFonts w:eastAsiaTheme="minorEastAsia" w:cstheme="minorBidi"/>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CA0F82"/>
    <w:rPr>
      <w:rFonts w:eastAsiaTheme="minorEastAsia" w:cstheme="minorBidi"/>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CA0F82"/>
    <w:rPr>
      <w:rFonts w:eastAsiaTheme="minorEastAsia" w:cstheme="minorBidi"/>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CA0F82"/>
    <w:rPr>
      <w:rFonts w:eastAsiaTheme="minorEastAsia" w:cstheme="minorBidi"/>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CA0F82"/>
    <w:rPr>
      <w:rFonts w:eastAsiaTheme="minorEastAsia" w:cstheme="minorBidi"/>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CA0F82"/>
    <w:rPr>
      <w:rFonts w:eastAsiaTheme="minorEastAsia"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CA0F82"/>
    <w:rPr>
      <w:rFonts w:eastAsiaTheme="minorEastAsia"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CA0F82"/>
    <w:rPr>
      <w:rFonts w:eastAsiaTheme="minorEastAsia"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CA0F82"/>
    <w:rPr>
      <w:rFonts w:eastAsiaTheme="minorEastAsia"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CA0F82"/>
    <w:rPr>
      <w:rFonts w:eastAsiaTheme="minorEastAsia"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CA0F82"/>
    <w:rPr>
      <w:rFonts w:eastAsiaTheme="minorEastAsia"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CA0F82"/>
    <w:rPr>
      <w:rFonts w:eastAsiaTheme="minorEastAsia"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CA0F82"/>
    <w:rPr>
      <w:rFonts w:asciiTheme="majorHAnsi" w:eastAsiaTheme="majorEastAsia" w:hAnsiTheme="majorHAnsi" w:cstheme="majorBidi"/>
      <w:shd w:val="pct20" w:color="auto" w:fill="auto"/>
    </w:rPr>
  </w:style>
  <w:style w:type="paragraph" w:styleId="NoSpacing">
    <w:name w:val="No Spacing"/>
    <w:uiPriority w:val="99"/>
    <w:semiHidden/>
    <w:qFormat/>
    <w:rsid w:val="00CA0F82"/>
    <w:rPr>
      <w:rFonts w:eastAsiaTheme="minorEastAsia" w:cstheme="minorBidi"/>
    </w:rPr>
  </w:style>
  <w:style w:type="character" w:customStyle="1" w:styleId="NoteHeadingChar">
    <w:name w:val="Note Heading Char"/>
    <w:basedOn w:val="DefaultParagraphFont"/>
    <w:link w:val="NoteHeading"/>
    <w:uiPriority w:val="99"/>
    <w:rsid w:val="00CA0F82"/>
    <w:rPr>
      <w:rFonts w:eastAsiaTheme="minorEastAsia" w:cs="Arial"/>
    </w:rPr>
  </w:style>
  <w:style w:type="character" w:customStyle="1" w:styleId="PlainTextChar">
    <w:name w:val="Plain Text Char"/>
    <w:basedOn w:val="DefaultParagraphFont"/>
    <w:link w:val="PlainText"/>
    <w:uiPriority w:val="99"/>
    <w:rsid w:val="00CA0F82"/>
    <w:rPr>
      <w:rFonts w:ascii="Consolas" w:eastAsiaTheme="minorEastAsia" w:hAnsi="Consolas" w:cs="Consolas"/>
      <w:sz w:val="21"/>
      <w:szCs w:val="21"/>
    </w:rPr>
  </w:style>
  <w:style w:type="paragraph" w:styleId="Quote">
    <w:name w:val="Quote"/>
    <w:basedOn w:val="Normal"/>
    <w:next w:val="Normal"/>
    <w:link w:val="QuoteChar"/>
    <w:uiPriority w:val="99"/>
    <w:semiHidden/>
    <w:qFormat/>
    <w:rsid w:val="00CA0F82"/>
    <w:rPr>
      <w:i/>
      <w:iCs/>
      <w:color w:val="000000" w:themeColor="text1"/>
    </w:rPr>
  </w:style>
  <w:style w:type="character" w:customStyle="1" w:styleId="QuoteChar">
    <w:name w:val="Quote Char"/>
    <w:basedOn w:val="DefaultParagraphFont"/>
    <w:link w:val="Quote"/>
    <w:uiPriority w:val="29"/>
    <w:rsid w:val="00CA0F82"/>
    <w:rPr>
      <w:rFonts w:eastAsiaTheme="minorEastAsia" w:cs="Arial"/>
      <w:i/>
      <w:iCs/>
      <w:color w:val="000000" w:themeColor="text1"/>
    </w:rPr>
  </w:style>
  <w:style w:type="character" w:customStyle="1" w:styleId="SalutationChar">
    <w:name w:val="Salutation Char"/>
    <w:basedOn w:val="DefaultParagraphFont"/>
    <w:link w:val="Salutation"/>
    <w:uiPriority w:val="99"/>
    <w:rsid w:val="00CA0F82"/>
    <w:rPr>
      <w:rFonts w:eastAsiaTheme="minorEastAsia" w:cs="Arial"/>
    </w:rPr>
  </w:style>
  <w:style w:type="character" w:customStyle="1" w:styleId="SignatureChar">
    <w:name w:val="Signature Char"/>
    <w:basedOn w:val="DefaultParagraphFont"/>
    <w:link w:val="Signature"/>
    <w:uiPriority w:val="99"/>
    <w:rsid w:val="00CA0F82"/>
    <w:rPr>
      <w:rFonts w:eastAsiaTheme="minorEastAsia" w:cs="Arial"/>
    </w:rPr>
  </w:style>
  <w:style w:type="character" w:customStyle="1" w:styleId="SubtitleChar">
    <w:name w:val="Subtitle Char"/>
    <w:basedOn w:val="DefaultParagraphFont"/>
    <w:link w:val="Subtitle"/>
    <w:uiPriority w:val="11"/>
    <w:rsid w:val="00CA0F82"/>
    <w:rPr>
      <w:rFonts w:asciiTheme="majorHAnsi" w:eastAsiaTheme="majorEastAsia" w:hAnsiTheme="majorHAnsi" w:cstheme="majorBidi"/>
      <w:i/>
      <w:iCs/>
      <w:color w:val="4F81BD" w:themeColor="accent1"/>
      <w:spacing w:val="15"/>
    </w:rPr>
  </w:style>
  <w:style w:type="table" w:styleId="Table3Deffects1">
    <w:name w:val="Table 3D effects 1"/>
    <w:basedOn w:val="TableNormal"/>
    <w:uiPriority w:val="99"/>
    <w:semiHidden/>
    <w:rsid w:val="00CA0F82"/>
    <w:rPr>
      <w:rFonts w:eastAsiaTheme="minorEastAsia" w:cstheme="minorBid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CA0F82"/>
    <w:rPr>
      <w:rFonts w:eastAsiaTheme="minorEastAsia" w:cstheme="minorBid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CA0F82"/>
    <w:rPr>
      <w:rFonts w:eastAsiaTheme="minorEastAsia" w:cstheme="minorBid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CA0F82"/>
    <w:rPr>
      <w:rFonts w:eastAsiaTheme="minorEastAsia" w:cstheme="minorBid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CA0F82"/>
    <w:rPr>
      <w:rFonts w:eastAsiaTheme="minorEastAsia" w:cstheme="minorBid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CA0F82"/>
    <w:rPr>
      <w:rFonts w:eastAsiaTheme="minorEastAsia" w:cstheme="minorBid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CA0F82"/>
    <w:rPr>
      <w:rFonts w:eastAsiaTheme="minorEastAsia" w:cstheme="minorBid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CA0F82"/>
    <w:rPr>
      <w:rFonts w:eastAsiaTheme="minorEastAsia" w:cstheme="minorBid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CA0F82"/>
    <w:rPr>
      <w:rFonts w:eastAsiaTheme="minorEastAsia" w:cstheme="minorBid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CA0F82"/>
    <w:rPr>
      <w:rFonts w:eastAsiaTheme="minorEastAsia" w:cstheme="minorBid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CA0F82"/>
    <w:rPr>
      <w:rFonts w:eastAsiaTheme="minorEastAsia" w:cstheme="minorBid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CA0F82"/>
    <w:rPr>
      <w:rFonts w:eastAsiaTheme="minorEastAsia" w:cstheme="minorBid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CA0F82"/>
    <w:rPr>
      <w:rFonts w:eastAsiaTheme="minorEastAsia" w:cstheme="minorBid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CA0F82"/>
    <w:rPr>
      <w:rFonts w:eastAsiaTheme="minorEastAsia" w:cstheme="minorBid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CA0F82"/>
    <w:rPr>
      <w:rFonts w:eastAsiaTheme="minorEastAsia" w:cstheme="minorBid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CA0F82"/>
    <w:rPr>
      <w:rFonts w:eastAsiaTheme="minorEastAsia" w:cstheme="minorBid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CA0F82"/>
    <w:rPr>
      <w:rFonts w:eastAsiaTheme="minorEastAsia" w:cstheme="minorBid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CA0F82"/>
    <w:rPr>
      <w:rFonts w:eastAsiaTheme="minorEastAsia" w:cstheme="minorBid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CA0F82"/>
    <w:rPr>
      <w:rFonts w:eastAsiaTheme="minorEastAsia" w:cstheme="minorBid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CA0F82"/>
    <w:rPr>
      <w:rFonts w:eastAsiaTheme="minorEastAsia" w:cstheme="minorBid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CA0F82"/>
    <w:rPr>
      <w:rFonts w:eastAsiaTheme="minorEastAsia" w:cstheme="minorBid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CA0F82"/>
    <w:rPr>
      <w:rFonts w:eastAsiaTheme="minorEastAsia" w:cstheme="minorBid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CA0F82"/>
    <w:rPr>
      <w:rFonts w:eastAsiaTheme="minorEastAsia" w:cstheme="minorBid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CA0F82"/>
    <w:rPr>
      <w:rFonts w:eastAsiaTheme="minorEastAsia" w:cstheme="minorBid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CA0F82"/>
    <w:rPr>
      <w:rFonts w:eastAsiaTheme="minorEastAsia" w:cstheme="minorBid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CA0F82"/>
    <w:rPr>
      <w:rFonts w:eastAsiaTheme="minorEastAsia" w:cstheme="minorBidi"/>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CA0F82"/>
    <w:rPr>
      <w:rFonts w:eastAsiaTheme="minorEastAsia" w:cstheme="minorBidi"/>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CA0F82"/>
    <w:rPr>
      <w:rFonts w:eastAsiaTheme="minorEastAsia" w:cstheme="minorBid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CA0F82"/>
    <w:rPr>
      <w:rFonts w:eastAsiaTheme="minorEastAsia" w:cstheme="minorBid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CA0F82"/>
    <w:rPr>
      <w:rFonts w:eastAsiaTheme="minorEastAsia" w:cstheme="minorBid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CA0F82"/>
    <w:rPr>
      <w:rFonts w:eastAsiaTheme="minorEastAsia" w:cstheme="minorBidi"/>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CA0F82"/>
    <w:rPr>
      <w:rFonts w:eastAsiaTheme="minorEastAsia" w:cstheme="minorBidi"/>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CA0F82"/>
    <w:rPr>
      <w:rFonts w:eastAsiaTheme="minorEastAsia" w:cstheme="minorBidi"/>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CA0F82"/>
    <w:rPr>
      <w:rFonts w:eastAsiaTheme="minorEastAsia" w:cstheme="minorBid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CA0F82"/>
    <w:rPr>
      <w:rFonts w:eastAsiaTheme="minorEastAsia" w:cstheme="minorBid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CA0F82"/>
    <w:rPr>
      <w:rFonts w:eastAsiaTheme="minorEastAsia" w:cstheme="minorBid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CA0F82"/>
    <w:rPr>
      <w:rFonts w:eastAsiaTheme="minorEastAsia" w:cstheme="minorBid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CA0F82"/>
    <w:rPr>
      <w:rFonts w:eastAsiaTheme="minorEastAsia" w:cstheme="minorBid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CA0F82"/>
    <w:rPr>
      <w:rFonts w:eastAsiaTheme="minorEastAsia" w:cstheme="minorBid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CA0F82"/>
    <w:rPr>
      <w:rFonts w:eastAsiaTheme="minorEastAsia"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CA0F82"/>
    <w:rPr>
      <w:rFonts w:eastAsiaTheme="minorEastAsia" w:cstheme="minorBid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CA0F82"/>
    <w:rPr>
      <w:rFonts w:eastAsiaTheme="minorEastAsia" w:cstheme="minorBid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CA0F82"/>
    <w:rPr>
      <w:rFonts w:eastAsiaTheme="minorEastAsia" w:cstheme="minorBid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CA0F8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99"/>
    <w:semiHidden/>
    <w:qFormat/>
    <w:rsid w:val="00CA0F82"/>
    <w:pPr>
      <w:numPr>
        <w:numId w:val="0"/>
      </w:numPr>
      <w:outlineLvl w:val="9"/>
    </w:pPr>
  </w:style>
  <w:style w:type="paragraph" w:styleId="Revision">
    <w:name w:val="Revision"/>
    <w:hidden/>
    <w:uiPriority w:val="99"/>
    <w:semiHidden/>
    <w:rsid w:val="00476316"/>
    <w:rPr>
      <w:rFonts w:eastAsiaTheme="minorEastAsia" w:cs="Arial"/>
    </w:rPr>
  </w:style>
  <w:style w:type="table" w:styleId="GridTable1Light">
    <w:name w:val="Grid Table 1 Light"/>
    <w:basedOn w:val="TableNormal"/>
    <w:uiPriority w:val="99"/>
    <w:semiHidden/>
    <w:rsid w:val="009F5AB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semiHidden/>
    <w:rsid w:val="009F5AB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semiHidden/>
    <w:rsid w:val="009F5AB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semiHidden/>
    <w:rsid w:val="009F5AB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semiHidden/>
    <w:rsid w:val="009F5AB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semiHidden/>
    <w:rsid w:val="009F5AB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semiHidden/>
    <w:rsid w:val="009F5AB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semiHidden/>
    <w:rsid w:val="009F5AB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semiHidden/>
    <w:rsid w:val="009F5AB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99"/>
    <w:semiHidden/>
    <w:rsid w:val="009F5AB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99"/>
    <w:semiHidden/>
    <w:rsid w:val="009F5AB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99"/>
    <w:semiHidden/>
    <w:rsid w:val="009F5AB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99"/>
    <w:semiHidden/>
    <w:rsid w:val="009F5AB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99"/>
    <w:semiHidden/>
    <w:rsid w:val="009F5AB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99"/>
    <w:semiHidden/>
    <w:rsid w:val="009F5A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semiHidden/>
    <w:rsid w:val="009F5AB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99"/>
    <w:semiHidden/>
    <w:rsid w:val="009F5AB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99"/>
    <w:semiHidden/>
    <w:rsid w:val="009F5AB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99"/>
    <w:semiHidden/>
    <w:rsid w:val="009F5AB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99"/>
    <w:semiHidden/>
    <w:rsid w:val="009F5AB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99"/>
    <w:semiHidden/>
    <w:rsid w:val="009F5AB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99"/>
    <w:semiHidden/>
    <w:rsid w:val="009F5A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semiHidden/>
    <w:rsid w:val="009F5AB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99"/>
    <w:semiHidden/>
    <w:rsid w:val="009F5AB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99"/>
    <w:semiHidden/>
    <w:rsid w:val="009F5AB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99"/>
    <w:semiHidden/>
    <w:rsid w:val="009F5AB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99"/>
    <w:semiHidden/>
    <w:rsid w:val="009F5AB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99"/>
    <w:semiHidden/>
    <w:rsid w:val="009F5AB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99"/>
    <w:semiHidden/>
    <w:rsid w:val="009F5A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semiHidden/>
    <w:rsid w:val="009F5A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99"/>
    <w:semiHidden/>
    <w:rsid w:val="009F5A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99"/>
    <w:semiHidden/>
    <w:rsid w:val="009F5A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99"/>
    <w:semiHidden/>
    <w:rsid w:val="009F5A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99"/>
    <w:semiHidden/>
    <w:rsid w:val="009F5A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99"/>
    <w:semiHidden/>
    <w:rsid w:val="009F5A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99"/>
    <w:semiHidden/>
    <w:rsid w:val="009F5AB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9"/>
    <w:semiHidden/>
    <w:rsid w:val="009F5AB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99"/>
    <w:semiHidden/>
    <w:rsid w:val="009F5AB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99"/>
    <w:semiHidden/>
    <w:rsid w:val="009F5AB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99"/>
    <w:semiHidden/>
    <w:rsid w:val="009F5AB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99"/>
    <w:semiHidden/>
    <w:rsid w:val="009F5AB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99"/>
    <w:semiHidden/>
    <w:rsid w:val="009F5AB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99"/>
    <w:semiHidden/>
    <w:rsid w:val="009F5AB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9"/>
    <w:semiHidden/>
    <w:rsid w:val="009F5AB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99"/>
    <w:semiHidden/>
    <w:rsid w:val="009F5AB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99"/>
    <w:semiHidden/>
    <w:rsid w:val="009F5AB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99"/>
    <w:semiHidden/>
    <w:rsid w:val="009F5AB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99"/>
    <w:semiHidden/>
    <w:rsid w:val="009F5AB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99"/>
    <w:semiHidden/>
    <w:rsid w:val="009F5AB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rsid w:val="009F5AB5"/>
    <w:rPr>
      <w:color w:val="2B579A"/>
      <w:shd w:val="clear" w:color="auto" w:fill="E1DFDD"/>
    </w:rPr>
  </w:style>
  <w:style w:type="table" w:styleId="ListTable1Light">
    <w:name w:val="List Table 1 Light"/>
    <w:basedOn w:val="TableNormal"/>
    <w:uiPriority w:val="99"/>
    <w:semiHidden/>
    <w:rsid w:val="009F5A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semiHidden/>
    <w:rsid w:val="009F5AB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99"/>
    <w:semiHidden/>
    <w:rsid w:val="009F5AB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99"/>
    <w:semiHidden/>
    <w:rsid w:val="009F5AB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99"/>
    <w:semiHidden/>
    <w:rsid w:val="009F5AB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99"/>
    <w:semiHidden/>
    <w:rsid w:val="009F5AB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99"/>
    <w:semiHidden/>
    <w:rsid w:val="009F5AB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99"/>
    <w:semiHidden/>
    <w:rsid w:val="009F5A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semiHidden/>
    <w:rsid w:val="009F5AB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99"/>
    <w:semiHidden/>
    <w:rsid w:val="009F5AB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99"/>
    <w:semiHidden/>
    <w:rsid w:val="009F5AB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99"/>
    <w:semiHidden/>
    <w:rsid w:val="009F5AB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99"/>
    <w:semiHidden/>
    <w:rsid w:val="009F5AB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99"/>
    <w:semiHidden/>
    <w:rsid w:val="009F5AB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99"/>
    <w:semiHidden/>
    <w:rsid w:val="009F5AB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semiHidden/>
    <w:rsid w:val="009F5AB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99"/>
    <w:semiHidden/>
    <w:rsid w:val="009F5AB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99"/>
    <w:semiHidden/>
    <w:rsid w:val="009F5AB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99"/>
    <w:semiHidden/>
    <w:rsid w:val="009F5AB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99"/>
    <w:semiHidden/>
    <w:rsid w:val="009F5AB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99"/>
    <w:semiHidden/>
    <w:rsid w:val="009F5AB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99"/>
    <w:semiHidden/>
    <w:rsid w:val="009F5A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semiHidden/>
    <w:rsid w:val="009F5AB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99"/>
    <w:semiHidden/>
    <w:rsid w:val="009F5AB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99"/>
    <w:semiHidden/>
    <w:rsid w:val="009F5AB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99"/>
    <w:semiHidden/>
    <w:rsid w:val="009F5AB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99"/>
    <w:semiHidden/>
    <w:rsid w:val="009F5AB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99"/>
    <w:semiHidden/>
    <w:rsid w:val="009F5AB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99"/>
    <w:semiHidden/>
    <w:rsid w:val="009F5AB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semiHidden/>
    <w:rsid w:val="009F5AB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semiHidden/>
    <w:rsid w:val="009F5AB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semiHidden/>
    <w:rsid w:val="009F5AB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semiHidden/>
    <w:rsid w:val="009F5AB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semiHidden/>
    <w:rsid w:val="009F5AB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semiHidden/>
    <w:rsid w:val="009F5AB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semiHidden/>
    <w:rsid w:val="009F5AB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9"/>
    <w:semiHidden/>
    <w:rsid w:val="009F5AB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99"/>
    <w:semiHidden/>
    <w:rsid w:val="009F5AB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99"/>
    <w:semiHidden/>
    <w:rsid w:val="009F5AB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99"/>
    <w:semiHidden/>
    <w:rsid w:val="009F5AB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99"/>
    <w:semiHidden/>
    <w:rsid w:val="009F5AB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99"/>
    <w:semiHidden/>
    <w:rsid w:val="009F5AB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99"/>
    <w:semiHidden/>
    <w:rsid w:val="009F5AB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semiHidden/>
    <w:rsid w:val="009F5AB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semiHidden/>
    <w:rsid w:val="009F5AB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semiHidden/>
    <w:rsid w:val="009F5AB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semiHidden/>
    <w:rsid w:val="009F5AB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semiHidden/>
    <w:rsid w:val="009F5AB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semiHidden/>
    <w:rsid w:val="009F5AB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rsid w:val="009F5AB5"/>
    <w:rPr>
      <w:color w:val="2B579A"/>
      <w:shd w:val="clear" w:color="auto" w:fill="E1DFDD"/>
    </w:rPr>
  </w:style>
  <w:style w:type="table" w:styleId="PlainTable1">
    <w:name w:val="Plain Table 1"/>
    <w:basedOn w:val="TableNormal"/>
    <w:uiPriority w:val="99"/>
    <w:semiHidden/>
    <w:rsid w:val="009F5AB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semiHidden/>
    <w:rsid w:val="009F5A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semiHidden/>
    <w:rsid w:val="009F5AB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semiHidden/>
    <w:rsid w:val="009F5AB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semiHidden/>
    <w:rsid w:val="009F5AB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rsid w:val="009F5AB5"/>
    <w:rPr>
      <w:u w:val="dotted"/>
    </w:rPr>
  </w:style>
  <w:style w:type="character" w:styleId="SmartLink">
    <w:name w:val="Smart Link"/>
    <w:basedOn w:val="DefaultParagraphFont"/>
    <w:uiPriority w:val="99"/>
    <w:semiHidden/>
    <w:rsid w:val="009F5AB5"/>
    <w:rPr>
      <w:color w:val="0000FF"/>
      <w:u w:val="single"/>
      <w:shd w:val="clear" w:color="auto" w:fill="F3F2F1"/>
    </w:rPr>
  </w:style>
  <w:style w:type="table" w:styleId="TableGridLight">
    <w:name w:val="Grid Table Light"/>
    <w:basedOn w:val="TableNormal"/>
    <w:uiPriority w:val="99"/>
    <w:semiHidden/>
    <w:rsid w:val="009F5A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rsid w:val="009F5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94760">
      <w:bodyDiv w:val="1"/>
      <w:marLeft w:val="0"/>
      <w:marRight w:val="0"/>
      <w:marTop w:val="0"/>
      <w:marBottom w:val="0"/>
      <w:divBdr>
        <w:top w:val="none" w:sz="0" w:space="0" w:color="auto"/>
        <w:left w:val="none" w:sz="0" w:space="0" w:color="auto"/>
        <w:bottom w:val="none" w:sz="0" w:space="0" w:color="auto"/>
        <w:right w:val="none" w:sz="0" w:space="0" w:color="auto"/>
      </w:divBdr>
    </w:div>
    <w:div w:id="997072134">
      <w:bodyDiv w:val="1"/>
      <w:marLeft w:val="0"/>
      <w:marRight w:val="0"/>
      <w:marTop w:val="0"/>
      <w:marBottom w:val="0"/>
      <w:divBdr>
        <w:top w:val="none" w:sz="0" w:space="0" w:color="auto"/>
        <w:left w:val="none" w:sz="0" w:space="0" w:color="auto"/>
        <w:bottom w:val="none" w:sz="0" w:space="0" w:color="auto"/>
        <w:right w:val="none" w:sz="0" w:space="0" w:color="auto"/>
      </w:divBdr>
    </w:div>
    <w:div w:id="206008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TVA\Templates\TVA%20Procedures\Technical%20Procedur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48ED593D12642AD2CFE3F2B76EAD2" ma:contentTypeVersion="6" ma:contentTypeDescription="Create a new document." ma:contentTypeScope="" ma:versionID="d31cf2af2ca1c5d47c9e22e85b952580">
  <xsd:schema xmlns:xsd="http://www.w3.org/2001/XMLSchema" xmlns:xs="http://www.w3.org/2001/XMLSchema" xmlns:p="http://schemas.microsoft.com/office/2006/metadata/properties" xmlns:ns2="54a25856-6c3e-40fa-a002-24a23ca00cdd" xmlns:ns3="ced8851b-e0ce-4b2d-adc4-5067211b1fa0" targetNamespace="http://schemas.microsoft.com/office/2006/metadata/properties" ma:root="true" ma:fieldsID="2356ab5d07024f9bf933012854d84a16" ns2:_="" ns3:_="">
    <xsd:import namespace="54a25856-6c3e-40fa-a002-24a23ca00cdd"/>
    <xsd:import namespace="ced8851b-e0ce-4b2d-adc4-5067211b1fa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25856-6c3e-40fa-a002-24a23ca00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d8851b-e0ce-4b2d-adc4-5067211b1fa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58823B-2BA6-4098-A804-84E5F44CCC68}"/>
</file>

<file path=customXml/itemProps2.xml><?xml version="1.0" encoding="utf-8"?>
<ds:datastoreItem xmlns:ds="http://schemas.openxmlformats.org/officeDocument/2006/customXml" ds:itemID="{8507A6A6-6F94-4BF5-B98A-143A2AF040E4}"/>
</file>

<file path=docProps/app.xml><?xml version="1.0" encoding="utf-8"?>
<Properties xmlns="http://schemas.openxmlformats.org/officeDocument/2006/extended-properties" xmlns:vt="http://schemas.openxmlformats.org/officeDocument/2006/docPropsVTypes">
  <Template>Technical Procedure</Template>
  <TotalTime>1</TotalTime>
  <Pages>32</Pages>
  <Words>4621</Words>
  <Characters>30383</Characters>
  <Application>Microsoft Office Word</Application>
  <DocSecurity>4</DocSecurity>
  <Lines>3797</Lines>
  <Paragraphs>1591</Paragraphs>
  <ScaleCrop>false</ScaleCrop>
  <HeadingPairs>
    <vt:vector size="2" baseType="variant">
      <vt:variant>
        <vt:lpstr>Title</vt:lpstr>
      </vt:variant>
      <vt:variant>
        <vt:i4>1</vt:i4>
      </vt:variant>
    </vt:vector>
  </HeadingPairs>
  <TitlesOfParts>
    <vt:vector size="1" baseType="lpstr">
      <vt:lpstr>2-SR-3.8.6.2(2) TN 013</vt:lpstr>
    </vt:vector>
  </TitlesOfParts>
  <Company>Coan and Company, Inc.</Company>
  <LinksUpToDate>false</LinksUpToDate>
  <CharactersWithSpaces>33413</CharactersWithSpaces>
  <SharedDoc>false</SharedDoc>
  <HLinks>
    <vt:vector size="180" baseType="variant">
      <vt:variant>
        <vt:i4>1310780</vt:i4>
      </vt:variant>
      <vt:variant>
        <vt:i4>227</vt:i4>
      </vt:variant>
      <vt:variant>
        <vt:i4>0</vt:i4>
      </vt:variant>
      <vt:variant>
        <vt:i4>5</vt:i4>
      </vt:variant>
      <vt:variant>
        <vt:lpwstr/>
      </vt:variant>
      <vt:variant>
        <vt:lpwstr>_Toc238104656</vt:lpwstr>
      </vt:variant>
      <vt:variant>
        <vt:i4>1310780</vt:i4>
      </vt:variant>
      <vt:variant>
        <vt:i4>221</vt:i4>
      </vt:variant>
      <vt:variant>
        <vt:i4>0</vt:i4>
      </vt:variant>
      <vt:variant>
        <vt:i4>5</vt:i4>
      </vt:variant>
      <vt:variant>
        <vt:lpwstr/>
      </vt:variant>
      <vt:variant>
        <vt:lpwstr>_Toc238104655</vt:lpwstr>
      </vt:variant>
      <vt:variant>
        <vt:i4>1310780</vt:i4>
      </vt:variant>
      <vt:variant>
        <vt:i4>215</vt:i4>
      </vt:variant>
      <vt:variant>
        <vt:i4>0</vt:i4>
      </vt:variant>
      <vt:variant>
        <vt:i4>5</vt:i4>
      </vt:variant>
      <vt:variant>
        <vt:lpwstr/>
      </vt:variant>
      <vt:variant>
        <vt:lpwstr>_Toc238104654</vt:lpwstr>
      </vt:variant>
      <vt:variant>
        <vt:i4>1310780</vt:i4>
      </vt:variant>
      <vt:variant>
        <vt:i4>209</vt:i4>
      </vt:variant>
      <vt:variant>
        <vt:i4>0</vt:i4>
      </vt:variant>
      <vt:variant>
        <vt:i4>5</vt:i4>
      </vt:variant>
      <vt:variant>
        <vt:lpwstr/>
      </vt:variant>
      <vt:variant>
        <vt:lpwstr>_Toc238104653</vt:lpwstr>
      </vt:variant>
      <vt:variant>
        <vt:i4>1310780</vt:i4>
      </vt:variant>
      <vt:variant>
        <vt:i4>203</vt:i4>
      </vt:variant>
      <vt:variant>
        <vt:i4>0</vt:i4>
      </vt:variant>
      <vt:variant>
        <vt:i4>5</vt:i4>
      </vt:variant>
      <vt:variant>
        <vt:lpwstr/>
      </vt:variant>
      <vt:variant>
        <vt:lpwstr>_Toc238104652</vt:lpwstr>
      </vt:variant>
      <vt:variant>
        <vt:i4>1310780</vt:i4>
      </vt:variant>
      <vt:variant>
        <vt:i4>197</vt:i4>
      </vt:variant>
      <vt:variant>
        <vt:i4>0</vt:i4>
      </vt:variant>
      <vt:variant>
        <vt:i4>5</vt:i4>
      </vt:variant>
      <vt:variant>
        <vt:lpwstr/>
      </vt:variant>
      <vt:variant>
        <vt:lpwstr>_Toc238104651</vt:lpwstr>
      </vt:variant>
      <vt:variant>
        <vt:i4>1310780</vt:i4>
      </vt:variant>
      <vt:variant>
        <vt:i4>191</vt:i4>
      </vt:variant>
      <vt:variant>
        <vt:i4>0</vt:i4>
      </vt:variant>
      <vt:variant>
        <vt:i4>5</vt:i4>
      </vt:variant>
      <vt:variant>
        <vt:lpwstr/>
      </vt:variant>
      <vt:variant>
        <vt:lpwstr>_Toc238104650</vt:lpwstr>
      </vt:variant>
      <vt:variant>
        <vt:i4>1376316</vt:i4>
      </vt:variant>
      <vt:variant>
        <vt:i4>185</vt:i4>
      </vt:variant>
      <vt:variant>
        <vt:i4>0</vt:i4>
      </vt:variant>
      <vt:variant>
        <vt:i4>5</vt:i4>
      </vt:variant>
      <vt:variant>
        <vt:lpwstr/>
      </vt:variant>
      <vt:variant>
        <vt:lpwstr>_Toc238104649</vt:lpwstr>
      </vt:variant>
      <vt:variant>
        <vt:i4>1376316</vt:i4>
      </vt:variant>
      <vt:variant>
        <vt:i4>179</vt:i4>
      </vt:variant>
      <vt:variant>
        <vt:i4>0</vt:i4>
      </vt:variant>
      <vt:variant>
        <vt:i4>5</vt:i4>
      </vt:variant>
      <vt:variant>
        <vt:lpwstr/>
      </vt:variant>
      <vt:variant>
        <vt:lpwstr>_Toc238104648</vt:lpwstr>
      </vt:variant>
      <vt:variant>
        <vt:i4>1376316</vt:i4>
      </vt:variant>
      <vt:variant>
        <vt:i4>173</vt:i4>
      </vt:variant>
      <vt:variant>
        <vt:i4>0</vt:i4>
      </vt:variant>
      <vt:variant>
        <vt:i4>5</vt:i4>
      </vt:variant>
      <vt:variant>
        <vt:lpwstr/>
      </vt:variant>
      <vt:variant>
        <vt:lpwstr>_Toc238104647</vt:lpwstr>
      </vt:variant>
      <vt:variant>
        <vt:i4>1376316</vt:i4>
      </vt:variant>
      <vt:variant>
        <vt:i4>167</vt:i4>
      </vt:variant>
      <vt:variant>
        <vt:i4>0</vt:i4>
      </vt:variant>
      <vt:variant>
        <vt:i4>5</vt:i4>
      </vt:variant>
      <vt:variant>
        <vt:lpwstr/>
      </vt:variant>
      <vt:variant>
        <vt:lpwstr>_Toc238104646</vt:lpwstr>
      </vt:variant>
      <vt:variant>
        <vt:i4>1376316</vt:i4>
      </vt:variant>
      <vt:variant>
        <vt:i4>161</vt:i4>
      </vt:variant>
      <vt:variant>
        <vt:i4>0</vt:i4>
      </vt:variant>
      <vt:variant>
        <vt:i4>5</vt:i4>
      </vt:variant>
      <vt:variant>
        <vt:lpwstr/>
      </vt:variant>
      <vt:variant>
        <vt:lpwstr>_Toc238104645</vt:lpwstr>
      </vt:variant>
      <vt:variant>
        <vt:i4>1376316</vt:i4>
      </vt:variant>
      <vt:variant>
        <vt:i4>155</vt:i4>
      </vt:variant>
      <vt:variant>
        <vt:i4>0</vt:i4>
      </vt:variant>
      <vt:variant>
        <vt:i4>5</vt:i4>
      </vt:variant>
      <vt:variant>
        <vt:lpwstr/>
      </vt:variant>
      <vt:variant>
        <vt:lpwstr>_Toc238104644</vt:lpwstr>
      </vt:variant>
      <vt:variant>
        <vt:i4>1376316</vt:i4>
      </vt:variant>
      <vt:variant>
        <vt:i4>149</vt:i4>
      </vt:variant>
      <vt:variant>
        <vt:i4>0</vt:i4>
      </vt:variant>
      <vt:variant>
        <vt:i4>5</vt:i4>
      </vt:variant>
      <vt:variant>
        <vt:lpwstr/>
      </vt:variant>
      <vt:variant>
        <vt:lpwstr>_Toc238104643</vt:lpwstr>
      </vt:variant>
      <vt:variant>
        <vt:i4>1376316</vt:i4>
      </vt:variant>
      <vt:variant>
        <vt:i4>143</vt:i4>
      </vt:variant>
      <vt:variant>
        <vt:i4>0</vt:i4>
      </vt:variant>
      <vt:variant>
        <vt:i4>5</vt:i4>
      </vt:variant>
      <vt:variant>
        <vt:lpwstr/>
      </vt:variant>
      <vt:variant>
        <vt:lpwstr>_Toc238104642</vt:lpwstr>
      </vt:variant>
      <vt:variant>
        <vt:i4>1376316</vt:i4>
      </vt:variant>
      <vt:variant>
        <vt:i4>137</vt:i4>
      </vt:variant>
      <vt:variant>
        <vt:i4>0</vt:i4>
      </vt:variant>
      <vt:variant>
        <vt:i4>5</vt:i4>
      </vt:variant>
      <vt:variant>
        <vt:lpwstr/>
      </vt:variant>
      <vt:variant>
        <vt:lpwstr>_Toc238104641</vt:lpwstr>
      </vt:variant>
      <vt:variant>
        <vt:i4>1376316</vt:i4>
      </vt:variant>
      <vt:variant>
        <vt:i4>131</vt:i4>
      </vt:variant>
      <vt:variant>
        <vt:i4>0</vt:i4>
      </vt:variant>
      <vt:variant>
        <vt:i4>5</vt:i4>
      </vt:variant>
      <vt:variant>
        <vt:lpwstr/>
      </vt:variant>
      <vt:variant>
        <vt:lpwstr>_Toc238104640</vt:lpwstr>
      </vt:variant>
      <vt:variant>
        <vt:i4>1179708</vt:i4>
      </vt:variant>
      <vt:variant>
        <vt:i4>125</vt:i4>
      </vt:variant>
      <vt:variant>
        <vt:i4>0</vt:i4>
      </vt:variant>
      <vt:variant>
        <vt:i4>5</vt:i4>
      </vt:variant>
      <vt:variant>
        <vt:lpwstr/>
      </vt:variant>
      <vt:variant>
        <vt:lpwstr>_Toc238104639</vt:lpwstr>
      </vt:variant>
      <vt:variant>
        <vt:i4>1179708</vt:i4>
      </vt:variant>
      <vt:variant>
        <vt:i4>119</vt:i4>
      </vt:variant>
      <vt:variant>
        <vt:i4>0</vt:i4>
      </vt:variant>
      <vt:variant>
        <vt:i4>5</vt:i4>
      </vt:variant>
      <vt:variant>
        <vt:lpwstr/>
      </vt:variant>
      <vt:variant>
        <vt:lpwstr>_Toc238104638</vt:lpwstr>
      </vt:variant>
      <vt:variant>
        <vt:i4>1179708</vt:i4>
      </vt:variant>
      <vt:variant>
        <vt:i4>113</vt:i4>
      </vt:variant>
      <vt:variant>
        <vt:i4>0</vt:i4>
      </vt:variant>
      <vt:variant>
        <vt:i4>5</vt:i4>
      </vt:variant>
      <vt:variant>
        <vt:lpwstr/>
      </vt:variant>
      <vt:variant>
        <vt:lpwstr>_Toc238104637</vt:lpwstr>
      </vt:variant>
      <vt:variant>
        <vt:i4>1179708</vt:i4>
      </vt:variant>
      <vt:variant>
        <vt:i4>107</vt:i4>
      </vt:variant>
      <vt:variant>
        <vt:i4>0</vt:i4>
      </vt:variant>
      <vt:variant>
        <vt:i4>5</vt:i4>
      </vt:variant>
      <vt:variant>
        <vt:lpwstr/>
      </vt:variant>
      <vt:variant>
        <vt:lpwstr>_Toc238104636</vt:lpwstr>
      </vt:variant>
      <vt:variant>
        <vt:i4>1179708</vt:i4>
      </vt:variant>
      <vt:variant>
        <vt:i4>101</vt:i4>
      </vt:variant>
      <vt:variant>
        <vt:i4>0</vt:i4>
      </vt:variant>
      <vt:variant>
        <vt:i4>5</vt:i4>
      </vt:variant>
      <vt:variant>
        <vt:lpwstr/>
      </vt:variant>
      <vt:variant>
        <vt:lpwstr>_Toc238104635</vt:lpwstr>
      </vt:variant>
      <vt:variant>
        <vt:i4>1179708</vt:i4>
      </vt:variant>
      <vt:variant>
        <vt:i4>95</vt:i4>
      </vt:variant>
      <vt:variant>
        <vt:i4>0</vt:i4>
      </vt:variant>
      <vt:variant>
        <vt:i4>5</vt:i4>
      </vt:variant>
      <vt:variant>
        <vt:lpwstr/>
      </vt:variant>
      <vt:variant>
        <vt:lpwstr>_Toc238104634</vt:lpwstr>
      </vt:variant>
      <vt:variant>
        <vt:i4>1179708</vt:i4>
      </vt:variant>
      <vt:variant>
        <vt:i4>89</vt:i4>
      </vt:variant>
      <vt:variant>
        <vt:i4>0</vt:i4>
      </vt:variant>
      <vt:variant>
        <vt:i4>5</vt:i4>
      </vt:variant>
      <vt:variant>
        <vt:lpwstr/>
      </vt:variant>
      <vt:variant>
        <vt:lpwstr>_Toc238104633</vt:lpwstr>
      </vt:variant>
      <vt:variant>
        <vt:i4>1179708</vt:i4>
      </vt:variant>
      <vt:variant>
        <vt:i4>83</vt:i4>
      </vt:variant>
      <vt:variant>
        <vt:i4>0</vt:i4>
      </vt:variant>
      <vt:variant>
        <vt:i4>5</vt:i4>
      </vt:variant>
      <vt:variant>
        <vt:lpwstr/>
      </vt:variant>
      <vt:variant>
        <vt:lpwstr>_Toc238104632</vt:lpwstr>
      </vt:variant>
      <vt:variant>
        <vt:i4>1179708</vt:i4>
      </vt:variant>
      <vt:variant>
        <vt:i4>77</vt:i4>
      </vt:variant>
      <vt:variant>
        <vt:i4>0</vt:i4>
      </vt:variant>
      <vt:variant>
        <vt:i4>5</vt:i4>
      </vt:variant>
      <vt:variant>
        <vt:lpwstr/>
      </vt:variant>
      <vt:variant>
        <vt:lpwstr>_Toc238104631</vt:lpwstr>
      </vt:variant>
      <vt:variant>
        <vt:i4>1179708</vt:i4>
      </vt:variant>
      <vt:variant>
        <vt:i4>71</vt:i4>
      </vt:variant>
      <vt:variant>
        <vt:i4>0</vt:i4>
      </vt:variant>
      <vt:variant>
        <vt:i4>5</vt:i4>
      </vt:variant>
      <vt:variant>
        <vt:lpwstr/>
      </vt:variant>
      <vt:variant>
        <vt:lpwstr>_Toc238104630</vt:lpwstr>
      </vt:variant>
      <vt:variant>
        <vt:i4>1245244</vt:i4>
      </vt:variant>
      <vt:variant>
        <vt:i4>65</vt:i4>
      </vt:variant>
      <vt:variant>
        <vt:i4>0</vt:i4>
      </vt:variant>
      <vt:variant>
        <vt:i4>5</vt:i4>
      </vt:variant>
      <vt:variant>
        <vt:lpwstr/>
      </vt:variant>
      <vt:variant>
        <vt:lpwstr>_Toc238104629</vt:lpwstr>
      </vt:variant>
      <vt:variant>
        <vt:i4>1245244</vt:i4>
      </vt:variant>
      <vt:variant>
        <vt:i4>59</vt:i4>
      </vt:variant>
      <vt:variant>
        <vt:i4>0</vt:i4>
      </vt:variant>
      <vt:variant>
        <vt:i4>5</vt:i4>
      </vt:variant>
      <vt:variant>
        <vt:lpwstr/>
      </vt:variant>
      <vt:variant>
        <vt:lpwstr>_Toc238104628</vt:lpwstr>
      </vt:variant>
      <vt:variant>
        <vt:i4>1245244</vt:i4>
      </vt:variant>
      <vt:variant>
        <vt:i4>53</vt:i4>
      </vt:variant>
      <vt:variant>
        <vt:i4>0</vt:i4>
      </vt:variant>
      <vt:variant>
        <vt:i4>5</vt:i4>
      </vt:variant>
      <vt:variant>
        <vt:lpwstr/>
      </vt:variant>
      <vt:variant>
        <vt:lpwstr>_Toc238104627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2-SR-3.8.6.2(2) TN 013</dc:title>
  <dc:subject>REV 0011</dc:subject>
  <dc:creator>agword</dc:creator>
  <cp:lastModifiedBy>Davis, Kenneth Russell</cp:lastModifiedBy>
  <cp:revision>2</cp:revision>
  <cp:lastPrinted>2023-04-20T11:52:00Z</cp:lastPrinted>
  <dcterms:created xsi:type="dcterms:W3CDTF">2023-10-16T13:51:00Z</dcterms:created>
  <dcterms:modified xsi:type="dcterms:W3CDTF">2023-10-16T13:51:00Z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6ReviewedConcurredApproved">
    <vt:lpwstr> </vt:lpwstr>
  </property>
  <property fmtid="{D5CDD505-2E9C-101B-9397-08002B2CF9AE}" pid="3" name="17ReviewedConcurredApproved">
    <vt:lpwstr> </vt:lpwstr>
  </property>
  <property fmtid="{D5CDD505-2E9C-101B-9397-08002B2CF9AE}" pid="4" name="18ReviewedConcurredApproved">
    <vt:lpwstr> </vt:lpwstr>
  </property>
  <property fmtid="{D5CDD505-2E9C-101B-9397-08002B2CF9AE}" pid="5" name="19ReviewedConcurredApproved">
    <vt:lpwstr> </vt:lpwstr>
  </property>
  <property fmtid="{D5CDD505-2E9C-101B-9397-08002B2CF9AE}" pid="6" name="20ReviewedConcurredApproved">
    <vt:lpwstr> </vt:lpwstr>
  </property>
  <property fmtid="{D5CDD505-2E9C-101B-9397-08002B2CF9AE}" pid="7" name="21ReviewedConcurredApproved">
    <vt:lpwstr> </vt:lpwstr>
  </property>
  <property fmtid="{D5CDD505-2E9C-101B-9397-08002B2CF9AE}" pid="8" name="22ReviewedConcurredApproved">
    <vt:lpwstr> </vt:lpwstr>
  </property>
  <property fmtid="{D5CDD505-2E9C-101B-9397-08002B2CF9AE}" pid="9" name="23ReviewedConcurredApproved">
    <vt:lpwstr> </vt:lpwstr>
  </property>
  <property fmtid="{D5CDD505-2E9C-101B-9397-08002B2CF9AE}" pid="10" name="24ReviewedConcurredApproved">
    <vt:lpwstr> </vt:lpwstr>
  </property>
  <property fmtid="{D5CDD505-2E9C-101B-9397-08002B2CF9AE}" pid="11" name="26ReviewedConcurredApprovedBy">
    <vt:lpwstr> </vt:lpwstr>
  </property>
  <property fmtid="{D5CDD505-2E9C-101B-9397-08002B2CF9AE}" pid="12" name="27ReviewedConcurredApprovedBy">
    <vt:lpwstr> </vt:lpwstr>
  </property>
  <property fmtid="{D5CDD505-2E9C-101B-9397-08002B2CF9AE}" pid="13" name="28ReviewedConcurredApprovedBy">
    <vt:lpwstr> </vt:lpwstr>
  </property>
  <property fmtid="{D5CDD505-2E9C-101B-9397-08002B2CF9AE}" pid="14" name="29ReviewedConcurredApprovedBy">
    <vt:lpwstr> </vt:lpwstr>
  </property>
  <property fmtid="{D5CDD505-2E9C-101B-9397-08002B2CF9AE}" pid="15" name="30ReviewedConcurredApprovedBy">
    <vt:lpwstr> </vt:lpwstr>
  </property>
  <property fmtid="{D5CDD505-2E9C-101B-9397-08002B2CF9AE}" pid="16" name="31ReviewedConcurredApprovedBy">
    <vt:lpwstr> </vt:lpwstr>
  </property>
  <property fmtid="{D5CDD505-2E9C-101B-9397-08002B2CF9AE}" pid="17" name="32ReviewedConcurredApprovedBy">
    <vt:lpwstr> </vt:lpwstr>
  </property>
  <property fmtid="{D5CDD505-2E9C-101B-9397-08002B2CF9AE}" pid="18" name="33ReviewedConcurredApprovedBy">
    <vt:lpwstr> </vt:lpwstr>
  </property>
  <property fmtid="{D5CDD505-2E9C-101B-9397-08002B2CF9AE}" pid="19" name="34ReviewedConcurredApprovedBy">
    <vt:lpwstr> </vt:lpwstr>
  </property>
  <property fmtid="{D5CDD505-2E9C-101B-9397-08002B2CF9AE}" pid="20" name="38PreparedByDate">
    <vt:lpwstr> </vt:lpwstr>
  </property>
  <property fmtid="{D5CDD505-2E9C-101B-9397-08002B2CF9AE}" pid="21" name="39RCADate">
    <vt:lpwstr> </vt:lpwstr>
  </property>
  <property fmtid="{D5CDD505-2E9C-101B-9397-08002B2CF9AE}" pid="22" name="40RCADate">
    <vt:lpwstr> </vt:lpwstr>
  </property>
  <property fmtid="{D5CDD505-2E9C-101B-9397-08002B2CF9AE}" pid="23" name="41RCADate">
    <vt:lpwstr> </vt:lpwstr>
  </property>
  <property fmtid="{D5CDD505-2E9C-101B-9397-08002B2CF9AE}" pid="24" name="42RCADate">
    <vt:lpwstr> </vt:lpwstr>
  </property>
  <property fmtid="{D5CDD505-2E9C-101B-9397-08002B2CF9AE}" pid="25" name="43RCADate">
    <vt:lpwstr> </vt:lpwstr>
  </property>
  <property fmtid="{D5CDD505-2E9C-101B-9397-08002B2CF9AE}" pid="26" name="44RCADate">
    <vt:lpwstr> </vt:lpwstr>
  </property>
  <property fmtid="{D5CDD505-2E9C-101B-9397-08002B2CF9AE}" pid="27" name="45RCADate">
    <vt:lpwstr> </vt:lpwstr>
  </property>
  <property fmtid="{D5CDD505-2E9C-101B-9397-08002B2CF9AE}" pid="28" name="46RCADate">
    <vt:lpwstr> </vt:lpwstr>
  </property>
  <property fmtid="{D5CDD505-2E9C-101B-9397-08002B2CF9AE}" pid="29" name="47RCADate">
    <vt:lpwstr> </vt:lpwstr>
  </property>
  <property fmtid="{D5CDD505-2E9C-101B-9397-08002B2CF9AE}" pid="30" name="48RCADate">
    <vt:lpwstr> </vt:lpwstr>
  </property>
  <property fmtid="{D5CDD505-2E9C-101B-9397-08002B2CF9AE}" pid="31" name="50WatermarkType">
    <vt:lpwstr> </vt:lpwstr>
  </property>
  <property fmtid="{D5CDD505-2E9C-101B-9397-08002B2CF9AE}" pid="32" name="52WatermarkPlacement">
    <vt:lpwstr> </vt:lpwstr>
  </property>
  <property fmtid="{D5CDD505-2E9C-101B-9397-08002B2CF9AE}" pid="33" name="7AReviewedConcurredApproved">
    <vt:lpwstr> </vt:lpwstr>
  </property>
  <property fmtid="{D5CDD505-2E9C-101B-9397-08002B2CF9AE}" pid="34" name="7BReviewedConcurredApproved">
    <vt:lpwstr> </vt:lpwstr>
  </property>
  <property fmtid="{D5CDD505-2E9C-101B-9397-08002B2CF9AE}" pid="35" name="7CReviewedConcurredApproved">
    <vt:lpwstr> </vt:lpwstr>
  </property>
  <property fmtid="{D5CDD505-2E9C-101B-9397-08002B2CF9AE}" pid="36" name="7DReviewedConcurredApproved">
    <vt:lpwstr> </vt:lpwstr>
  </property>
  <property fmtid="{D5CDD505-2E9C-101B-9397-08002B2CF9AE}" pid="37" name="7EReviewedConcurredApproved">
    <vt:lpwstr> </vt:lpwstr>
  </property>
  <property fmtid="{D5CDD505-2E9C-101B-9397-08002B2CF9AE}" pid="38" name="7FReviewedConcurredApproved">
    <vt:lpwstr> </vt:lpwstr>
  </property>
  <property fmtid="{D5CDD505-2E9C-101B-9397-08002B2CF9AE}" pid="39" name="7GReviewedConcurredApproved">
    <vt:lpwstr> </vt:lpwstr>
  </property>
  <property fmtid="{D5CDD505-2E9C-101B-9397-08002B2CF9AE}" pid="40" name="7HReviewedConcurredApproved">
    <vt:lpwstr> </vt:lpwstr>
  </property>
  <property fmtid="{D5CDD505-2E9C-101B-9397-08002B2CF9AE}" pid="41" name="7IReviewedConcurredApproved">
    <vt:lpwstr> </vt:lpwstr>
  </property>
  <property fmtid="{D5CDD505-2E9C-101B-9397-08002B2CF9AE}" pid="42" name="7JReviewedConcurredApproved">
    <vt:lpwstr> </vt:lpwstr>
  </property>
  <property fmtid="{D5CDD505-2E9C-101B-9397-08002B2CF9AE}" pid="43" name="7KReviewedConcurredApproved">
    <vt:lpwstr> </vt:lpwstr>
  </property>
  <property fmtid="{D5CDD505-2E9C-101B-9397-08002B2CF9AE}" pid="44" name="7LReviewedConcurredApproved">
    <vt:lpwstr> </vt:lpwstr>
  </property>
  <property fmtid="{D5CDD505-2E9C-101B-9397-08002B2CF9AE}" pid="45" name="7MReviewedConcurredApproved">
    <vt:lpwstr> </vt:lpwstr>
  </property>
  <property fmtid="{D5CDD505-2E9C-101B-9397-08002B2CF9AE}" pid="46" name="7NReviewedConcurredApproved">
    <vt:lpwstr> </vt:lpwstr>
  </property>
  <property fmtid="{D5CDD505-2E9C-101B-9397-08002B2CF9AE}" pid="47" name="7OReviewedConcurredApproved">
    <vt:lpwstr> </vt:lpwstr>
  </property>
  <property fmtid="{D5CDD505-2E9C-101B-9397-08002B2CF9AE}" pid="48" name="7PReviewedConcurredApproved">
    <vt:lpwstr> </vt:lpwstr>
  </property>
  <property fmtid="{D5CDD505-2E9C-101B-9397-08002B2CF9AE}" pid="49" name="7QReviewedConcurredApproved">
    <vt:lpwstr> </vt:lpwstr>
  </property>
  <property fmtid="{D5CDD505-2E9C-101B-9397-08002B2CF9AE}" pid="50" name="7RReviewedConcurredApproved">
    <vt:lpwstr> </vt:lpwstr>
  </property>
  <property fmtid="{D5CDD505-2E9C-101B-9397-08002B2CF9AE}" pid="51" name="7SReviewedConcurredApproved">
    <vt:lpwstr> </vt:lpwstr>
  </property>
  <property fmtid="{D5CDD505-2E9C-101B-9397-08002B2CF9AE}" pid="52" name="7TReviewedConcurredApproved">
    <vt:lpwstr> </vt:lpwstr>
  </property>
  <property fmtid="{D5CDD505-2E9C-101B-9397-08002B2CF9AE}" pid="53" name="7UReviewedConcurredApproved">
    <vt:lpwstr> </vt:lpwstr>
  </property>
  <property fmtid="{D5CDD505-2E9C-101B-9397-08002B2CF9AE}" pid="54" name="7VReviewedConcurredApproved">
    <vt:lpwstr> </vt:lpwstr>
  </property>
  <property fmtid="{D5CDD505-2E9C-101B-9397-08002B2CF9AE}" pid="55" name="7WReviewedConcurredApproved">
    <vt:lpwstr> </vt:lpwstr>
  </property>
  <property fmtid="{D5CDD505-2E9C-101B-9397-08002B2CF9AE}" pid="56" name="7XReviewedConcurredApproved">
    <vt:lpwstr> </vt:lpwstr>
  </property>
  <property fmtid="{D5CDD505-2E9C-101B-9397-08002B2CF9AE}" pid="57" name="7YReviewedConcurredApproved">
    <vt:lpwstr> </vt:lpwstr>
  </property>
  <property fmtid="{D5CDD505-2E9C-101B-9397-08002B2CF9AE}" pid="58" name="7ZReviewedConcurredApproved">
    <vt:lpwstr> </vt:lpwstr>
  </property>
  <property fmtid="{D5CDD505-2E9C-101B-9397-08002B2CF9AE}" pid="59" name="8AReviewedConcurredApprovedBy">
    <vt:lpwstr> </vt:lpwstr>
  </property>
  <property fmtid="{D5CDD505-2E9C-101B-9397-08002B2CF9AE}" pid="60" name="8BReviewedConcurredApprovedBy">
    <vt:lpwstr> </vt:lpwstr>
  </property>
  <property fmtid="{D5CDD505-2E9C-101B-9397-08002B2CF9AE}" pid="61" name="8CReviewedConcurredApprovedBy">
    <vt:lpwstr> </vt:lpwstr>
  </property>
  <property fmtid="{D5CDD505-2E9C-101B-9397-08002B2CF9AE}" pid="62" name="8DReviewedConcurredApprovedBy">
    <vt:lpwstr> </vt:lpwstr>
  </property>
  <property fmtid="{D5CDD505-2E9C-101B-9397-08002B2CF9AE}" pid="63" name="8EReviewedConcurredApprovedBy">
    <vt:lpwstr> </vt:lpwstr>
  </property>
  <property fmtid="{D5CDD505-2E9C-101B-9397-08002B2CF9AE}" pid="64" name="8FReviewedConcurredApprovedBy">
    <vt:lpwstr> </vt:lpwstr>
  </property>
  <property fmtid="{D5CDD505-2E9C-101B-9397-08002B2CF9AE}" pid="65" name="8GReviewedConcurredApprovedBy">
    <vt:lpwstr> </vt:lpwstr>
  </property>
  <property fmtid="{D5CDD505-2E9C-101B-9397-08002B2CF9AE}" pid="66" name="8HReviewedConcurredApprovedBy">
    <vt:lpwstr> </vt:lpwstr>
  </property>
  <property fmtid="{D5CDD505-2E9C-101B-9397-08002B2CF9AE}" pid="67" name="8IReviewedConcurredApprovedBy">
    <vt:lpwstr> </vt:lpwstr>
  </property>
  <property fmtid="{D5CDD505-2E9C-101B-9397-08002B2CF9AE}" pid="68" name="8JReviewedConcurredApprovedBy">
    <vt:lpwstr> </vt:lpwstr>
  </property>
  <property fmtid="{D5CDD505-2E9C-101B-9397-08002B2CF9AE}" pid="69" name="8KReviewedConcurredApprovedBy">
    <vt:lpwstr> </vt:lpwstr>
  </property>
  <property fmtid="{D5CDD505-2E9C-101B-9397-08002B2CF9AE}" pid="70" name="8LReviewedConcurredApprovedBy">
    <vt:lpwstr> </vt:lpwstr>
  </property>
  <property fmtid="{D5CDD505-2E9C-101B-9397-08002B2CF9AE}" pid="71" name="8MReviewedConcurredApprovedBy">
    <vt:lpwstr> </vt:lpwstr>
  </property>
  <property fmtid="{D5CDD505-2E9C-101B-9397-08002B2CF9AE}" pid="72" name="8NReviewedConcurredApprovedBy">
    <vt:lpwstr> </vt:lpwstr>
  </property>
  <property fmtid="{D5CDD505-2E9C-101B-9397-08002B2CF9AE}" pid="73" name="8OReviewedConcurredApprovedBy">
    <vt:lpwstr> </vt:lpwstr>
  </property>
  <property fmtid="{D5CDD505-2E9C-101B-9397-08002B2CF9AE}" pid="74" name="8PReviewedConcurredApprovedBy">
    <vt:lpwstr> </vt:lpwstr>
  </property>
  <property fmtid="{D5CDD505-2E9C-101B-9397-08002B2CF9AE}" pid="75" name="8QReviewedConcurredApprovedBy">
    <vt:lpwstr> </vt:lpwstr>
  </property>
  <property fmtid="{D5CDD505-2E9C-101B-9397-08002B2CF9AE}" pid="76" name="8RReviewedConcurredApprovedBy">
    <vt:lpwstr> </vt:lpwstr>
  </property>
  <property fmtid="{D5CDD505-2E9C-101B-9397-08002B2CF9AE}" pid="77" name="8SReviewedConcurredApprovedBy">
    <vt:lpwstr> </vt:lpwstr>
  </property>
  <property fmtid="{D5CDD505-2E9C-101B-9397-08002B2CF9AE}" pid="78" name="8TReviewedConcurredApprovedBy">
    <vt:lpwstr> </vt:lpwstr>
  </property>
  <property fmtid="{D5CDD505-2E9C-101B-9397-08002B2CF9AE}" pid="79" name="8UReviewedConcurredApprovedBy">
    <vt:lpwstr> </vt:lpwstr>
  </property>
  <property fmtid="{D5CDD505-2E9C-101B-9397-08002B2CF9AE}" pid="80" name="8VReviewedConcurredApprovedBy">
    <vt:lpwstr> </vt:lpwstr>
  </property>
  <property fmtid="{D5CDD505-2E9C-101B-9397-08002B2CF9AE}" pid="81" name="8WReviewedConcurredApprovedBy">
    <vt:lpwstr> </vt:lpwstr>
  </property>
  <property fmtid="{D5CDD505-2E9C-101B-9397-08002B2CF9AE}" pid="82" name="8XReviewedConcurredApprovedBy">
    <vt:lpwstr> </vt:lpwstr>
  </property>
  <property fmtid="{D5CDD505-2E9C-101B-9397-08002B2CF9AE}" pid="83" name="8YReviewedConcurredApprovedBy">
    <vt:lpwstr> </vt:lpwstr>
  </property>
  <property fmtid="{D5CDD505-2E9C-101B-9397-08002B2CF9AE}" pid="84" name="8ZReviewedConcurredApprovedBy">
    <vt:lpwstr> </vt:lpwstr>
  </property>
  <property fmtid="{D5CDD505-2E9C-101B-9397-08002B2CF9AE}" pid="85" name="9ARCADate">
    <vt:lpwstr> </vt:lpwstr>
  </property>
  <property fmtid="{D5CDD505-2E9C-101B-9397-08002B2CF9AE}" pid="86" name="9BRCADate">
    <vt:lpwstr> </vt:lpwstr>
  </property>
  <property fmtid="{D5CDD505-2E9C-101B-9397-08002B2CF9AE}" pid="87" name="9CRCADate">
    <vt:lpwstr> </vt:lpwstr>
  </property>
  <property fmtid="{D5CDD505-2E9C-101B-9397-08002B2CF9AE}" pid="88" name="9DRCADate">
    <vt:lpwstr> </vt:lpwstr>
  </property>
  <property fmtid="{D5CDD505-2E9C-101B-9397-08002B2CF9AE}" pid="89" name="9ERCADate">
    <vt:lpwstr> </vt:lpwstr>
  </property>
  <property fmtid="{D5CDD505-2E9C-101B-9397-08002B2CF9AE}" pid="90" name="9FRCADate">
    <vt:lpwstr> </vt:lpwstr>
  </property>
  <property fmtid="{D5CDD505-2E9C-101B-9397-08002B2CF9AE}" pid="91" name="9GRCADate">
    <vt:lpwstr> </vt:lpwstr>
  </property>
  <property fmtid="{D5CDD505-2E9C-101B-9397-08002B2CF9AE}" pid="92" name="9HRCADate">
    <vt:lpwstr> </vt:lpwstr>
  </property>
  <property fmtid="{D5CDD505-2E9C-101B-9397-08002B2CF9AE}" pid="93" name="9IRCADate">
    <vt:lpwstr> </vt:lpwstr>
  </property>
  <property fmtid="{D5CDD505-2E9C-101B-9397-08002B2CF9AE}" pid="94" name="9JRCADate">
    <vt:lpwstr> </vt:lpwstr>
  </property>
  <property fmtid="{D5CDD505-2E9C-101B-9397-08002B2CF9AE}" pid="95" name="9KRCADate">
    <vt:lpwstr> </vt:lpwstr>
  </property>
  <property fmtid="{D5CDD505-2E9C-101B-9397-08002B2CF9AE}" pid="96" name="9LRCADate">
    <vt:lpwstr> </vt:lpwstr>
  </property>
  <property fmtid="{D5CDD505-2E9C-101B-9397-08002B2CF9AE}" pid="97" name="9MRCADate">
    <vt:lpwstr> </vt:lpwstr>
  </property>
  <property fmtid="{D5CDD505-2E9C-101B-9397-08002B2CF9AE}" pid="98" name="9NRCADate">
    <vt:lpwstr> </vt:lpwstr>
  </property>
  <property fmtid="{D5CDD505-2E9C-101B-9397-08002B2CF9AE}" pid="99" name="9ORCADate">
    <vt:lpwstr> </vt:lpwstr>
  </property>
  <property fmtid="{D5CDD505-2E9C-101B-9397-08002B2CF9AE}" pid="100" name="9PRCADate">
    <vt:lpwstr> </vt:lpwstr>
  </property>
  <property fmtid="{D5CDD505-2E9C-101B-9397-08002B2CF9AE}" pid="101" name="9QRCADate">
    <vt:lpwstr> </vt:lpwstr>
  </property>
  <property fmtid="{D5CDD505-2E9C-101B-9397-08002B2CF9AE}" pid="102" name="9RRCADate">
    <vt:lpwstr> </vt:lpwstr>
  </property>
  <property fmtid="{D5CDD505-2E9C-101B-9397-08002B2CF9AE}" pid="103" name="9SRCADate">
    <vt:lpwstr> </vt:lpwstr>
  </property>
  <property fmtid="{D5CDD505-2E9C-101B-9397-08002B2CF9AE}" pid="104" name="9TRCADate">
    <vt:lpwstr> </vt:lpwstr>
  </property>
  <property fmtid="{D5CDD505-2E9C-101B-9397-08002B2CF9AE}" pid="105" name="9URCADate">
    <vt:lpwstr> </vt:lpwstr>
  </property>
  <property fmtid="{D5CDD505-2E9C-101B-9397-08002B2CF9AE}" pid="106" name="9VRCADate">
    <vt:lpwstr> </vt:lpwstr>
  </property>
  <property fmtid="{D5CDD505-2E9C-101B-9397-08002B2CF9AE}" pid="107" name="9WRCADate">
    <vt:lpwstr> </vt:lpwstr>
  </property>
  <property fmtid="{D5CDD505-2E9C-101B-9397-08002B2CF9AE}" pid="108" name="9XRCADate">
    <vt:lpwstr> </vt:lpwstr>
  </property>
  <property fmtid="{D5CDD505-2E9C-101B-9397-08002B2CF9AE}" pid="109" name="9YRCADate">
    <vt:lpwstr> </vt:lpwstr>
  </property>
  <property fmtid="{D5CDD505-2E9C-101B-9397-08002B2CF9AE}" pid="110" name="9ZRCADate">
    <vt:lpwstr> </vt:lpwstr>
  </property>
  <property fmtid="{D5CDD505-2E9C-101B-9397-08002B2CF9AE}" pid="111" name="^YHeaderSensitiveInfoHeight">
    <vt:lpwstr>0.7</vt:lpwstr>
  </property>
  <property fmtid="{D5CDD505-2E9C-101B-9397-08002B2CF9AE}" pid="112" name="^ZFooterSensitiveInfoHeight">
    <vt:lpwstr>0.7</vt:lpwstr>
  </property>
  <property fmtid="{D5CDD505-2E9C-101B-9397-08002B2CF9AE}" pid="113" name="S_N_A/A 12 Bullet">
    <vt:lpwstr>1</vt:lpwstr>
  </property>
  <property fmtid="{D5CDD505-2E9C-101B-9397-08002B2CF9AE}" pid="114" name="S_N_A/A 12 Center">
    <vt:lpwstr>1</vt:lpwstr>
  </property>
  <property fmtid="{D5CDD505-2E9C-101B-9397-08002B2CF9AE}" pid="115" name="S_N_A/A 12 Left">
    <vt:lpwstr>1</vt:lpwstr>
  </property>
  <property fmtid="{D5CDD505-2E9C-101B-9397-08002B2CF9AE}" pid="116" name="S_N_A/A 12 List 1">
    <vt:lpwstr>1</vt:lpwstr>
  </property>
  <property fmtid="{D5CDD505-2E9C-101B-9397-08002B2CF9AE}" pid="117" name="S_N_A/A 12 List 2">
    <vt:lpwstr>1</vt:lpwstr>
  </property>
  <property fmtid="{D5CDD505-2E9C-101B-9397-08002B2CF9AE}" pid="118" name="S_N_A/A Action Step 1">
    <vt:lpwstr>1</vt:lpwstr>
  </property>
  <property fmtid="{D5CDD505-2E9C-101B-9397-08002B2CF9AE}" pid="119" name="S_N_A/A Action Step 1 Bullet">
    <vt:lpwstr>1</vt:lpwstr>
  </property>
  <property fmtid="{D5CDD505-2E9C-101B-9397-08002B2CF9AE}" pid="120" name="S_N_A/A Action Step 1 Bullet PK">
    <vt:lpwstr>1</vt:lpwstr>
  </property>
  <property fmtid="{D5CDD505-2E9C-101B-9397-08002B2CF9AE}" pid="121" name="S_N_A/A Action Step 1 List">
    <vt:lpwstr>1</vt:lpwstr>
  </property>
  <property fmtid="{D5CDD505-2E9C-101B-9397-08002B2CF9AE}" pid="122" name="S_N_A/A Action Step 1 List PK">
    <vt:lpwstr>1</vt:lpwstr>
  </property>
  <property fmtid="{D5CDD505-2E9C-101B-9397-08002B2CF9AE}" pid="123" name="S_N_A/A Action Step 1 ListBullet">
    <vt:lpwstr>1</vt:lpwstr>
  </property>
  <property fmtid="{D5CDD505-2E9C-101B-9397-08002B2CF9AE}" pid="124" name="S_N_A/A Action Step 1 ListBullet PK">
    <vt:lpwstr>1</vt:lpwstr>
  </property>
  <property fmtid="{D5CDD505-2E9C-101B-9397-08002B2CF9AE}" pid="125" name="S_N_A/A Action Step 1 NoNumber">
    <vt:lpwstr>1</vt:lpwstr>
  </property>
  <property fmtid="{D5CDD505-2E9C-101B-9397-08002B2CF9AE}" pid="126" name="S_N_A/A Action Step 1 PK">
    <vt:lpwstr>1</vt:lpwstr>
  </property>
  <property fmtid="{D5CDD505-2E9C-101B-9397-08002B2CF9AE}" pid="127" name="S_N_A/A Action Step 1 PK NoNumber">
    <vt:lpwstr>1</vt:lpwstr>
  </property>
  <property fmtid="{D5CDD505-2E9C-101B-9397-08002B2CF9AE}" pid="128" name="S_N_A/A Action Step 2">
    <vt:lpwstr>1</vt:lpwstr>
  </property>
  <property fmtid="{D5CDD505-2E9C-101B-9397-08002B2CF9AE}" pid="129" name="S_N_A/A Action Step 2 Bullet">
    <vt:lpwstr>1</vt:lpwstr>
  </property>
  <property fmtid="{D5CDD505-2E9C-101B-9397-08002B2CF9AE}" pid="130" name="S_N_A/A Action Step 2 Bullet PK">
    <vt:lpwstr>1</vt:lpwstr>
  </property>
  <property fmtid="{D5CDD505-2E9C-101B-9397-08002B2CF9AE}" pid="131" name="S_N_A/A Action Step 2 List">
    <vt:lpwstr>1</vt:lpwstr>
  </property>
  <property fmtid="{D5CDD505-2E9C-101B-9397-08002B2CF9AE}" pid="132" name="S_N_A/A Action Step 2 List PK">
    <vt:lpwstr>1</vt:lpwstr>
  </property>
  <property fmtid="{D5CDD505-2E9C-101B-9397-08002B2CF9AE}" pid="133" name="S_N_A/A Action Step 2 ListBullet">
    <vt:lpwstr>1</vt:lpwstr>
  </property>
  <property fmtid="{D5CDD505-2E9C-101B-9397-08002B2CF9AE}" pid="134" name="S_N_A/A Action Step 2 ListBullet PK">
    <vt:lpwstr>1</vt:lpwstr>
  </property>
  <property fmtid="{D5CDD505-2E9C-101B-9397-08002B2CF9AE}" pid="135" name="S_N_A/A Action Step 2 NoNumber">
    <vt:lpwstr>1</vt:lpwstr>
  </property>
  <property fmtid="{D5CDD505-2E9C-101B-9397-08002B2CF9AE}" pid="136" name="S_N_A/A Action Step 2 PK">
    <vt:lpwstr>1</vt:lpwstr>
  </property>
  <property fmtid="{D5CDD505-2E9C-101B-9397-08002B2CF9AE}" pid="137" name="S_N_A/A Action Step 2 PK NoNumber">
    <vt:lpwstr>1</vt:lpwstr>
  </property>
  <property fmtid="{D5CDD505-2E9C-101B-9397-08002B2CF9AE}" pid="138" name="S_N_A/A Action Step 3">
    <vt:lpwstr>1</vt:lpwstr>
  </property>
  <property fmtid="{D5CDD505-2E9C-101B-9397-08002B2CF9AE}" pid="139" name="S_N_A/A Action Step 3 Bullet">
    <vt:lpwstr>1</vt:lpwstr>
  </property>
  <property fmtid="{D5CDD505-2E9C-101B-9397-08002B2CF9AE}" pid="140" name="S_N_A/A Action Step 3 Bullet PK">
    <vt:lpwstr>1</vt:lpwstr>
  </property>
  <property fmtid="{D5CDD505-2E9C-101B-9397-08002B2CF9AE}" pid="141" name="S_N_A/A Action Step 3 List">
    <vt:lpwstr>1</vt:lpwstr>
  </property>
  <property fmtid="{D5CDD505-2E9C-101B-9397-08002B2CF9AE}" pid="142" name="S_N_A/A Action Step 3 List PK">
    <vt:lpwstr>1</vt:lpwstr>
  </property>
  <property fmtid="{D5CDD505-2E9C-101B-9397-08002B2CF9AE}" pid="143" name="S_N_A/A Action Step 3 ListBullet">
    <vt:lpwstr>1</vt:lpwstr>
  </property>
  <property fmtid="{D5CDD505-2E9C-101B-9397-08002B2CF9AE}" pid="144" name="S_N_A/A Action Step 3 ListBullet PK">
    <vt:lpwstr>1</vt:lpwstr>
  </property>
  <property fmtid="{D5CDD505-2E9C-101B-9397-08002B2CF9AE}" pid="145" name="S_N_A/A Action Step 3 NoNumber">
    <vt:lpwstr>1</vt:lpwstr>
  </property>
  <property fmtid="{D5CDD505-2E9C-101B-9397-08002B2CF9AE}" pid="146" name="S_N_A/A Action Step 3 PK">
    <vt:lpwstr>1</vt:lpwstr>
  </property>
  <property fmtid="{D5CDD505-2E9C-101B-9397-08002B2CF9AE}" pid="147" name="S_N_A/A Action Step 3 PK NoNumber">
    <vt:lpwstr>1</vt:lpwstr>
  </property>
  <property fmtid="{D5CDD505-2E9C-101B-9397-08002B2CF9AE}" pid="148" name="S_N_A/A Page Number">
    <vt:lpwstr>1</vt:lpwstr>
  </property>
  <property fmtid="{D5CDD505-2E9C-101B-9397-08002B2CF9AE}" pid="149" name="S_N_A/A Role">
    <vt:lpwstr>1</vt:lpwstr>
  </property>
  <property fmtid="{D5CDD505-2E9C-101B-9397-08002B2CF9AE}" pid="150" name="S_N_A/A Section">
    <vt:lpwstr>1</vt:lpwstr>
  </property>
  <property fmtid="{D5CDD505-2E9C-101B-9397-08002B2CF9AE}" pid="151" name="S_N_A/A Section Body">
    <vt:lpwstr>1</vt:lpwstr>
  </property>
  <property fmtid="{D5CDD505-2E9C-101B-9397-08002B2CF9AE}" pid="152" name="S_N_A/A Section Bullet">
    <vt:lpwstr>1</vt:lpwstr>
  </property>
  <property fmtid="{D5CDD505-2E9C-101B-9397-08002B2CF9AE}" pid="153" name="S_N_A/A Section Graphic">
    <vt:lpwstr>1</vt:lpwstr>
  </property>
  <property fmtid="{D5CDD505-2E9C-101B-9397-08002B2CF9AE}" pid="154" name="S_N_A/A Section List 1">
    <vt:lpwstr>1</vt:lpwstr>
  </property>
  <property fmtid="{D5CDD505-2E9C-101B-9397-08002B2CF9AE}" pid="155" name="S_N_A/A Section List 1 NoNumber">
    <vt:lpwstr>1</vt:lpwstr>
  </property>
  <property fmtid="{D5CDD505-2E9C-101B-9397-08002B2CF9AE}" pid="156" name="S_N_A/A Section List 2">
    <vt:lpwstr>1</vt:lpwstr>
  </property>
  <property fmtid="{D5CDD505-2E9C-101B-9397-08002B2CF9AE}" pid="157" name="S_N_A/A Section List 2 NoNumber">
    <vt:lpwstr>1</vt:lpwstr>
  </property>
  <property fmtid="{D5CDD505-2E9C-101B-9397-08002B2CF9AE}" pid="158" name="S_N_A/A Section List 3">
    <vt:lpwstr>1</vt:lpwstr>
  </property>
  <property fmtid="{D5CDD505-2E9C-101B-9397-08002B2CF9AE}" pid="159" name="S_N_A/A Section List 3 NoNumber">
    <vt:lpwstr>1</vt:lpwstr>
  </property>
  <property fmtid="{D5CDD505-2E9C-101B-9397-08002B2CF9AE}" pid="160" name="S_N_A/A Section List 4">
    <vt:lpwstr>1</vt:lpwstr>
  </property>
  <property fmtid="{D5CDD505-2E9C-101B-9397-08002B2CF9AE}" pid="161" name="S_N_A/A Section List 4 NoNumber">
    <vt:lpwstr>1</vt:lpwstr>
  </property>
  <property fmtid="{D5CDD505-2E9C-101B-9397-08002B2CF9AE}" pid="162" name="S_N_A/A Section Table Spacer">
    <vt:lpwstr>1</vt:lpwstr>
  </property>
  <property fmtid="{D5CDD505-2E9C-101B-9397-08002B2CF9AE}" pid="163" name="S_N_A/A Section Table Spacer SMALL">
    <vt:lpwstr>1</vt:lpwstr>
  </property>
  <property fmtid="{D5CDD505-2E9C-101B-9397-08002B2CF9AE}" pid="164" name="S_N_A/A Sequence Number">
    <vt:lpwstr>1</vt:lpwstr>
  </property>
  <property fmtid="{D5CDD505-2E9C-101B-9397-08002B2CF9AE}" pid="165" name="S_N_A/A SubSection">
    <vt:lpwstr>1</vt:lpwstr>
  </property>
  <property fmtid="{D5CDD505-2E9C-101B-9397-08002B2CF9AE}" pid="166" name="S_N_A/A SubSubSection">
    <vt:lpwstr>1</vt:lpwstr>
  </property>
  <property fmtid="{D5CDD505-2E9C-101B-9397-08002B2CF9AE}" pid="167" name="S_N_A/A Title">
    <vt:lpwstr>1</vt:lpwstr>
  </property>
  <property fmtid="{D5CDD505-2E9C-101B-9397-08002B2CF9AE}" pid="168" name="S_N_ACSignOff">
    <vt:lpwstr>2</vt:lpwstr>
  </property>
  <property fmtid="{D5CDD505-2E9C-101B-9397-08002B2CF9AE}" pid="169" name="S_N_Action Step 1">
    <vt:lpwstr>1</vt:lpwstr>
  </property>
  <property fmtid="{D5CDD505-2E9C-101B-9397-08002B2CF9AE}" pid="170" name="S_N_Action Step 1 Bullet">
    <vt:lpwstr>1</vt:lpwstr>
  </property>
  <property fmtid="{D5CDD505-2E9C-101B-9397-08002B2CF9AE}" pid="171" name="S_N_Action Step 1 Bullet PK">
    <vt:lpwstr>1</vt:lpwstr>
  </property>
  <property fmtid="{D5CDD505-2E9C-101B-9397-08002B2CF9AE}" pid="172" name="S_N_Action Step 1 List">
    <vt:lpwstr>1</vt:lpwstr>
  </property>
  <property fmtid="{D5CDD505-2E9C-101B-9397-08002B2CF9AE}" pid="173" name="S_N_Action Step 1 List PK">
    <vt:lpwstr>1</vt:lpwstr>
  </property>
  <property fmtid="{D5CDD505-2E9C-101B-9397-08002B2CF9AE}" pid="174" name="S_N_Action Step 1 ListBullet">
    <vt:lpwstr>1</vt:lpwstr>
  </property>
  <property fmtid="{D5CDD505-2E9C-101B-9397-08002B2CF9AE}" pid="175" name="S_N_Action Step 1 ListBullet PK">
    <vt:lpwstr>1</vt:lpwstr>
  </property>
  <property fmtid="{D5CDD505-2E9C-101B-9397-08002B2CF9AE}" pid="176" name="S_N_Action Step 1 NoNumber">
    <vt:lpwstr>1</vt:lpwstr>
  </property>
  <property fmtid="{D5CDD505-2E9C-101B-9397-08002B2CF9AE}" pid="177" name="S_N_Action Step 1 PK">
    <vt:lpwstr>1</vt:lpwstr>
  </property>
  <property fmtid="{D5CDD505-2E9C-101B-9397-08002B2CF9AE}" pid="178" name="S_N_Action Step 1 PK NoNumber">
    <vt:lpwstr>1</vt:lpwstr>
  </property>
  <property fmtid="{D5CDD505-2E9C-101B-9397-08002B2CF9AE}" pid="179" name="S_N_Action Step 2">
    <vt:lpwstr>1</vt:lpwstr>
  </property>
  <property fmtid="{D5CDD505-2E9C-101B-9397-08002B2CF9AE}" pid="180" name="S_N_Action Step 2 Bullet">
    <vt:lpwstr>1</vt:lpwstr>
  </property>
  <property fmtid="{D5CDD505-2E9C-101B-9397-08002B2CF9AE}" pid="181" name="S_N_Action Step 2 Bullet PK">
    <vt:lpwstr>1</vt:lpwstr>
  </property>
  <property fmtid="{D5CDD505-2E9C-101B-9397-08002B2CF9AE}" pid="182" name="S_N_Action Step 2 List">
    <vt:lpwstr>1</vt:lpwstr>
  </property>
  <property fmtid="{D5CDD505-2E9C-101B-9397-08002B2CF9AE}" pid="183" name="S_N_Action Step 2 List PK">
    <vt:lpwstr>1</vt:lpwstr>
  </property>
  <property fmtid="{D5CDD505-2E9C-101B-9397-08002B2CF9AE}" pid="184" name="S_N_Action Step 2 ListBullet">
    <vt:lpwstr>1</vt:lpwstr>
  </property>
  <property fmtid="{D5CDD505-2E9C-101B-9397-08002B2CF9AE}" pid="185" name="S_N_Action Step 2 ListBullet PK">
    <vt:lpwstr>1</vt:lpwstr>
  </property>
  <property fmtid="{D5CDD505-2E9C-101B-9397-08002B2CF9AE}" pid="186" name="S_N_Action Step 2 NoNumber">
    <vt:lpwstr>1</vt:lpwstr>
  </property>
  <property fmtid="{D5CDD505-2E9C-101B-9397-08002B2CF9AE}" pid="187" name="S_N_Action Step 2 PK">
    <vt:lpwstr>1</vt:lpwstr>
  </property>
  <property fmtid="{D5CDD505-2E9C-101B-9397-08002B2CF9AE}" pid="188" name="S_N_Action Step 2 PK NoNumber">
    <vt:lpwstr>1</vt:lpwstr>
  </property>
  <property fmtid="{D5CDD505-2E9C-101B-9397-08002B2CF9AE}" pid="189" name="S_N_Action Step 3">
    <vt:lpwstr>1</vt:lpwstr>
  </property>
  <property fmtid="{D5CDD505-2E9C-101B-9397-08002B2CF9AE}" pid="190" name="S_N_Action Step 3 Bullet">
    <vt:lpwstr>1</vt:lpwstr>
  </property>
  <property fmtid="{D5CDD505-2E9C-101B-9397-08002B2CF9AE}" pid="191" name="S_N_Action Step 3 Bullet PK">
    <vt:lpwstr>1</vt:lpwstr>
  </property>
  <property fmtid="{D5CDD505-2E9C-101B-9397-08002B2CF9AE}" pid="192" name="S_N_Action Step 3 List">
    <vt:lpwstr>1</vt:lpwstr>
  </property>
  <property fmtid="{D5CDD505-2E9C-101B-9397-08002B2CF9AE}" pid="193" name="S_N_Action Step 3 List PK">
    <vt:lpwstr>1</vt:lpwstr>
  </property>
  <property fmtid="{D5CDD505-2E9C-101B-9397-08002B2CF9AE}" pid="194" name="S_N_Action Step 3 ListBullet">
    <vt:lpwstr>1</vt:lpwstr>
  </property>
  <property fmtid="{D5CDD505-2E9C-101B-9397-08002B2CF9AE}" pid="195" name="S_N_Action Step 3 ListBullet PK">
    <vt:lpwstr>1</vt:lpwstr>
  </property>
  <property fmtid="{D5CDD505-2E9C-101B-9397-08002B2CF9AE}" pid="196" name="S_N_Action Step 3 NoNumber">
    <vt:lpwstr>1</vt:lpwstr>
  </property>
  <property fmtid="{D5CDD505-2E9C-101B-9397-08002B2CF9AE}" pid="197" name="S_N_Action Step 3 PK">
    <vt:lpwstr>1</vt:lpwstr>
  </property>
  <property fmtid="{D5CDD505-2E9C-101B-9397-08002B2CF9AE}" pid="198" name="S_N_Action Step 3 PK NoNumber">
    <vt:lpwstr>1</vt:lpwstr>
  </property>
  <property fmtid="{D5CDD505-2E9C-101B-9397-08002B2CF9AE}" pid="199" name="S_N_Bold">
    <vt:lpwstr>2</vt:lpwstr>
  </property>
  <property fmtid="{D5CDD505-2E9C-101B-9397-08002B2CF9AE}" pid="200" name="S_N_CheckBoxID">
    <vt:lpwstr>2</vt:lpwstr>
  </property>
  <property fmtid="{D5CDD505-2E9C-101B-9397-08002B2CF9AE}" pid="201" name="S_N_Commitment">
    <vt:lpwstr>2</vt:lpwstr>
  </property>
  <property fmtid="{D5CDD505-2E9C-101B-9397-08002B2CF9AE}" pid="202" name="S_N_Computer Style">
    <vt:lpwstr>2</vt:lpwstr>
  </property>
  <property fmtid="{D5CDD505-2E9C-101B-9397-08002B2CF9AE}" pid="203" name="S_N_covercenterBold">
    <vt:lpwstr>1</vt:lpwstr>
  </property>
  <property fmtid="{D5CDD505-2E9C-101B-9397-08002B2CF9AE}" pid="204" name="S_N_covercenterBold12plus2">
    <vt:lpwstr>1</vt:lpwstr>
  </property>
  <property fmtid="{D5CDD505-2E9C-101B-9397-08002B2CF9AE}" pid="205" name="S_N_covercenterNotBold">
    <vt:lpwstr>1</vt:lpwstr>
  </property>
  <property fmtid="{D5CDD505-2E9C-101B-9397-08002B2CF9AE}" pid="206" name="S_N_coverleftNotBold">
    <vt:lpwstr>1</vt:lpwstr>
  </property>
  <property fmtid="{D5CDD505-2E9C-101B-9397-08002B2CF9AE}" pid="207" name="S_N_Critical Step">
    <vt:lpwstr>1</vt:lpwstr>
  </property>
  <property fmtid="{D5CDD505-2E9C-101B-9397-08002B2CF9AE}" pid="208" name="S_N_EndOfDocEndOfSection">
    <vt:lpwstr>1</vt:lpwstr>
  </property>
  <property fmtid="{D5CDD505-2E9C-101B-9397-08002B2CF9AE}" pid="209" name="S_N_Equation Center">
    <vt:lpwstr>1</vt:lpwstr>
  </property>
  <property fmtid="{D5CDD505-2E9C-101B-9397-08002B2CF9AE}" pid="210" name="S_N_Equation Left">
    <vt:lpwstr>1</vt:lpwstr>
  </property>
  <property fmtid="{D5CDD505-2E9C-101B-9397-08002B2CF9AE}" pid="211" name="S_N_Equation Right">
    <vt:lpwstr>1</vt:lpwstr>
  </property>
  <property fmtid="{D5CDD505-2E9C-101B-9397-08002B2CF9AE}" pid="212" name="S_N_Floating Head">
    <vt:lpwstr>1</vt:lpwstr>
  </property>
  <property fmtid="{D5CDD505-2E9C-101B-9397-08002B2CF9AE}" pid="213" name="S_N_HeaderColumn1">
    <vt:lpwstr>1</vt:lpwstr>
  </property>
  <property fmtid="{D5CDD505-2E9C-101B-9397-08002B2CF9AE}" pid="214" name="S_N_HeaderColumn2">
    <vt:lpwstr>1</vt:lpwstr>
  </property>
  <property fmtid="{D5CDD505-2E9C-101B-9397-08002B2CF9AE}" pid="215" name="S_N_HeaderColumn3">
    <vt:lpwstr>1</vt:lpwstr>
  </property>
  <property fmtid="{D5CDD505-2E9C-101B-9397-08002B2CF9AE}" pid="216" name="S_N_Hold Point">
    <vt:lpwstr>1</vt:lpwstr>
  </property>
  <property fmtid="{D5CDD505-2E9C-101B-9397-08002B2CF9AE}" pid="217" name="S_N_Italic">
    <vt:lpwstr>2</vt:lpwstr>
  </property>
  <property fmtid="{D5CDD505-2E9C-101B-9397-08002B2CF9AE}" pid="218" name="S_N_Italic and Bold">
    <vt:lpwstr>2</vt:lpwstr>
  </property>
  <property fmtid="{D5CDD505-2E9C-101B-9397-08002B2CF9AE}" pid="219" name="S_N_Performer">
    <vt:lpwstr>1</vt:lpwstr>
  </property>
  <property fmtid="{D5CDD505-2E9C-101B-9397-08002B2CF9AE}" pid="220" name="S_N_QMDS">
    <vt:lpwstr>1</vt:lpwstr>
  </property>
  <property fmtid="{D5CDD505-2E9C-101B-9397-08002B2CF9AE}" pid="221" name="S_N_Restart A/A 12 List 1">
    <vt:lpwstr>1</vt:lpwstr>
  </property>
  <property fmtid="{D5CDD505-2E9C-101B-9397-08002B2CF9AE}" pid="222" name="S_N_Restart A/A Section List 1">
    <vt:lpwstr>1</vt:lpwstr>
  </property>
  <property fmtid="{D5CDD505-2E9C-101B-9397-08002B2CF9AE}" pid="223" name="S_N_Restart Section List 1">
    <vt:lpwstr>1</vt:lpwstr>
  </property>
  <property fmtid="{D5CDD505-2E9C-101B-9397-08002B2CF9AE}" pid="224" name="S_N_Restart Table 10 List 1">
    <vt:lpwstr>1</vt:lpwstr>
  </property>
  <property fmtid="{D5CDD505-2E9C-101B-9397-08002B2CF9AE}" pid="225" name="S_N_Restart Table 11 List 1">
    <vt:lpwstr>1</vt:lpwstr>
  </property>
  <property fmtid="{D5CDD505-2E9C-101B-9397-08002B2CF9AE}" pid="226" name="S_N_Restart Table 12 List 1">
    <vt:lpwstr>1</vt:lpwstr>
  </property>
  <property fmtid="{D5CDD505-2E9C-101B-9397-08002B2CF9AE}" pid="227" name="S_N_Restart Table 6 List 1">
    <vt:lpwstr>1</vt:lpwstr>
  </property>
  <property fmtid="{D5CDD505-2E9C-101B-9397-08002B2CF9AE}" pid="228" name="S_N_Restart Table 7 List 1">
    <vt:lpwstr>1</vt:lpwstr>
  </property>
  <property fmtid="{D5CDD505-2E9C-101B-9397-08002B2CF9AE}" pid="229" name="S_N_Restart Table 8 List 1">
    <vt:lpwstr>1</vt:lpwstr>
  </property>
  <property fmtid="{D5CDD505-2E9C-101B-9397-08002B2CF9AE}" pid="230" name="S_N_Restart Table 9 List 1">
    <vt:lpwstr>1</vt:lpwstr>
  </property>
  <property fmtid="{D5CDD505-2E9C-101B-9397-08002B2CF9AE}" pid="231" name="S_N_RevLogHead">
    <vt:lpwstr>1</vt:lpwstr>
  </property>
  <property fmtid="{D5CDD505-2E9C-101B-9397-08002B2CF9AE}" pid="232" name="S_N_RevLogSubHeader">
    <vt:lpwstr>1</vt:lpwstr>
  </property>
  <property fmtid="{D5CDD505-2E9C-101B-9397-08002B2CF9AE}" pid="233" name="S_N_RevLogText">
    <vt:lpwstr>1</vt:lpwstr>
  </property>
  <property fmtid="{D5CDD505-2E9C-101B-9397-08002B2CF9AE}" pid="234" name="S_N_Role">
    <vt:lpwstr>1</vt:lpwstr>
  </property>
  <property fmtid="{D5CDD505-2E9C-101B-9397-08002B2CF9AE}" pid="235" name="S_N_Roman Numerals">
    <vt:lpwstr>2</vt:lpwstr>
  </property>
  <property fmtid="{D5CDD505-2E9C-101B-9397-08002B2CF9AE}" pid="236" name="S_N_Section">
    <vt:lpwstr>1</vt:lpwstr>
  </property>
  <property fmtid="{D5CDD505-2E9C-101B-9397-08002B2CF9AE}" pid="237" name="S_N_Section Body">
    <vt:lpwstr>1</vt:lpwstr>
  </property>
  <property fmtid="{D5CDD505-2E9C-101B-9397-08002B2CF9AE}" pid="238" name="S_N_Section Bullet">
    <vt:lpwstr>1</vt:lpwstr>
  </property>
  <property fmtid="{D5CDD505-2E9C-101B-9397-08002B2CF9AE}" pid="239" name="S_N_Section Graphic">
    <vt:lpwstr>1</vt:lpwstr>
  </property>
  <property fmtid="{D5CDD505-2E9C-101B-9397-08002B2CF9AE}" pid="240" name="S_N_Section List 1">
    <vt:lpwstr>1</vt:lpwstr>
  </property>
  <property fmtid="{D5CDD505-2E9C-101B-9397-08002B2CF9AE}" pid="241" name="S_N_Section List 1 NoNumber">
    <vt:lpwstr>1</vt:lpwstr>
  </property>
  <property fmtid="{D5CDD505-2E9C-101B-9397-08002B2CF9AE}" pid="242" name="S_N_Section List 2">
    <vt:lpwstr>1</vt:lpwstr>
  </property>
  <property fmtid="{D5CDD505-2E9C-101B-9397-08002B2CF9AE}" pid="243" name="S_N_Section List 2 NoNumber">
    <vt:lpwstr>1</vt:lpwstr>
  </property>
  <property fmtid="{D5CDD505-2E9C-101B-9397-08002B2CF9AE}" pid="244" name="S_N_Section List 3">
    <vt:lpwstr>1</vt:lpwstr>
  </property>
  <property fmtid="{D5CDD505-2E9C-101B-9397-08002B2CF9AE}" pid="245" name="S_N_Section List 3 NoNumber">
    <vt:lpwstr>1</vt:lpwstr>
  </property>
  <property fmtid="{D5CDD505-2E9C-101B-9397-08002B2CF9AE}" pid="246" name="S_N_Section List 4">
    <vt:lpwstr>1</vt:lpwstr>
  </property>
  <property fmtid="{D5CDD505-2E9C-101B-9397-08002B2CF9AE}" pid="247" name="S_N_Section List 4 NoNumber">
    <vt:lpwstr>1</vt:lpwstr>
  </property>
  <property fmtid="{D5CDD505-2E9C-101B-9397-08002B2CF9AE}" pid="248" name="S_N_Section Table Spacer">
    <vt:lpwstr>1</vt:lpwstr>
  </property>
  <property fmtid="{D5CDD505-2E9C-101B-9397-08002B2CF9AE}" pid="249" name="S_N_Section Table Spacer SMALL">
    <vt:lpwstr>1</vt:lpwstr>
  </property>
  <property fmtid="{D5CDD505-2E9C-101B-9397-08002B2CF9AE}" pid="250" name="S_N_Site/Org Specific">
    <vt:lpwstr>1</vt:lpwstr>
  </property>
  <property fmtid="{D5CDD505-2E9C-101B-9397-08002B2CF9AE}" pid="251" name="S_N_SourceNotes">
    <vt:lpwstr>1</vt:lpwstr>
  </property>
  <property fmtid="{D5CDD505-2E9C-101B-9397-08002B2CF9AE}" pid="252" name="S_N_Special Message Bullet">
    <vt:lpwstr>1</vt:lpwstr>
  </property>
  <property fmtid="{D5CDD505-2E9C-101B-9397-08002B2CF9AE}" pid="253" name="S_N_Special Message Bullet 10 pt">
    <vt:lpwstr>1</vt:lpwstr>
  </property>
  <property fmtid="{D5CDD505-2E9C-101B-9397-08002B2CF9AE}" pid="254" name="S_N_Special Message Bullet 8 pt">
    <vt:lpwstr>1</vt:lpwstr>
  </property>
  <property fmtid="{D5CDD505-2E9C-101B-9397-08002B2CF9AE}" pid="255" name="S_N_Special Message Head">
    <vt:lpwstr>1</vt:lpwstr>
  </property>
  <property fmtid="{D5CDD505-2E9C-101B-9397-08002B2CF9AE}" pid="256" name="S_N_Special Message Head 10 pt">
    <vt:lpwstr>1</vt:lpwstr>
  </property>
  <property fmtid="{D5CDD505-2E9C-101B-9397-08002B2CF9AE}" pid="257" name="S_N_Special Message Head 8 pt">
    <vt:lpwstr>1</vt:lpwstr>
  </property>
  <property fmtid="{D5CDD505-2E9C-101B-9397-08002B2CF9AE}" pid="258" name="S_N_Special Message List">
    <vt:lpwstr>1</vt:lpwstr>
  </property>
  <property fmtid="{D5CDD505-2E9C-101B-9397-08002B2CF9AE}" pid="259" name="S_N_Special Message List 10 pt">
    <vt:lpwstr>1</vt:lpwstr>
  </property>
  <property fmtid="{D5CDD505-2E9C-101B-9397-08002B2CF9AE}" pid="260" name="S_N_Special Message List 8 pt">
    <vt:lpwstr>1</vt:lpwstr>
  </property>
  <property fmtid="{D5CDD505-2E9C-101B-9397-08002B2CF9AE}" pid="261" name="S_N_Special Message Text">
    <vt:lpwstr>1</vt:lpwstr>
  </property>
  <property fmtid="{D5CDD505-2E9C-101B-9397-08002B2CF9AE}" pid="262" name="S_N_Special Message Text 10 pt">
    <vt:lpwstr>1</vt:lpwstr>
  </property>
  <property fmtid="{D5CDD505-2E9C-101B-9397-08002B2CF9AE}" pid="263" name="S_N_Special Message Text 8 pt">
    <vt:lpwstr>1</vt:lpwstr>
  </property>
  <property fmtid="{D5CDD505-2E9C-101B-9397-08002B2CF9AE}" pid="264" name="S_N_Subscript">
    <vt:lpwstr>2</vt:lpwstr>
  </property>
  <property fmtid="{D5CDD505-2E9C-101B-9397-08002B2CF9AE}" pid="265" name="S_N_SubSection">
    <vt:lpwstr>1</vt:lpwstr>
  </property>
  <property fmtid="{D5CDD505-2E9C-101B-9397-08002B2CF9AE}" pid="266" name="S_N_SubSubSection">
    <vt:lpwstr>1</vt:lpwstr>
  </property>
  <property fmtid="{D5CDD505-2E9C-101B-9397-08002B2CF9AE}" pid="267" name="S_N_Superscript">
    <vt:lpwstr>2</vt:lpwstr>
  </property>
  <property fmtid="{D5CDD505-2E9C-101B-9397-08002B2CF9AE}" pid="268" name="S_N_Table 10 Bullet">
    <vt:lpwstr>1</vt:lpwstr>
  </property>
  <property fmtid="{D5CDD505-2E9C-101B-9397-08002B2CF9AE}" pid="269" name="S_N_Table 10 Center">
    <vt:lpwstr>1</vt:lpwstr>
  </property>
  <property fmtid="{D5CDD505-2E9C-101B-9397-08002B2CF9AE}" pid="270" name="S_N_Table 10 Center Bold">
    <vt:lpwstr>1</vt:lpwstr>
  </property>
  <property fmtid="{D5CDD505-2E9C-101B-9397-08002B2CF9AE}" pid="271" name="S_N_Table 10 Left">
    <vt:lpwstr>1</vt:lpwstr>
  </property>
  <property fmtid="{D5CDD505-2E9C-101B-9397-08002B2CF9AE}" pid="272" name="S_N_Table 10 List 1">
    <vt:lpwstr>1</vt:lpwstr>
  </property>
  <property fmtid="{D5CDD505-2E9C-101B-9397-08002B2CF9AE}" pid="273" name="S_N_Table 10 List 1 Manual">
    <vt:lpwstr>1</vt:lpwstr>
  </property>
  <property fmtid="{D5CDD505-2E9C-101B-9397-08002B2CF9AE}" pid="274" name="S_N_Table 10 List 2">
    <vt:lpwstr>1</vt:lpwstr>
  </property>
  <property fmtid="{D5CDD505-2E9C-101B-9397-08002B2CF9AE}" pid="275" name="S_N_Table 10 List 2 Manual">
    <vt:lpwstr>1</vt:lpwstr>
  </property>
  <property fmtid="{D5CDD505-2E9C-101B-9397-08002B2CF9AE}" pid="276" name="S_N_Table 10 Right">
    <vt:lpwstr>1</vt:lpwstr>
  </property>
  <property fmtid="{D5CDD505-2E9C-101B-9397-08002B2CF9AE}" pid="277" name="S_N_Table 11 Bullet">
    <vt:lpwstr>1</vt:lpwstr>
  </property>
  <property fmtid="{D5CDD505-2E9C-101B-9397-08002B2CF9AE}" pid="278" name="S_N_Table 11 Center">
    <vt:lpwstr>1</vt:lpwstr>
  </property>
  <property fmtid="{D5CDD505-2E9C-101B-9397-08002B2CF9AE}" pid="279" name="S_N_Table 11 Center Bold">
    <vt:lpwstr>1</vt:lpwstr>
  </property>
  <property fmtid="{D5CDD505-2E9C-101B-9397-08002B2CF9AE}" pid="280" name="S_N_Table 11 Left">
    <vt:lpwstr>1</vt:lpwstr>
  </property>
  <property fmtid="{D5CDD505-2E9C-101B-9397-08002B2CF9AE}" pid="281" name="S_N_Table 11 List 1">
    <vt:lpwstr>1</vt:lpwstr>
  </property>
  <property fmtid="{D5CDD505-2E9C-101B-9397-08002B2CF9AE}" pid="282" name="S_N_Table 11 List 1 Manual">
    <vt:lpwstr>1</vt:lpwstr>
  </property>
  <property fmtid="{D5CDD505-2E9C-101B-9397-08002B2CF9AE}" pid="283" name="S_N_Table 11 List 2">
    <vt:lpwstr>1</vt:lpwstr>
  </property>
  <property fmtid="{D5CDD505-2E9C-101B-9397-08002B2CF9AE}" pid="284" name="S_N_Table 11 List 2 Manual">
    <vt:lpwstr>1</vt:lpwstr>
  </property>
  <property fmtid="{D5CDD505-2E9C-101B-9397-08002B2CF9AE}" pid="285" name="S_N_Table 11 Right">
    <vt:lpwstr>1</vt:lpwstr>
  </property>
  <property fmtid="{D5CDD505-2E9C-101B-9397-08002B2CF9AE}" pid="286" name="S_N_Table 12 Bullet">
    <vt:lpwstr>1</vt:lpwstr>
  </property>
  <property fmtid="{D5CDD505-2E9C-101B-9397-08002B2CF9AE}" pid="287" name="S_N_Table 12 Center">
    <vt:lpwstr>1</vt:lpwstr>
  </property>
  <property fmtid="{D5CDD505-2E9C-101B-9397-08002B2CF9AE}" pid="288" name="S_N_Table 12 Center Bold">
    <vt:lpwstr>1</vt:lpwstr>
  </property>
  <property fmtid="{D5CDD505-2E9C-101B-9397-08002B2CF9AE}" pid="289" name="S_N_Table 12 Left">
    <vt:lpwstr>1</vt:lpwstr>
  </property>
  <property fmtid="{D5CDD505-2E9C-101B-9397-08002B2CF9AE}" pid="290" name="S_N_Table 12 List 1">
    <vt:lpwstr>1</vt:lpwstr>
  </property>
  <property fmtid="{D5CDD505-2E9C-101B-9397-08002B2CF9AE}" pid="291" name="S_N_Table 12 List 1 Manual">
    <vt:lpwstr>1</vt:lpwstr>
  </property>
  <property fmtid="{D5CDD505-2E9C-101B-9397-08002B2CF9AE}" pid="292" name="S_N_Table 12 List 2">
    <vt:lpwstr>1</vt:lpwstr>
  </property>
  <property fmtid="{D5CDD505-2E9C-101B-9397-08002B2CF9AE}" pid="293" name="S_N_Table 12 List 2 Manual">
    <vt:lpwstr>1</vt:lpwstr>
  </property>
  <property fmtid="{D5CDD505-2E9C-101B-9397-08002B2CF9AE}" pid="294" name="S_N_Table 12 Right">
    <vt:lpwstr>1</vt:lpwstr>
  </property>
  <property fmtid="{D5CDD505-2E9C-101B-9397-08002B2CF9AE}" pid="295" name="S_N_Table 6 Bullet">
    <vt:lpwstr>1</vt:lpwstr>
  </property>
  <property fmtid="{D5CDD505-2E9C-101B-9397-08002B2CF9AE}" pid="296" name="S_N_Table 6 Center">
    <vt:lpwstr>1</vt:lpwstr>
  </property>
  <property fmtid="{D5CDD505-2E9C-101B-9397-08002B2CF9AE}" pid="297" name="S_N_Table 6 Center Bold">
    <vt:lpwstr>1</vt:lpwstr>
  </property>
  <property fmtid="{D5CDD505-2E9C-101B-9397-08002B2CF9AE}" pid="298" name="S_N_Table 6 Left">
    <vt:lpwstr>1</vt:lpwstr>
  </property>
  <property fmtid="{D5CDD505-2E9C-101B-9397-08002B2CF9AE}" pid="299" name="S_N_Table 6 List 1">
    <vt:lpwstr>1</vt:lpwstr>
  </property>
  <property fmtid="{D5CDD505-2E9C-101B-9397-08002B2CF9AE}" pid="300" name="S_N_Table 6 List 1 Manual">
    <vt:lpwstr>1</vt:lpwstr>
  </property>
  <property fmtid="{D5CDD505-2E9C-101B-9397-08002B2CF9AE}" pid="301" name="S_N_Table 6 List 2">
    <vt:lpwstr>1</vt:lpwstr>
  </property>
  <property fmtid="{D5CDD505-2E9C-101B-9397-08002B2CF9AE}" pid="302" name="S_N_Table 6 List 2 Manual">
    <vt:lpwstr>1</vt:lpwstr>
  </property>
  <property fmtid="{D5CDD505-2E9C-101B-9397-08002B2CF9AE}" pid="303" name="S_N_Table 6 Right">
    <vt:lpwstr>1</vt:lpwstr>
  </property>
  <property fmtid="{D5CDD505-2E9C-101B-9397-08002B2CF9AE}" pid="304" name="S_N_Table 7 Bullet">
    <vt:lpwstr>1</vt:lpwstr>
  </property>
  <property fmtid="{D5CDD505-2E9C-101B-9397-08002B2CF9AE}" pid="305" name="S_N_Table 7 Center">
    <vt:lpwstr>1</vt:lpwstr>
  </property>
  <property fmtid="{D5CDD505-2E9C-101B-9397-08002B2CF9AE}" pid="306" name="S_N_Table 7 Center Bold">
    <vt:lpwstr>1</vt:lpwstr>
  </property>
  <property fmtid="{D5CDD505-2E9C-101B-9397-08002B2CF9AE}" pid="307" name="S_N_Table 7 Left">
    <vt:lpwstr>1</vt:lpwstr>
  </property>
  <property fmtid="{D5CDD505-2E9C-101B-9397-08002B2CF9AE}" pid="308" name="S_N_Table 7 List 1">
    <vt:lpwstr>1</vt:lpwstr>
  </property>
  <property fmtid="{D5CDD505-2E9C-101B-9397-08002B2CF9AE}" pid="309" name="S_N_Table 7 List 1 Manual">
    <vt:lpwstr>1</vt:lpwstr>
  </property>
  <property fmtid="{D5CDD505-2E9C-101B-9397-08002B2CF9AE}" pid="310" name="S_N_Table 7 List 2">
    <vt:lpwstr>1</vt:lpwstr>
  </property>
  <property fmtid="{D5CDD505-2E9C-101B-9397-08002B2CF9AE}" pid="311" name="S_N_Table 7 List 2 Manual">
    <vt:lpwstr>1</vt:lpwstr>
  </property>
  <property fmtid="{D5CDD505-2E9C-101B-9397-08002B2CF9AE}" pid="312" name="S_N_Table 7 Right">
    <vt:lpwstr>1</vt:lpwstr>
  </property>
  <property fmtid="{D5CDD505-2E9C-101B-9397-08002B2CF9AE}" pid="313" name="S_N_Table 8 Bullet">
    <vt:lpwstr>1</vt:lpwstr>
  </property>
  <property fmtid="{D5CDD505-2E9C-101B-9397-08002B2CF9AE}" pid="314" name="S_N_Table 8 Center">
    <vt:lpwstr>1</vt:lpwstr>
  </property>
  <property fmtid="{D5CDD505-2E9C-101B-9397-08002B2CF9AE}" pid="315" name="S_N_Table 8 Center Bold">
    <vt:lpwstr>1</vt:lpwstr>
  </property>
  <property fmtid="{D5CDD505-2E9C-101B-9397-08002B2CF9AE}" pid="316" name="S_N_Table 8 Left">
    <vt:lpwstr>1</vt:lpwstr>
  </property>
  <property fmtid="{D5CDD505-2E9C-101B-9397-08002B2CF9AE}" pid="317" name="S_N_Table 8 List 1">
    <vt:lpwstr>1</vt:lpwstr>
  </property>
  <property fmtid="{D5CDD505-2E9C-101B-9397-08002B2CF9AE}" pid="318" name="S_N_Table 8 List 1 Manual">
    <vt:lpwstr>1</vt:lpwstr>
  </property>
  <property fmtid="{D5CDD505-2E9C-101B-9397-08002B2CF9AE}" pid="319" name="S_N_Table 8 List 2">
    <vt:lpwstr>1</vt:lpwstr>
  </property>
  <property fmtid="{D5CDD505-2E9C-101B-9397-08002B2CF9AE}" pid="320" name="S_N_Table 8 List 2 Manual">
    <vt:lpwstr>1</vt:lpwstr>
  </property>
  <property fmtid="{D5CDD505-2E9C-101B-9397-08002B2CF9AE}" pid="321" name="S_N_Table 8 Right">
    <vt:lpwstr>1</vt:lpwstr>
  </property>
  <property fmtid="{D5CDD505-2E9C-101B-9397-08002B2CF9AE}" pid="322" name="S_N_Table 9 Bullet">
    <vt:lpwstr>1</vt:lpwstr>
  </property>
  <property fmtid="{D5CDD505-2E9C-101B-9397-08002B2CF9AE}" pid="323" name="S_N_Table 9 Center">
    <vt:lpwstr>1</vt:lpwstr>
  </property>
  <property fmtid="{D5CDD505-2E9C-101B-9397-08002B2CF9AE}" pid="324" name="S_N_Table 9 Center Bold">
    <vt:lpwstr>1</vt:lpwstr>
  </property>
  <property fmtid="{D5CDD505-2E9C-101B-9397-08002B2CF9AE}" pid="325" name="S_N_Table 9 Left">
    <vt:lpwstr>1</vt:lpwstr>
  </property>
  <property fmtid="{D5CDD505-2E9C-101B-9397-08002B2CF9AE}" pid="326" name="S_N_Table 9 List 1">
    <vt:lpwstr>1</vt:lpwstr>
  </property>
  <property fmtid="{D5CDD505-2E9C-101B-9397-08002B2CF9AE}" pid="327" name="S_N_Table 9 List 1 Manual">
    <vt:lpwstr>1</vt:lpwstr>
  </property>
  <property fmtid="{D5CDD505-2E9C-101B-9397-08002B2CF9AE}" pid="328" name="S_N_Table 9 List 2">
    <vt:lpwstr>1</vt:lpwstr>
  </property>
  <property fmtid="{D5CDD505-2E9C-101B-9397-08002B2CF9AE}" pid="329" name="S_N_Table 9 List 2 Manual">
    <vt:lpwstr>1</vt:lpwstr>
  </property>
  <property fmtid="{D5CDD505-2E9C-101B-9397-08002B2CF9AE}" pid="330" name="S_N_Table 9 Right">
    <vt:lpwstr>1</vt:lpwstr>
  </property>
  <property fmtid="{D5CDD505-2E9C-101B-9397-08002B2CF9AE}" pid="331" name="S_N_Table of Contents Head">
    <vt:lpwstr>1</vt:lpwstr>
  </property>
  <property fmtid="{D5CDD505-2E9C-101B-9397-08002B2CF9AE}" pid="332" name="S_N_Term">
    <vt:lpwstr>2</vt:lpwstr>
  </property>
  <property fmtid="{D5CDD505-2E9C-101B-9397-08002B2CF9AE}" pid="333" name="S_N_TextBox 10 Center">
    <vt:lpwstr>1</vt:lpwstr>
  </property>
  <property fmtid="{D5CDD505-2E9C-101B-9397-08002B2CF9AE}" pid="334" name="S_N_TextBox 10 Left">
    <vt:lpwstr>1</vt:lpwstr>
  </property>
  <property fmtid="{D5CDD505-2E9C-101B-9397-08002B2CF9AE}" pid="335" name="S_N_TextBox 12 Center">
    <vt:lpwstr>1</vt:lpwstr>
  </property>
  <property fmtid="{D5CDD505-2E9C-101B-9397-08002B2CF9AE}" pid="336" name="S_N_TextBox 12 Left">
    <vt:lpwstr>1</vt:lpwstr>
  </property>
  <property fmtid="{D5CDD505-2E9C-101B-9397-08002B2CF9AE}" pid="337" name="S_N_TextBox 6 Center">
    <vt:lpwstr>1</vt:lpwstr>
  </property>
  <property fmtid="{D5CDD505-2E9C-101B-9397-08002B2CF9AE}" pid="338" name="S_N_TextBox 6 Left">
    <vt:lpwstr>1</vt:lpwstr>
  </property>
  <property fmtid="{D5CDD505-2E9C-101B-9397-08002B2CF9AE}" pid="339" name="S_N_TextBox 6.5 Center">
    <vt:lpwstr>1</vt:lpwstr>
  </property>
  <property fmtid="{D5CDD505-2E9C-101B-9397-08002B2CF9AE}" pid="340" name="S_N_TextBox 6.5 Left">
    <vt:lpwstr>1</vt:lpwstr>
  </property>
  <property fmtid="{D5CDD505-2E9C-101B-9397-08002B2CF9AE}" pid="341" name="S_N_TextBox 7 Center">
    <vt:lpwstr>1</vt:lpwstr>
  </property>
  <property fmtid="{D5CDD505-2E9C-101B-9397-08002B2CF9AE}" pid="342" name="S_N_TextBox 7 Left">
    <vt:lpwstr>1</vt:lpwstr>
  </property>
  <property fmtid="{D5CDD505-2E9C-101B-9397-08002B2CF9AE}" pid="343" name="S_N_TextBox 7.5 Center">
    <vt:lpwstr>1</vt:lpwstr>
  </property>
  <property fmtid="{D5CDD505-2E9C-101B-9397-08002B2CF9AE}" pid="344" name="S_N_TextBox 7.5 Left">
    <vt:lpwstr>1</vt:lpwstr>
  </property>
  <property fmtid="{D5CDD505-2E9C-101B-9397-08002B2CF9AE}" pid="345" name="S_N_TextBox 8 Center">
    <vt:lpwstr>1</vt:lpwstr>
  </property>
  <property fmtid="{D5CDD505-2E9C-101B-9397-08002B2CF9AE}" pid="346" name="S_N_TextBox 8 Left">
    <vt:lpwstr>1</vt:lpwstr>
  </property>
  <property fmtid="{D5CDD505-2E9C-101B-9397-08002B2CF9AE}" pid="347" name="S_N_Underline">
    <vt:lpwstr>2</vt:lpwstr>
  </property>
  <property fmtid="{D5CDD505-2E9C-101B-9397-08002B2CF9AE}" pid="348" name="S_N_Underline and Bold">
    <vt:lpwstr>2</vt:lpwstr>
  </property>
  <property fmtid="{D5CDD505-2E9C-101B-9397-08002B2CF9AE}" pid="349" name="S_N_Watermark1">
    <vt:lpwstr>1</vt:lpwstr>
  </property>
  <property fmtid="{D5CDD505-2E9C-101B-9397-08002B2CF9AE}" pid="350" name="S_N_Watermark2">
    <vt:lpwstr>1</vt:lpwstr>
  </property>
  <property fmtid="{D5CDD505-2E9C-101B-9397-08002B2CF9AE}" pid="351" name="S_N_Watermark3">
    <vt:lpwstr>1</vt:lpwstr>
  </property>
  <property fmtid="{D5CDD505-2E9C-101B-9397-08002B2CF9AE}" pid="352" name="03TypeOfDocument">
    <vt:lpwstr>Nuclear</vt:lpwstr>
  </property>
  <property fmtid="{D5CDD505-2E9C-101B-9397-08002B2CF9AE}" pid="353" name="54PlaceKeepingField1">
    <vt:lpwstr> </vt:lpwstr>
  </property>
  <property fmtid="{D5CDD505-2E9C-101B-9397-08002B2CF9AE}" pid="354" name="55PlaceKeepingField2">
    <vt:lpwstr> </vt:lpwstr>
  </property>
  <property fmtid="{D5CDD505-2E9C-101B-9397-08002B2CF9AE}" pid="355" name="56PlaceKeepingField3">
    <vt:lpwstr> </vt:lpwstr>
  </property>
  <property fmtid="{D5CDD505-2E9C-101B-9397-08002B2CF9AE}" pid="356" name="57PlaceKeepingField4">
    <vt:lpwstr> </vt:lpwstr>
  </property>
  <property fmtid="{D5CDD505-2E9C-101B-9397-08002B2CF9AE}" pid="357" name="XXTemplateType">
    <vt:lpwstr>Technical Procedure.dotm</vt:lpwstr>
  </property>
  <property fmtid="{D5CDD505-2E9C-101B-9397-08002B2CF9AE}" pid="358" name="51WatermarkText">
    <vt:lpwstr> </vt:lpwstr>
  </property>
  <property fmtid="{D5CDD505-2E9C-101B-9397-08002B2CF9AE}" pid="359" name="Page12">
    <vt:lpwstr>rh_3712766</vt:lpwstr>
  </property>
  <property fmtid="{D5CDD505-2E9C-101B-9397-08002B2CF9AE}" pid="360" name="Page12c">
    <vt:lpwstr>1</vt:lpwstr>
  </property>
  <property fmtid="{D5CDD505-2E9C-101B-9397-08002B2CF9AE}" pid="361" name="Page13">
    <vt:lpwstr>rh_1991647</vt:lpwstr>
  </property>
  <property fmtid="{D5CDD505-2E9C-101B-9397-08002B2CF9AE}" pid="362" name="Page13c">
    <vt:lpwstr>1</vt:lpwstr>
  </property>
  <property fmtid="{D5CDD505-2E9C-101B-9397-08002B2CF9AE}" pid="363" name="Page14">
    <vt:lpwstr>rh_2452709</vt:lpwstr>
  </property>
  <property fmtid="{D5CDD505-2E9C-101B-9397-08002B2CF9AE}" pid="364" name="Page14c">
    <vt:lpwstr>1</vt:lpwstr>
  </property>
  <property fmtid="{D5CDD505-2E9C-101B-9397-08002B2CF9AE}" pid="365" name="Page15">
    <vt:lpwstr>rh_9553148</vt:lpwstr>
  </property>
  <property fmtid="{D5CDD505-2E9C-101B-9397-08002B2CF9AE}" pid="366" name="Page15c">
    <vt:lpwstr>1</vt:lpwstr>
  </property>
  <property fmtid="{D5CDD505-2E9C-101B-9397-08002B2CF9AE}" pid="367" name="Page16">
    <vt:lpwstr>rh_9677118</vt:lpwstr>
  </property>
  <property fmtid="{D5CDD505-2E9C-101B-9397-08002B2CF9AE}" pid="368" name="Page16c">
    <vt:lpwstr>1</vt:lpwstr>
  </property>
  <property fmtid="{D5CDD505-2E9C-101B-9397-08002B2CF9AE}" pid="369" name="Page17">
    <vt:lpwstr>rh_4405155</vt:lpwstr>
  </property>
  <property fmtid="{D5CDD505-2E9C-101B-9397-08002B2CF9AE}" pid="370" name="Page17c">
    <vt:lpwstr>1</vt:lpwstr>
  </property>
  <property fmtid="{D5CDD505-2E9C-101B-9397-08002B2CF9AE}" pid="371" name="Page18">
    <vt:lpwstr>rh_6797931</vt:lpwstr>
  </property>
  <property fmtid="{D5CDD505-2E9C-101B-9397-08002B2CF9AE}" pid="372" name="Page18c">
    <vt:lpwstr>1</vt:lpwstr>
  </property>
  <property fmtid="{D5CDD505-2E9C-101B-9397-08002B2CF9AE}" pid="373" name="Page19">
    <vt:lpwstr>rh_4265106</vt:lpwstr>
  </property>
  <property fmtid="{D5CDD505-2E9C-101B-9397-08002B2CF9AE}" pid="374" name="Page19c">
    <vt:lpwstr>1</vt:lpwstr>
  </property>
  <property fmtid="{D5CDD505-2E9C-101B-9397-08002B2CF9AE}" pid="375" name="Page20">
    <vt:lpwstr>rh_4802886</vt:lpwstr>
  </property>
  <property fmtid="{D5CDD505-2E9C-101B-9397-08002B2CF9AE}" pid="376" name="Page20c">
    <vt:lpwstr>1</vt:lpwstr>
  </property>
  <property fmtid="{D5CDD505-2E9C-101B-9397-08002B2CF9AE}" pid="377" name="Page21">
    <vt:lpwstr>rh_3748480</vt:lpwstr>
  </property>
  <property fmtid="{D5CDD505-2E9C-101B-9397-08002B2CF9AE}" pid="378" name="Page21c">
    <vt:lpwstr>1</vt:lpwstr>
  </property>
  <property fmtid="{D5CDD505-2E9C-101B-9397-08002B2CF9AE}" pid="379" name="Page22">
    <vt:lpwstr>rh_7111745</vt:lpwstr>
  </property>
  <property fmtid="{D5CDD505-2E9C-101B-9397-08002B2CF9AE}" pid="380" name="Page22c">
    <vt:lpwstr>1</vt:lpwstr>
  </property>
  <property fmtid="{D5CDD505-2E9C-101B-9397-08002B2CF9AE}" pid="381" name="Page23">
    <vt:lpwstr>rh_0798660</vt:lpwstr>
  </property>
  <property fmtid="{D5CDD505-2E9C-101B-9397-08002B2CF9AE}" pid="382" name="Page23c">
    <vt:lpwstr>1</vt:lpwstr>
  </property>
  <property fmtid="{D5CDD505-2E9C-101B-9397-08002B2CF9AE}" pid="383" name="Page24">
    <vt:lpwstr>rh_5284642</vt:lpwstr>
  </property>
  <property fmtid="{D5CDD505-2E9C-101B-9397-08002B2CF9AE}" pid="384" name="Page24c">
    <vt:lpwstr>1</vt:lpwstr>
  </property>
  <property fmtid="{D5CDD505-2E9C-101B-9397-08002B2CF9AE}" pid="385" name="XXTemplateVersion">
    <vt:lpwstr>10.0</vt:lpwstr>
  </property>
  <property fmtid="{D5CDD505-2E9C-101B-9397-08002B2CF9AE}" pid="386" name="58EmptyParagraph">
    <vt:lpwstr>_x000d_</vt:lpwstr>
  </property>
  <property fmtid="{D5CDD505-2E9C-101B-9397-08002B2CF9AE}" pid="387" name="53PlaceKeeping">
    <vt:lpwstr> 	 	 	 </vt:lpwstr>
  </property>
  <property fmtid="{D5CDD505-2E9C-101B-9397-08002B2CF9AE}" pid="388" name="60ElectronicSignatures">
    <vt:lpwstr>False</vt:lpwstr>
  </property>
  <property fmtid="{D5CDD505-2E9C-101B-9397-08002B2CF9AE}" pid="389" name="01Site">
    <vt:lpwstr>Browns Ferry Nuclear Plant</vt:lpwstr>
  </property>
  <property fmtid="{D5CDD505-2E9C-101B-9397-08002B2CF9AE}" pid="390" name="02SiteInitials">
    <vt:lpwstr>BFN</vt:lpwstr>
  </property>
  <property fmtid="{D5CDD505-2E9C-101B-9397-08002B2CF9AE}" pid="391" name="04UnitNumber">
    <vt:lpwstr>Unit 2</vt:lpwstr>
  </property>
  <property fmtid="{D5CDD505-2E9C-101B-9397-08002B2CF9AE}" pid="392" name="05TypeOfProcedure">
    <vt:lpwstr>Surveillance Procedure</vt:lpwstr>
  </property>
  <property fmtid="{D5CDD505-2E9C-101B-9397-08002B2CF9AE}" pid="393" name="06ProcedureNumber">
    <vt:lpwstr>2-SR-3.8.6.2(2)</vt:lpwstr>
  </property>
  <property fmtid="{D5CDD505-2E9C-101B-9397-08002B2CF9AE}" pid="394" name="07ProcedureTitle">
    <vt:lpwstr>Quarterly Check of 250 Volt Main Bank Number 2 Battery</vt:lpwstr>
  </property>
  <property fmtid="{D5CDD505-2E9C-101B-9397-08002B2CF9AE}" pid="395" name="08RevisionNumber">
    <vt:lpwstr>0026</vt:lpwstr>
  </property>
  <property fmtid="{D5CDD505-2E9C-101B-9397-08002B2CF9AE}" pid="396" name="09QualityRelatedOrNonQualityRelated">
    <vt:lpwstr>Quality Related</vt:lpwstr>
  </property>
  <property fmtid="{D5CDD505-2E9C-101B-9397-08002B2CF9AE}" pid="397" name="10LevelOfUse">
    <vt:lpwstr>Level of Use:  Continuous Use</vt:lpwstr>
  </property>
  <property fmtid="{D5CDD505-2E9C-101B-9397-08002B2CF9AE}" pid="398" name="11ListLevelsOfUse">
    <vt:lpwstr>Level of Use or Other Information:  Key # P2527B</vt:lpwstr>
  </property>
  <property fmtid="{D5CDD505-2E9C-101B-9397-08002B2CF9AE}" pid="399" name="59CriticalProcedure">
    <vt:lpwstr> </vt:lpwstr>
  </property>
  <property fmtid="{D5CDD505-2E9C-101B-9397-08002B2CF9AE}" pid="400" name="13ResponsibleOrganization">
    <vt:lpwstr>MEG, Electrical Maintenance</vt:lpwstr>
  </property>
  <property fmtid="{D5CDD505-2E9C-101B-9397-08002B2CF9AE}" pid="401" name="14PreparedBy">
    <vt:lpwstr>David A. Curry</vt:lpwstr>
  </property>
  <property fmtid="{D5CDD505-2E9C-101B-9397-08002B2CF9AE}" pid="402" name="15ReviewedConcurredApproved">
    <vt:lpwstr>Approved By:</vt:lpwstr>
  </property>
  <property fmtid="{D5CDD505-2E9C-101B-9397-08002B2CF9AE}" pid="403" name="25ReviewedConcurredApprovedBy">
    <vt:lpwstr>Suzanna Stevens</vt:lpwstr>
  </property>
  <property fmtid="{D5CDD505-2E9C-101B-9397-08002B2CF9AE}" pid="404" name="35EffectiveDate">
    <vt:lpwstr>10-16-2023</vt:lpwstr>
  </property>
  <property fmtid="{D5CDD505-2E9C-101B-9397-08002B2CF9AE}" pid="405" name="36ValidationDateLabel">
    <vt:lpwstr> </vt:lpwstr>
  </property>
  <property fmtid="{D5CDD505-2E9C-101B-9397-08002B2CF9AE}" pid="406" name="37ValidationDate">
    <vt:lpwstr> </vt:lpwstr>
  </property>
  <property fmtid="{D5CDD505-2E9C-101B-9397-08002B2CF9AE}" pid="407" name="49RevisionChoices">
    <vt:lpwstr>Current Revision Description (Preformatted)</vt:lpwstr>
  </property>
  <property fmtid="{D5CDD505-2E9C-101B-9397-08002B2CF9AE}" pid="408" name="12ComplexInfrequentlyPerformedTest">
    <vt:lpwstr> </vt:lpwstr>
  </property>
</Properties>
</file>